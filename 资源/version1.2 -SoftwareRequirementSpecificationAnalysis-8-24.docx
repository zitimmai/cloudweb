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ADE5C9" w14:textId="77777777" w:rsidR="009B6FF5" w:rsidRDefault="009B6FF5" w:rsidP="009B6FF5">
      <w:pPr>
        <w:pStyle w:val="1"/>
      </w:pPr>
      <w:r>
        <w:rPr>
          <w:rFonts w:hint="eastAsia"/>
        </w:rPr>
        <w:t>终端数据服务器处理系统</w:t>
      </w:r>
    </w:p>
    <w:p w14:paraId="52553253" w14:textId="77777777" w:rsidR="009B6FF5" w:rsidRPr="00B0459A" w:rsidRDefault="009B6FF5" w:rsidP="009B6FF5">
      <w:pPr>
        <w:ind w:firstLine="720"/>
        <w:rPr>
          <w:rFonts w:ascii="方正姚体" w:eastAsia="方正姚体"/>
          <w:sz w:val="22"/>
          <w:rPrChange w:id="0" w:author="Uni Ru" w:date="2020-08-22T22:19:00Z">
            <w:rPr/>
          </w:rPrChange>
        </w:rPr>
      </w:pPr>
      <w:r w:rsidRPr="00B0459A">
        <w:rPr>
          <w:rFonts w:ascii="方正姚体" w:eastAsia="方正姚体" w:hint="eastAsia"/>
          <w:sz w:val="22"/>
          <w:rPrChange w:id="1" w:author="Uni Ru" w:date="2020-08-22T22:19:00Z">
            <w:rPr>
              <w:rFonts w:hint="eastAsia"/>
            </w:rPr>
          </w:rPrChange>
        </w:rPr>
        <w:t>本系统是旨在处理由终端设备（以下为终端）</w:t>
      </w:r>
      <w:r w:rsidRPr="00B0459A">
        <w:rPr>
          <w:rFonts w:ascii="方正姚体" w:eastAsia="方正姚体"/>
          <w:sz w:val="22"/>
          <w:rPrChange w:id="2" w:author="Uni Ru" w:date="2020-08-22T22:19:00Z">
            <w:rPr/>
          </w:rPrChange>
        </w:rPr>
        <w:t>*</w:t>
      </w:r>
      <w:r w:rsidRPr="00B0459A">
        <w:rPr>
          <w:rFonts w:ascii="方正姚体" w:eastAsia="方正姚体" w:hint="eastAsia"/>
          <w:sz w:val="22"/>
          <w:rPrChange w:id="3" w:author="Uni Ru" w:date="2020-08-22T22:19:00Z">
            <w:rPr>
              <w:rFonts w:hint="eastAsia"/>
            </w:rPr>
          </w:rPrChange>
        </w:rPr>
        <w:t>上传的数据，其中涉及</w:t>
      </w:r>
      <w:r w:rsidRPr="00B0459A">
        <w:rPr>
          <w:rFonts w:ascii="方正姚体" w:eastAsia="方正姚体"/>
          <w:sz w:val="22"/>
          <w:rPrChange w:id="4" w:author="Uni Ru" w:date="2020-08-22T22:19:00Z">
            <w:rPr/>
          </w:rPrChange>
        </w:rPr>
        <w:t>Internet</w:t>
      </w:r>
      <w:r w:rsidRPr="00B0459A">
        <w:rPr>
          <w:rFonts w:ascii="方正姚体" w:eastAsia="方正姚体" w:hint="eastAsia"/>
          <w:sz w:val="22"/>
          <w:rPrChange w:id="5" w:author="Uni Ru" w:date="2020-08-22T22:19:00Z">
            <w:rPr>
              <w:rFonts w:hint="eastAsia"/>
            </w:rPr>
          </w:rPrChange>
        </w:rPr>
        <w:t>数据处理，服务器端程序的部署等相关操作。</w:t>
      </w:r>
    </w:p>
    <w:p w14:paraId="29787FFB" w14:textId="77777777" w:rsidR="009B6FF5" w:rsidRPr="00B0459A" w:rsidRDefault="009B6FF5" w:rsidP="009B6FF5">
      <w:pPr>
        <w:rPr>
          <w:rFonts w:ascii="方正姚体" w:eastAsia="方正姚体"/>
          <w:sz w:val="22"/>
          <w:rPrChange w:id="6" w:author="Uni Ru" w:date="2020-08-22T22:19:00Z">
            <w:rPr/>
          </w:rPrChange>
        </w:rPr>
      </w:pPr>
      <w:r w:rsidRPr="00B0459A">
        <w:rPr>
          <w:rFonts w:ascii="方正姚体" w:eastAsia="方正姚体"/>
          <w:sz w:val="22"/>
          <w:rPrChange w:id="7" w:author="Uni Ru" w:date="2020-08-22T22:19:00Z">
            <w:rPr/>
          </w:rPrChange>
        </w:rPr>
        <w:tab/>
      </w:r>
      <w:r w:rsidRPr="00B0459A">
        <w:rPr>
          <w:rFonts w:ascii="方正姚体" w:eastAsia="方正姚体" w:hint="eastAsia"/>
          <w:sz w:val="22"/>
          <w:rPrChange w:id="8" w:author="Uni Ru" w:date="2020-08-22T22:19:00Z">
            <w:rPr>
              <w:rFonts w:hint="eastAsia"/>
            </w:rPr>
          </w:rPrChange>
        </w:rPr>
        <w:t>数据云端处理系统（</w:t>
      </w:r>
      <w:r w:rsidRPr="00B0459A">
        <w:rPr>
          <w:rFonts w:ascii="方正姚体" w:eastAsia="方正姚体"/>
          <w:sz w:val="22"/>
          <w:rPrChange w:id="9" w:author="Uni Ru" w:date="2020-08-22T22:19:00Z">
            <w:rPr/>
          </w:rPrChange>
        </w:rPr>
        <w:t>envStage_base</w:t>
      </w:r>
      <w:r w:rsidRPr="00B0459A">
        <w:rPr>
          <w:rFonts w:ascii="方正姚体" w:eastAsia="方正姚体" w:hint="eastAsia"/>
          <w:sz w:val="22"/>
          <w:rPrChange w:id="10" w:author="Uni Ru" w:date="2020-08-22T22:19:00Z">
            <w:rPr>
              <w:rFonts w:hint="eastAsia"/>
            </w:rPr>
          </w:rPrChange>
        </w:rPr>
        <w:t>），首先需要了解数据的来源</w:t>
      </w:r>
      <w:r w:rsidRPr="00B0459A">
        <w:rPr>
          <w:rFonts w:ascii="方正姚体" w:eastAsia="方正姚体"/>
          <w:sz w:val="22"/>
          <w:rPrChange w:id="11" w:author="Uni Ru" w:date="2020-08-22T22:19:00Z">
            <w:rPr/>
          </w:rPrChange>
        </w:rPr>
        <w:t>**</w:t>
      </w:r>
      <w:r w:rsidRPr="00B0459A">
        <w:rPr>
          <w:rFonts w:ascii="方正姚体" w:eastAsia="方正姚体" w:hint="eastAsia"/>
          <w:sz w:val="22"/>
          <w:rPrChange w:id="12" w:author="Uni Ru" w:date="2020-08-22T22:19:00Z">
            <w:rPr>
              <w:rFonts w:hint="eastAsia"/>
            </w:rPr>
          </w:rPrChange>
        </w:rPr>
        <w:t>，然后进行数据的获取与拆分。之后对以上数据进行多角度</w:t>
      </w:r>
      <w:r w:rsidRPr="00B0459A">
        <w:rPr>
          <w:rFonts w:ascii="方正姚体" w:eastAsia="方正姚体"/>
          <w:sz w:val="22"/>
          <w:rPrChange w:id="13" w:author="Uni Ru" w:date="2020-08-22T22:19:00Z">
            <w:rPr/>
          </w:rPrChange>
        </w:rPr>
        <w:t>^</w:t>
      </w:r>
      <w:r w:rsidRPr="00B0459A">
        <w:rPr>
          <w:rFonts w:ascii="方正姚体" w:eastAsia="方正姚体" w:hint="eastAsia"/>
          <w:sz w:val="22"/>
          <w:rPrChange w:id="14" w:author="Uni Ru" w:date="2020-08-22T22:19:00Z">
            <w:rPr>
              <w:rFonts w:hint="eastAsia"/>
            </w:rPr>
          </w:rPrChange>
        </w:rPr>
        <w:t>的处理以最终符合客户需求为目标设计一个适当的系统。用户需要在浏览器中输入网址，打开网站首页，查看终端获取的数据；用户需要增加一个设备，需要向服务器提交设备相关信息后获得该新终端的数据信息；用户需要对设备信息进行调整，包括配置信息（传感器类型等）的改变或者移除设备；用户需要进行历史回顾与灵活的对数据进行处理，包括导出数据，导入配置，简单计算平均值；整个云端处理系统基于</w:t>
      </w:r>
      <w:r w:rsidRPr="00B0459A">
        <w:rPr>
          <w:rFonts w:ascii="方正姚体" w:eastAsia="方正姚体"/>
          <w:sz w:val="22"/>
          <w:rPrChange w:id="15" w:author="Uni Ru" w:date="2020-08-22T22:19:00Z">
            <w:rPr/>
          </w:rPrChange>
        </w:rPr>
        <w:t>Web</w:t>
      </w:r>
      <w:r w:rsidRPr="00B0459A">
        <w:rPr>
          <w:rFonts w:ascii="方正姚体" w:eastAsia="方正姚体" w:hint="eastAsia"/>
          <w:sz w:val="22"/>
          <w:rPrChange w:id="16" w:author="Uni Ru" w:date="2020-08-22T22:19:00Z">
            <w:rPr>
              <w:rFonts w:hint="eastAsia"/>
            </w:rPr>
          </w:rPrChange>
        </w:rPr>
        <w:t>程序进行开发，提供方便的可视化交互界面与简单的数据处理。</w:t>
      </w:r>
    </w:p>
    <w:p w14:paraId="0ED29442" w14:textId="77777777" w:rsidR="009B6FF5" w:rsidRPr="00B0459A" w:rsidRDefault="009B6FF5" w:rsidP="009B6FF5">
      <w:pPr>
        <w:rPr>
          <w:color w:val="FF0000"/>
          <w:sz w:val="22"/>
          <w:rPrChange w:id="17" w:author="Uni Ru" w:date="2020-08-22T22:19:00Z">
            <w:rPr/>
          </w:rPrChange>
        </w:rPr>
      </w:pPr>
      <w:r w:rsidRPr="00B0459A">
        <w:rPr>
          <w:color w:val="FF0000"/>
          <w:sz w:val="22"/>
          <w:rPrChange w:id="18" w:author="Uni Ru" w:date="2020-08-22T22:19:00Z">
            <w:rPr/>
          </w:rPrChange>
        </w:rPr>
        <w:t>1.</w:t>
      </w:r>
      <w:r w:rsidRPr="00B0459A">
        <w:rPr>
          <w:rFonts w:hint="eastAsia"/>
          <w:color w:val="FF0000"/>
          <w:sz w:val="22"/>
          <w:rPrChange w:id="19" w:author="Uni Ru" w:date="2020-08-22T22:19:00Z">
            <w:rPr>
              <w:rFonts w:hint="eastAsia"/>
            </w:rPr>
          </w:rPrChange>
        </w:rPr>
        <w:t>需求描述</w:t>
      </w:r>
      <w:del w:id="20" w:author="Uni Ru" w:date="2020-08-22T22:20:00Z">
        <w:r w:rsidRPr="00B0459A" w:rsidDel="00B0459A">
          <w:rPr>
            <w:color w:val="FF0000"/>
            <w:sz w:val="22"/>
            <w:rPrChange w:id="21" w:author="Uni Ru" w:date="2020-08-22T22:19:00Z">
              <w:rPr/>
            </w:rPrChange>
          </w:rPr>
          <w:delText>:</w:delText>
        </w:r>
      </w:del>
    </w:p>
    <w:p w14:paraId="3F8E53CF" w14:textId="77777777" w:rsidR="009B6FF5" w:rsidRPr="00B0459A" w:rsidRDefault="009B6FF5" w:rsidP="009B6FF5">
      <w:pPr>
        <w:ind w:firstLine="420"/>
        <w:rPr>
          <w:rFonts w:ascii="宋体" w:hAnsi="宋体"/>
          <w:sz w:val="20"/>
          <w:szCs w:val="20"/>
          <w:rPrChange w:id="22" w:author="Uni Ru" w:date="2020-08-22T22:19:00Z">
            <w:rPr/>
          </w:rPrChange>
        </w:rPr>
      </w:pPr>
      <w:r w:rsidRPr="00B0459A">
        <w:rPr>
          <w:rFonts w:ascii="宋体" w:hAnsi="宋体" w:hint="eastAsia"/>
          <w:sz w:val="20"/>
          <w:szCs w:val="20"/>
          <w:rPrChange w:id="23" w:author="Uni Ru" w:date="2020-08-22T22:19:00Z">
            <w:rPr>
              <w:rFonts w:hint="eastAsia"/>
            </w:rPr>
          </w:rPrChange>
        </w:rPr>
        <w:t>对</w:t>
      </w:r>
      <w:r w:rsidRPr="00B0459A">
        <w:rPr>
          <w:rFonts w:ascii="宋体" w:hAnsi="宋体"/>
          <w:sz w:val="20"/>
          <w:szCs w:val="20"/>
          <w:rPrChange w:id="24" w:author="Uni Ru" w:date="2020-08-22T22:19:00Z">
            <w:rPr/>
          </w:rPrChange>
        </w:rPr>
        <w:t>envStage_base</w:t>
      </w:r>
      <w:r w:rsidRPr="00B0459A">
        <w:rPr>
          <w:rFonts w:ascii="宋体" w:hAnsi="宋体" w:hint="eastAsia"/>
          <w:sz w:val="20"/>
          <w:szCs w:val="20"/>
          <w:rPrChange w:id="25" w:author="Uni Ru" w:date="2020-08-22T22:19:00Z">
            <w:rPr>
              <w:rFonts w:hint="eastAsia"/>
            </w:rPr>
          </w:rPrChange>
        </w:rPr>
        <w:t>要求提供两个方面的服务</w:t>
      </w:r>
      <w:r w:rsidRPr="00B0459A">
        <w:rPr>
          <w:rFonts w:ascii="宋体" w:hAnsi="宋体"/>
          <w:sz w:val="20"/>
          <w:szCs w:val="20"/>
          <w:rPrChange w:id="26" w:author="Uni Ru" w:date="2020-08-22T22:19:00Z">
            <w:rPr/>
          </w:rPrChange>
        </w:rPr>
        <w:t>:</w:t>
      </w:r>
    </w:p>
    <w:p w14:paraId="52321001" w14:textId="77777777" w:rsidR="009B6FF5" w:rsidRPr="00B0459A" w:rsidRDefault="009B6FF5" w:rsidP="009B6FF5">
      <w:pPr>
        <w:ind w:firstLine="420"/>
        <w:rPr>
          <w:rFonts w:ascii="宋体" w:hAnsi="宋体"/>
          <w:sz w:val="20"/>
          <w:szCs w:val="20"/>
          <w:rPrChange w:id="27" w:author="Uni Ru" w:date="2020-08-22T22:19:00Z">
            <w:rPr/>
          </w:rPrChange>
        </w:rPr>
      </w:pPr>
      <w:r w:rsidRPr="00B0459A">
        <w:rPr>
          <w:rFonts w:ascii="宋体" w:hAnsi="宋体"/>
          <w:sz w:val="20"/>
          <w:szCs w:val="20"/>
          <w:rPrChange w:id="28" w:author="Uni Ru" w:date="2020-08-22T22:19:00Z">
            <w:rPr/>
          </w:rPrChange>
        </w:rPr>
        <w:t>(1)</w:t>
      </w:r>
      <w:r w:rsidR="007C7908" w:rsidRPr="00B0459A">
        <w:rPr>
          <w:rFonts w:ascii="宋体" w:hAnsi="宋体" w:hint="eastAsia"/>
          <w:sz w:val="20"/>
          <w:szCs w:val="20"/>
          <w:rPrChange w:id="29" w:author="Uni Ru" w:date="2020-08-22T22:19:00Z">
            <w:rPr>
              <w:rFonts w:hint="eastAsia"/>
            </w:rPr>
          </w:rPrChange>
        </w:rPr>
        <w:t>驱动管理，负责处理终端的数据和用户的输入以及向用户提供可视化服务</w:t>
      </w:r>
      <w:r w:rsidRPr="00B0459A">
        <w:rPr>
          <w:rFonts w:ascii="宋体" w:hAnsi="宋体"/>
          <w:sz w:val="20"/>
          <w:szCs w:val="20"/>
          <w:rPrChange w:id="30" w:author="Uni Ru" w:date="2020-08-22T22:19:00Z">
            <w:rPr/>
          </w:rPrChange>
        </w:rPr>
        <w:t>;</w:t>
      </w:r>
    </w:p>
    <w:p w14:paraId="659CCE1A" w14:textId="77777777" w:rsidR="009B6FF5" w:rsidRPr="00B0459A" w:rsidRDefault="009B6FF5" w:rsidP="009B6FF5">
      <w:pPr>
        <w:ind w:left="420"/>
        <w:rPr>
          <w:rFonts w:ascii="宋体" w:hAnsi="宋体"/>
          <w:sz w:val="20"/>
          <w:szCs w:val="20"/>
          <w:rPrChange w:id="31" w:author="Uni Ru" w:date="2020-08-22T22:19:00Z">
            <w:rPr/>
          </w:rPrChange>
        </w:rPr>
      </w:pPr>
      <w:r w:rsidRPr="00B0459A">
        <w:rPr>
          <w:rFonts w:ascii="宋体" w:hAnsi="宋体"/>
          <w:sz w:val="20"/>
          <w:szCs w:val="20"/>
          <w:rPrChange w:id="32" w:author="Uni Ru" w:date="2020-08-22T22:19:00Z">
            <w:rPr/>
          </w:rPrChange>
        </w:rPr>
        <w:t>(2)</w:t>
      </w:r>
      <w:r w:rsidR="00F35000" w:rsidRPr="00B0459A">
        <w:rPr>
          <w:rFonts w:ascii="宋体" w:hAnsi="宋体"/>
          <w:sz w:val="20"/>
          <w:szCs w:val="20"/>
          <w:rPrChange w:id="33" w:author="Uni Ru" w:date="2020-08-22T22:19:00Z">
            <w:rPr/>
          </w:rPrChange>
        </w:rPr>
        <w:t>^^</w:t>
      </w:r>
      <w:r w:rsidR="007C7908" w:rsidRPr="00B0459A">
        <w:rPr>
          <w:rFonts w:ascii="宋体" w:hAnsi="宋体" w:hint="eastAsia"/>
          <w:sz w:val="20"/>
          <w:szCs w:val="20"/>
          <w:rPrChange w:id="34" w:author="Uni Ru" w:date="2020-08-22T22:19:00Z">
            <w:rPr>
              <w:rFonts w:hint="eastAsia"/>
            </w:rPr>
          </w:rPrChange>
        </w:rPr>
        <w:t>数据库</w:t>
      </w:r>
      <w:r w:rsidRPr="00B0459A">
        <w:rPr>
          <w:rFonts w:ascii="宋体" w:hAnsi="宋体" w:hint="eastAsia"/>
          <w:sz w:val="20"/>
          <w:szCs w:val="20"/>
          <w:rPrChange w:id="35" w:author="Uni Ru" w:date="2020-08-22T22:19:00Z">
            <w:rPr>
              <w:rFonts w:hint="eastAsia"/>
            </w:rPr>
          </w:rPrChange>
        </w:rPr>
        <w:t>管理，负责</w:t>
      </w:r>
      <w:r w:rsidR="007C7908" w:rsidRPr="00B0459A">
        <w:rPr>
          <w:rFonts w:ascii="宋体" w:hAnsi="宋体" w:hint="eastAsia"/>
          <w:sz w:val="20"/>
          <w:szCs w:val="20"/>
          <w:rPrChange w:id="36" w:author="Uni Ru" w:date="2020-08-22T22:19:00Z">
            <w:rPr>
              <w:rFonts w:hint="eastAsia"/>
            </w:rPr>
          </w:rPrChange>
        </w:rPr>
        <w:t>对数据进行存储并向用户提供相应的数据服务</w:t>
      </w:r>
      <w:r w:rsidRPr="00B0459A">
        <w:rPr>
          <w:rFonts w:ascii="宋体" w:hAnsi="宋体" w:hint="eastAsia"/>
          <w:sz w:val="20"/>
          <w:szCs w:val="20"/>
          <w:rPrChange w:id="37" w:author="Uni Ru" w:date="2020-08-22T22:19:00Z">
            <w:rPr>
              <w:rFonts w:hint="eastAsia"/>
            </w:rPr>
          </w:rPrChange>
        </w:rPr>
        <w:t>。</w:t>
      </w:r>
    </w:p>
    <w:p w14:paraId="4B9BB02F" w14:textId="77777777" w:rsidR="009B6FF5" w:rsidRPr="00B0459A" w:rsidRDefault="009B6FF5" w:rsidP="009B6FF5">
      <w:pPr>
        <w:ind w:firstLine="420"/>
        <w:rPr>
          <w:rFonts w:ascii="宋体" w:hAnsi="宋体"/>
          <w:sz w:val="20"/>
          <w:szCs w:val="20"/>
          <w:highlight w:val="cyan"/>
          <w:rPrChange w:id="38" w:author="Uni Ru" w:date="2020-08-22T22:19:00Z">
            <w:rPr>
              <w:highlight w:val="cyan"/>
            </w:rPr>
          </w:rPrChange>
        </w:rPr>
      </w:pPr>
      <w:r w:rsidRPr="00B0459A">
        <w:rPr>
          <w:rFonts w:ascii="宋体" w:hAnsi="宋体" w:hint="eastAsia"/>
          <w:sz w:val="20"/>
          <w:szCs w:val="20"/>
          <w:highlight w:val="cyan"/>
          <w:rPrChange w:id="39" w:author="Uni Ru" w:date="2020-08-22T22:19:00Z">
            <w:rPr>
              <w:rFonts w:hint="eastAsia"/>
              <w:highlight w:val="cyan"/>
            </w:rPr>
          </w:rPrChange>
        </w:rPr>
        <w:t>在</w:t>
      </w:r>
      <w:r w:rsidR="007C7908" w:rsidRPr="00B0459A">
        <w:rPr>
          <w:rFonts w:ascii="宋体" w:hAnsi="宋体" w:hint="eastAsia"/>
          <w:color w:val="FF0000"/>
          <w:sz w:val="20"/>
          <w:szCs w:val="20"/>
          <w:highlight w:val="cyan"/>
          <w:rPrChange w:id="40" w:author="Uni Ru" w:date="2020-08-22T22:19:00Z">
            <w:rPr>
              <w:rFonts w:hint="eastAsia"/>
              <w:color w:val="FF0000"/>
              <w:highlight w:val="cyan"/>
            </w:rPr>
          </w:rPrChange>
        </w:rPr>
        <w:t>驱动管理</w:t>
      </w:r>
      <w:r w:rsidRPr="00B0459A">
        <w:rPr>
          <w:rFonts w:ascii="宋体" w:hAnsi="宋体" w:hint="eastAsia"/>
          <w:sz w:val="20"/>
          <w:szCs w:val="20"/>
          <w:highlight w:val="cyan"/>
          <w:rPrChange w:id="41" w:author="Uni Ru" w:date="2020-08-22T22:19:00Z">
            <w:rPr>
              <w:rFonts w:hint="eastAsia"/>
              <w:highlight w:val="cyan"/>
            </w:rPr>
          </w:rPrChange>
        </w:rPr>
        <w:t>方面应填写的用户需求描述如下。</w:t>
      </w:r>
    </w:p>
    <w:p w14:paraId="2EC2D4C4" w14:textId="77777777" w:rsidR="009B6FF5" w:rsidRPr="00B0459A" w:rsidRDefault="009B6FF5" w:rsidP="009B6FF5">
      <w:pPr>
        <w:ind w:firstLine="420"/>
        <w:rPr>
          <w:rFonts w:ascii="宋体" w:hAnsi="宋体"/>
          <w:sz w:val="20"/>
          <w:szCs w:val="20"/>
          <w:highlight w:val="cyan"/>
          <w:rPrChange w:id="42" w:author="Uni Ru" w:date="2020-08-22T22:19:00Z">
            <w:rPr>
              <w:highlight w:val="cyan"/>
            </w:rPr>
          </w:rPrChange>
        </w:rPr>
      </w:pPr>
      <w:r w:rsidRPr="00B0459A">
        <w:rPr>
          <w:rFonts w:ascii="宋体" w:hAnsi="宋体"/>
          <w:sz w:val="20"/>
          <w:szCs w:val="20"/>
          <w:highlight w:val="cyan"/>
          <w:rPrChange w:id="43" w:author="Uni Ru" w:date="2020-08-22T22:19:00Z">
            <w:rPr>
              <w:highlight w:val="cyan"/>
            </w:rPr>
          </w:rPrChange>
        </w:rPr>
        <w:t>(</w:t>
      </w:r>
      <w:r w:rsidR="00F35000" w:rsidRPr="00B0459A">
        <w:rPr>
          <w:rFonts w:ascii="宋体" w:hAnsi="宋体"/>
          <w:sz w:val="20"/>
          <w:szCs w:val="20"/>
          <w:highlight w:val="cyan"/>
          <w:rPrChange w:id="44" w:author="Uni Ru" w:date="2020-08-22T22:19:00Z">
            <w:rPr>
              <w:highlight w:val="cyan"/>
            </w:rPr>
          </w:rPrChange>
        </w:rPr>
        <w:t>1</w:t>
      </w:r>
      <w:r w:rsidRPr="00B0459A">
        <w:rPr>
          <w:rFonts w:ascii="宋体" w:hAnsi="宋体"/>
          <w:sz w:val="20"/>
          <w:szCs w:val="20"/>
          <w:highlight w:val="cyan"/>
          <w:rPrChange w:id="45" w:author="Uni Ru" w:date="2020-08-22T22:19:00Z">
            <w:rPr>
              <w:highlight w:val="cyan"/>
            </w:rPr>
          </w:rPrChange>
        </w:rPr>
        <w:t>1)</w:t>
      </w:r>
      <w:r w:rsidR="007C7908" w:rsidRPr="00B0459A">
        <w:rPr>
          <w:rFonts w:ascii="宋体" w:hAnsi="宋体" w:hint="eastAsia"/>
          <w:sz w:val="20"/>
          <w:szCs w:val="20"/>
          <w:highlight w:val="cyan"/>
          <w:rPrChange w:id="46" w:author="Uni Ru" w:date="2020-08-22T22:19:00Z">
            <w:rPr>
              <w:rFonts w:hint="eastAsia"/>
              <w:highlight w:val="cyan"/>
            </w:rPr>
          </w:rPrChange>
        </w:rPr>
        <w:t>连接终端</w:t>
      </w:r>
    </w:p>
    <w:p w14:paraId="036926F1" w14:textId="77777777" w:rsidR="009B6FF5" w:rsidRPr="00B0459A" w:rsidRDefault="009B6FF5" w:rsidP="009B6FF5">
      <w:pPr>
        <w:ind w:firstLine="420"/>
        <w:rPr>
          <w:rFonts w:ascii="宋体" w:hAnsi="宋体"/>
          <w:sz w:val="20"/>
          <w:szCs w:val="20"/>
          <w:highlight w:val="cyan"/>
          <w:rPrChange w:id="47" w:author="Uni Ru" w:date="2020-08-22T22:19:00Z">
            <w:rPr>
              <w:highlight w:val="cyan"/>
            </w:rPr>
          </w:rPrChange>
        </w:rPr>
      </w:pPr>
      <w:r w:rsidRPr="00B0459A">
        <w:rPr>
          <w:rFonts w:ascii="宋体" w:hAnsi="宋体"/>
          <w:sz w:val="20"/>
          <w:szCs w:val="20"/>
          <w:highlight w:val="cyan"/>
          <w:rPrChange w:id="48" w:author="Uni Ru" w:date="2020-08-22T22:19:00Z">
            <w:rPr>
              <w:highlight w:val="cyan"/>
            </w:rPr>
          </w:rPrChange>
        </w:rPr>
        <w:t>(</w:t>
      </w:r>
      <w:r w:rsidR="00F35000" w:rsidRPr="00B0459A">
        <w:rPr>
          <w:rFonts w:ascii="宋体" w:hAnsi="宋体"/>
          <w:sz w:val="20"/>
          <w:szCs w:val="20"/>
          <w:highlight w:val="cyan"/>
          <w:rPrChange w:id="49" w:author="Uni Ru" w:date="2020-08-22T22:19:00Z">
            <w:rPr>
              <w:highlight w:val="cyan"/>
            </w:rPr>
          </w:rPrChange>
        </w:rPr>
        <w:t>1</w:t>
      </w:r>
      <w:r w:rsidRPr="00B0459A">
        <w:rPr>
          <w:rFonts w:ascii="宋体" w:hAnsi="宋体"/>
          <w:sz w:val="20"/>
          <w:szCs w:val="20"/>
          <w:highlight w:val="cyan"/>
          <w:rPrChange w:id="50" w:author="Uni Ru" w:date="2020-08-22T22:19:00Z">
            <w:rPr>
              <w:highlight w:val="cyan"/>
            </w:rPr>
          </w:rPrChange>
        </w:rPr>
        <w:t>2)</w:t>
      </w:r>
      <w:r w:rsidR="007C7908" w:rsidRPr="00B0459A">
        <w:rPr>
          <w:rFonts w:ascii="宋体" w:hAnsi="宋体"/>
          <w:sz w:val="20"/>
          <w:szCs w:val="20"/>
          <w:highlight w:val="cyan"/>
          <w:rPrChange w:id="51" w:author="Uni Ru" w:date="2020-08-22T22:19:00Z">
            <w:rPr>
              <w:highlight w:val="cyan"/>
            </w:rPr>
          </w:rPrChange>
        </w:rPr>
        <w:t>Web</w:t>
      </w:r>
      <w:r w:rsidR="007C7908" w:rsidRPr="00B0459A">
        <w:rPr>
          <w:rFonts w:ascii="宋体" w:hAnsi="宋体" w:hint="eastAsia"/>
          <w:sz w:val="20"/>
          <w:szCs w:val="20"/>
          <w:highlight w:val="cyan"/>
          <w:rPrChange w:id="52" w:author="Uni Ru" w:date="2020-08-22T22:19:00Z">
            <w:rPr>
              <w:rFonts w:hint="eastAsia"/>
              <w:highlight w:val="cyan"/>
            </w:rPr>
          </w:rPrChange>
        </w:rPr>
        <w:t>程序设计</w:t>
      </w:r>
    </w:p>
    <w:p w14:paraId="7407A6D1" w14:textId="77777777" w:rsidR="009B6FF5" w:rsidRPr="00B0459A" w:rsidRDefault="007C7908" w:rsidP="009B6FF5">
      <w:pPr>
        <w:ind w:left="840"/>
        <w:rPr>
          <w:rFonts w:ascii="宋体" w:hAnsi="宋体"/>
          <w:sz w:val="20"/>
          <w:szCs w:val="20"/>
          <w:highlight w:val="cyan"/>
          <w:rPrChange w:id="53" w:author="Uni Ru" w:date="2020-08-22T22:19:00Z">
            <w:rPr>
              <w:highlight w:val="cyan"/>
            </w:rPr>
          </w:rPrChange>
        </w:rPr>
      </w:pPr>
      <w:r w:rsidRPr="00B0459A">
        <w:rPr>
          <w:rFonts w:ascii="宋体" w:hAnsi="宋体"/>
          <w:sz w:val="20"/>
          <w:szCs w:val="20"/>
          <w:highlight w:val="cyan"/>
          <w:rPrChange w:id="54" w:author="Uni Ru" w:date="2020-08-22T22:19:00Z">
            <w:rPr>
              <w:highlight w:val="cyan"/>
            </w:rPr>
          </w:rPrChange>
        </w:rPr>
        <w:t>(21)</w:t>
      </w:r>
      <w:r w:rsidRPr="00B0459A">
        <w:rPr>
          <w:rFonts w:ascii="宋体" w:hAnsi="宋体" w:hint="eastAsia"/>
          <w:sz w:val="20"/>
          <w:szCs w:val="20"/>
          <w:highlight w:val="cyan"/>
          <w:rPrChange w:id="55" w:author="Uni Ru" w:date="2020-08-22T22:19:00Z">
            <w:rPr>
              <w:rFonts w:hint="eastAsia"/>
              <w:highlight w:val="cyan"/>
            </w:rPr>
          </w:rPrChange>
        </w:rPr>
        <w:t>服务器配置与程序调用网络功能</w:t>
      </w:r>
    </w:p>
    <w:p w14:paraId="649793C3" w14:textId="77777777" w:rsidR="007C7908" w:rsidRPr="00B0459A" w:rsidRDefault="007C7908" w:rsidP="009B6FF5">
      <w:pPr>
        <w:ind w:left="840"/>
        <w:rPr>
          <w:rFonts w:ascii="宋体" w:hAnsi="宋体"/>
          <w:sz w:val="20"/>
          <w:szCs w:val="20"/>
          <w:highlight w:val="cyan"/>
          <w:rPrChange w:id="56" w:author="Uni Ru" w:date="2020-08-22T22:19:00Z">
            <w:rPr>
              <w:highlight w:val="cyan"/>
            </w:rPr>
          </w:rPrChange>
        </w:rPr>
      </w:pPr>
      <w:r w:rsidRPr="00B0459A">
        <w:rPr>
          <w:rFonts w:ascii="宋体" w:hAnsi="宋体"/>
          <w:sz w:val="20"/>
          <w:szCs w:val="20"/>
          <w:highlight w:val="cyan"/>
          <w:rPrChange w:id="57" w:author="Uni Ru" w:date="2020-08-22T22:19:00Z">
            <w:rPr>
              <w:highlight w:val="cyan"/>
            </w:rPr>
          </w:rPrChange>
        </w:rPr>
        <w:t>(22)</w:t>
      </w:r>
      <w:r w:rsidRPr="00B0459A">
        <w:rPr>
          <w:rFonts w:ascii="宋体" w:hAnsi="宋体" w:hint="eastAsia"/>
          <w:sz w:val="20"/>
          <w:szCs w:val="20"/>
          <w:highlight w:val="cyan"/>
          <w:rPrChange w:id="58" w:author="Uni Ru" w:date="2020-08-22T22:19:00Z">
            <w:rPr>
              <w:rFonts w:hint="eastAsia"/>
              <w:highlight w:val="cyan"/>
            </w:rPr>
          </w:rPrChange>
        </w:rPr>
        <w:t>前端设计</w:t>
      </w:r>
    </w:p>
    <w:p w14:paraId="260C9927" w14:textId="77777777" w:rsidR="007C7908" w:rsidRPr="00B0459A" w:rsidRDefault="007C7908" w:rsidP="009B6FF5">
      <w:pPr>
        <w:ind w:left="840"/>
        <w:rPr>
          <w:rFonts w:ascii="宋体" w:hAnsi="宋体"/>
          <w:sz w:val="20"/>
          <w:szCs w:val="20"/>
          <w:rPrChange w:id="59" w:author="Uni Ru" w:date="2020-08-22T22:19:00Z">
            <w:rPr/>
          </w:rPrChange>
        </w:rPr>
      </w:pPr>
      <w:r w:rsidRPr="00B0459A">
        <w:rPr>
          <w:rFonts w:ascii="宋体" w:hAnsi="宋体"/>
          <w:sz w:val="20"/>
          <w:szCs w:val="20"/>
          <w:highlight w:val="cyan"/>
          <w:rPrChange w:id="60" w:author="Uni Ru" w:date="2020-08-22T22:19:00Z">
            <w:rPr>
              <w:highlight w:val="cyan"/>
            </w:rPr>
          </w:rPrChange>
        </w:rPr>
        <w:t>(23)</w:t>
      </w:r>
      <w:r w:rsidRPr="00B0459A">
        <w:rPr>
          <w:rFonts w:ascii="宋体" w:hAnsi="宋体" w:hint="eastAsia"/>
          <w:sz w:val="20"/>
          <w:szCs w:val="20"/>
          <w:highlight w:val="cyan"/>
          <w:rPrChange w:id="61" w:author="Uni Ru" w:date="2020-08-22T22:19:00Z">
            <w:rPr>
              <w:rFonts w:hint="eastAsia"/>
              <w:highlight w:val="cyan"/>
            </w:rPr>
          </w:rPrChange>
        </w:rPr>
        <w:t>集中式数据处理逻辑单元</w:t>
      </w:r>
    </w:p>
    <w:p w14:paraId="4C5C2391" w14:textId="77777777" w:rsidR="0068084D" w:rsidRPr="00B0459A" w:rsidRDefault="0068084D" w:rsidP="009B6FF5">
      <w:pPr>
        <w:ind w:left="840"/>
        <w:rPr>
          <w:rFonts w:ascii="宋体" w:hAnsi="宋体"/>
          <w:sz w:val="20"/>
          <w:szCs w:val="20"/>
          <w:rPrChange w:id="62" w:author="Uni Ru" w:date="2020-08-22T22:19:00Z">
            <w:rPr/>
          </w:rPrChange>
        </w:rPr>
      </w:pPr>
    </w:p>
    <w:p w14:paraId="05CD4693" w14:textId="77777777" w:rsidR="009B6FF5" w:rsidRPr="00B0459A" w:rsidRDefault="009B6FF5" w:rsidP="007C7908">
      <w:pPr>
        <w:ind w:firstLine="420"/>
        <w:rPr>
          <w:rFonts w:ascii="宋体" w:hAnsi="宋体"/>
          <w:sz w:val="20"/>
          <w:szCs w:val="20"/>
          <w:rPrChange w:id="63" w:author="Uni Ru" w:date="2020-08-22T22:19:00Z">
            <w:rPr/>
          </w:rPrChange>
        </w:rPr>
      </w:pPr>
      <w:r w:rsidRPr="00B0459A">
        <w:rPr>
          <w:rFonts w:ascii="宋体" w:hAnsi="宋体" w:hint="eastAsia"/>
          <w:sz w:val="20"/>
          <w:szCs w:val="20"/>
          <w:rPrChange w:id="64" w:author="Uni Ru" w:date="2020-08-22T22:19:00Z">
            <w:rPr>
              <w:rFonts w:hint="eastAsia"/>
            </w:rPr>
          </w:rPrChange>
        </w:rPr>
        <w:t>在</w:t>
      </w:r>
      <w:r w:rsidR="007C7908" w:rsidRPr="00B0459A">
        <w:rPr>
          <w:rFonts w:ascii="宋体" w:hAnsi="宋体" w:hint="eastAsia"/>
          <w:color w:val="FF0000"/>
          <w:sz w:val="20"/>
          <w:szCs w:val="20"/>
          <w:rPrChange w:id="65" w:author="Uni Ru" w:date="2020-08-22T22:19:00Z">
            <w:rPr>
              <w:rFonts w:hint="eastAsia"/>
              <w:color w:val="FF0000"/>
            </w:rPr>
          </w:rPrChange>
        </w:rPr>
        <w:t>数据库</w:t>
      </w:r>
      <w:r w:rsidRPr="00B0459A">
        <w:rPr>
          <w:rFonts w:ascii="宋体" w:hAnsi="宋体" w:hint="eastAsia"/>
          <w:color w:val="FF0000"/>
          <w:sz w:val="20"/>
          <w:szCs w:val="20"/>
          <w:rPrChange w:id="66" w:author="Uni Ru" w:date="2020-08-22T22:19:00Z">
            <w:rPr>
              <w:rFonts w:hint="eastAsia"/>
              <w:color w:val="FF0000"/>
            </w:rPr>
          </w:rPrChange>
        </w:rPr>
        <w:t>管理</w:t>
      </w:r>
      <w:r w:rsidRPr="00B0459A">
        <w:rPr>
          <w:rFonts w:ascii="宋体" w:hAnsi="宋体" w:hint="eastAsia"/>
          <w:sz w:val="20"/>
          <w:szCs w:val="20"/>
          <w:rPrChange w:id="67" w:author="Uni Ru" w:date="2020-08-22T22:19:00Z">
            <w:rPr>
              <w:rFonts w:hint="eastAsia"/>
            </w:rPr>
          </w:rPrChange>
        </w:rPr>
        <w:t>方面应填写的用户需求描述如下</w:t>
      </w:r>
      <w:r w:rsidRPr="00B0459A">
        <w:rPr>
          <w:rFonts w:ascii="宋体" w:hAnsi="宋体"/>
          <w:sz w:val="20"/>
          <w:szCs w:val="20"/>
          <w:rPrChange w:id="68" w:author="Uni Ru" w:date="2020-08-22T22:19:00Z">
            <w:rPr/>
          </w:rPrChange>
        </w:rPr>
        <w:t>:</w:t>
      </w:r>
    </w:p>
    <w:p w14:paraId="2F192129" w14:textId="77777777" w:rsidR="007C7908" w:rsidRPr="00B0459A" w:rsidRDefault="007C7908" w:rsidP="007C7908">
      <w:pPr>
        <w:ind w:firstLine="420"/>
        <w:rPr>
          <w:rFonts w:ascii="宋体" w:hAnsi="宋体"/>
          <w:sz w:val="20"/>
          <w:szCs w:val="20"/>
          <w:rPrChange w:id="69" w:author="Uni Ru" w:date="2020-08-22T22:19:00Z">
            <w:rPr/>
          </w:rPrChange>
        </w:rPr>
      </w:pPr>
      <w:r w:rsidRPr="00B0459A">
        <w:rPr>
          <w:rFonts w:ascii="宋体" w:hAnsi="宋体"/>
          <w:sz w:val="20"/>
          <w:szCs w:val="20"/>
          <w:rPrChange w:id="70" w:author="Uni Ru" w:date="2020-08-22T22:19:00Z">
            <w:rPr/>
          </w:rPrChange>
        </w:rPr>
        <w:t>(</w:t>
      </w:r>
      <w:r w:rsidR="00F35000" w:rsidRPr="00B0459A">
        <w:rPr>
          <w:rFonts w:ascii="宋体" w:hAnsi="宋体"/>
          <w:sz w:val="20"/>
          <w:szCs w:val="20"/>
          <w:rPrChange w:id="71" w:author="Uni Ru" w:date="2020-08-22T22:19:00Z">
            <w:rPr/>
          </w:rPrChange>
        </w:rPr>
        <w:t>2</w:t>
      </w:r>
      <w:r w:rsidRPr="00B0459A">
        <w:rPr>
          <w:rFonts w:ascii="宋体" w:hAnsi="宋体"/>
          <w:sz w:val="20"/>
          <w:szCs w:val="20"/>
          <w:rPrChange w:id="72" w:author="Uni Ru" w:date="2020-08-22T22:19:00Z">
            <w:rPr/>
          </w:rPrChange>
        </w:rPr>
        <w:t>1)</w:t>
      </w:r>
    </w:p>
    <w:p w14:paraId="7219FEBA" w14:textId="77777777" w:rsidR="007C7908" w:rsidDel="00B0459A" w:rsidRDefault="007C7908" w:rsidP="00B0459A">
      <w:pPr>
        <w:ind w:firstLine="420"/>
        <w:rPr>
          <w:del w:id="73" w:author="Uni Ru" w:date="2020-08-22T22:19:00Z"/>
          <w:color w:val="FF0000"/>
          <w:sz w:val="22"/>
        </w:rPr>
      </w:pPr>
      <w:r w:rsidRPr="00B0459A">
        <w:rPr>
          <w:rFonts w:ascii="宋体" w:hAnsi="宋体"/>
          <w:sz w:val="20"/>
          <w:szCs w:val="20"/>
          <w:rPrChange w:id="74" w:author="Uni Ru" w:date="2020-08-22T22:19:00Z">
            <w:rPr/>
          </w:rPrChange>
        </w:rPr>
        <w:t>(</w:t>
      </w:r>
      <w:r w:rsidR="00F35000" w:rsidRPr="00B0459A">
        <w:rPr>
          <w:rFonts w:ascii="宋体" w:hAnsi="宋体"/>
          <w:sz w:val="20"/>
          <w:szCs w:val="20"/>
          <w:rPrChange w:id="75" w:author="Uni Ru" w:date="2020-08-22T22:19:00Z">
            <w:rPr/>
          </w:rPrChange>
        </w:rPr>
        <w:t>2</w:t>
      </w:r>
      <w:r w:rsidRPr="00B0459A">
        <w:rPr>
          <w:rFonts w:ascii="宋体" w:hAnsi="宋体"/>
          <w:sz w:val="20"/>
          <w:szCs w:val="20"/>
          <w:rPrChange w:id="76" w:author="Uni Ru" w:date="2020-08-22T22:19:00Z">
            <w:rPr/>
          </w:rPrChange>
        </w:rPr>
        <w:t>2)</w:t>
      </w:r>
    </w:p>
    <w:p w14:paraId="6A4E27CB" w14:textId="77777777" w:rsidR="00B0459A" w:rsidRPr="00B0459A" w:rsidRDefault="00B0459A" w:rsidP="007C7908">
      <w:pPr>
        <w:ind w:firstLine="420"/>
        <w:rPr>
          <w:ins w:id="77" w:author="Uni Ru" w:date="2020-08-22T22:19:00Z"/>
          <w:rFonts w:ascii="宋体" w:hAnsi="宋体"/>
          <w:sz w:val="20"/>
          <w:szCs w:val="20"/>
          <w:rPrChange w:id="78" w:author="Uni Ru" w:date="2020-08-22T22:19:00Z">
            <w:rPr>
              <w:ins w:id="79" w:author="Uni Ru" w:date="2020-08-22T22:19:00Z"/>
            </w:rPr>
          </w:rPrChange>
        </w:rPr>
      </w:pPr>
    </w:p>
    <w:p w14:paraId="53598B42" w14:textId="77777777" w:rsidR="007C7908" w:rsidRPr="00B0459A" w:rsidRDefault="007C7908">
      <w:pPr>
        <w:ind w:firstLine="420"/>
        <w:rPr>
          <w:color w:val="FF0000"/>
          <w:sz w:val="22"/>
          <w:rPrChange w:id="80" w:author="Uni Ru" w:date="2020-08-22T22:19:00Z">
            <w:rPr/>
          </w:rPrChange>
        </w:rPr>
        <w:pPrChange w:id="81" w:author="Uni Ru" w:date="2020-08-22T22:19:00Z">
          <w:pPr/>
        </w:pPrChange>
      </w:pPr>
    </w:p>
    <w:p w14:paraId="2D404E20" w14:textId="77777777" w:rsidR="009B6FF5" w:rsidRPr="00B0459A" w:rsidRDefault="007C7908" w:rsidP="009B6FF5">
      <w:pPr>
        <w:rPr>
          <w:color w:val="FF0000"/>
          <w:sz w:val="22"/>
          <w:rPrChange w:id="82" w:author="Uni Ru" w:date="2020-08-22T22:19:00Z">
            <w:rPr/>
          </w:rPrChange>
        </w:rPr>
      </w:pPr>
      <w:r w:rsidRPr="00B0459A">
        <w:rPr>
          <w:color w:val="FF0000"/>
          <w:sz w:val="22"/>
          <w:rPrChange w:id="83" w:author="Uni Ru" w:date="2020-08-22T22:19:00Z">
            <w:rPr/>
          </w:rPrChange>
        </w:rPr>
        <w:t>2</w:t>
      </w:r>
      <w:r w:rsidR="009B6FF5" w:rsidRPr="00B0459A">
        <w:rPr>
          <w:color w:val="FF0000"/>
          <w:sz w:val="22"/>
          <w:rPrChange w:id="84" w:author="Uni Ru" w:date="2020-08-22T22:19:00Z">
            <w:rPr/>
          </w:rPrChange>
        </w:rPr>
        <w:t>.</w:t>
      </w:r>
      <w:r w:rsidR="009B6FF5" w:rsidRPr="00B0459A">
        <w:rPr>
          <w:rFonts w:hint="eastAsia"/>
          <w:color w:val="FF0000"/>
          <w:sz w:val="22"/>
          <w:rPrChange w:id="85" w:author="Uni Ru" w:date="2020-08-22T22:19:00Z">
            <w:rPr>
              <w:rFonts w:hint="eastAsia"/>
            </w:rPr>
          </w:rPrChange>
        </w:rPr>
        <w:t>定义用户</w:t>
      </w:r>
      <w:del w:id="86" w:author="Uni Ru" w:date="2020-08-22T22:20:00Z">
        <w:r w:rsidR="00F35000" w:rsidRPr="00B0459A" w:rsidDel="00B0459A">
          <w:rPr>
            <w:color w:val="FF0000"/>
            <w:sz w:val="22"/>
            <w:rPrChange w:id="87" w:author="Uni Ru" w:date="2020-08-22T22:19:00Z">
              <w:rPr/>
            </w:rPrChange>
          </w:rPr>
          <w:delText>^^</w:delText>
        </w:r>
      </w:del>
    </w:p>
    <w:p w14:paraId="1701F1BA" w14:textId="77777777" w:rsidR="009B6FF5" w:rsidRPr="00B0459A" w:rsidRDefault="009B6FF5" w:rsidP="009B6FF5">
      <w:pPr>
        <w:rPr>
          <w:rFonts w:ascii="宋体" w:hAnsi="宋体"/>
          <w:sz w:val="20"/>
          <w:szCs w:val="20"/>
          <w:rPrChange w:id="88" w:author="Uni Ru" w:date="2020-08-22T22:20:00Z">
            <w:rPr/>
          </w:rPrChange>
        </w:rPr>
      </w:pPr>
      <w:r w:rsidRPr="00B0459A">
        <w:rPr>
          <w:rFonts w:ascii="宋体" w:hAnsi="宋体" w:hint="eastAsia"/>
          <w:sz w:val="20"/>
          <w:szCs w:val="20"/>
          <w:rPrChange w:id="89" w:author="Uni Ru" w:date="2020-08-22T22:20:00Z">
            <w:rPr>
              <w:rFonts w:hint="eastAsia"/>
            </w:rPr>
          </w:rPrChange>
        </w:rPr>
        <w:t>根据</w:t>
      </w:r>
      <w:r w:rsidR="007C7908" w:rsidRPr="00B0459A">
        <w:rPr>
          <w:rFonts w:ascii="宋体" w:hAnsi="宋体"/>
          <w:sz w:val="20"/>
          <w:szCs w:val="20"/>
          <w:rPrChange w:id="90" w:author="Uni Ru" w:date="2020-08-22T22:20:00Z">
            <w:rPr/>
          </w:rPrChange>
        </w:rPr>
        <w:t>envStage_base</w:t>
      </w:r>
      <w:r w:rsidRPr="00B0459A">
        <w:rPr>
          <w:rFonts w:ascii="宋体" w:hAnsi="宋体" w:hint="eastAsia"/>
          <w:sz w:val="20"/>
          <w:szCs w:val="20"/>
          <w:rPrChange w:id="91" w:author="Uni Ru" w:date="2020-08-22T22:20:00Z">
            <w:rPr>
              <w:rFonts w:hint="eastAsia"/>
            </w:rPr>
          </w:rPrChange>
        </w:rPr>
        <w:t>系统用户需求描述可以确定</w:t>
      </w:r>
      <w:r w:rsidR="007C7908" w:rsidRPr="00B0459A">
        <w:rPr>
          <w:rFonts w:ascii="宋体" w:hAnsi="宋体"/>
          <w:sz w:val="20"/>
          <w:szCs w:val="20"/>
          <w:rPrChange w:id="92" w:author="Uni Ru" w:date="2020-08-22T22:20:00Z">
            <w:rPr/>
          </w:rPrChange>
        </w:rPr>
        <w:t>2</w:t>
      </w:r>
      <w:r w:rsidRPr="00B0459A">
        <w:rPr>
          <w:rFonts w:ascii="宋体" w:hAnsi="宋体" w:hint="eastAsia"/>
          <w:sz w:val="20"/>
          <w:szCs w:val="20"/>
          <w:rPrChange w:id="93" w:author="Uni Ru" w:date="2020-08-22T22:20:00Z">
            <w:rPr>
              <w:rFonts w:hint="eastAsia"/>
            </w:rPr>
          </w:rPrChange>
        </w:rPr>
        <w:t>个参与者</w:t>
      </w:r>
      <w:r w:rsidRPr="00B0459A">
        <w:rPr>
          <w:rFonts w:ascii="宋体" w:hAnsi="宋体"/>
          <w:sz w:val="20"/>
          <w:szCs w:val="20"/>
          <w:rPrChange w:id="94" w:author="Uni Ru" w:date="2020-08-22T22:20:00Z">
            <w:rPr/>
          </w:rPrChange>
        </w:rPr>
        <w:t>:</w:t>
      </w:r>
      <w:r w:rsidR="007C7908" w:rsidRPr="00B0459A">
        <w:rPr>
          <w:rFonts w:ascii="宋体" w:hAnsi="宋体" w:hint="eastAsia"/>
          <w:sz w:val="20"/>
          <w:szCs w:val="20"/>
          <w:rPrChange w:id="95" w:author="Uni Ru" w:date="2020-08-22T22:20:00Z">
            <w:rPr>
              <w:rFonts w:hint="eastAsia"/>
            </w:rPr>
          </w:rPrChange>
        </w:rPr>
        <w:t>用户、管理员</w:t>
      </w:r>
      <w:r w:rsidR="00CD0E35" w:rsidRPr="00B0459A">
        <w:rPr>
          <w:rFonts w:ascii="宋体" w:hAnsi="宋体" w:hint="eastAsia"/>
          <w:strike/>
          <w:sz w:val="20"/>
          <w:szCs w:val="20"/>
          <w:rPrChange w:id="96" w:author="Uni Ru" w:date="2020-08-22T22:20:00Z">
            <w:rPr>
              <w:rFonts w:hint="eastAsia"/>
              <w:strike/>
            </w:rPr>
          </w:rPrChange>
        </w:rPr>
        <w:t>、</w:t>
      </w:r>
      <w:r w:rsidR="00CD0E35" w:rsidRPr="00B0459A">
        <w:rPr>
          <w:rFonts w:ascii="宋体" w:hAnsi="宋体"/>
          <w:strike/>
          <w:sz w:val="20"/>
          <w:szCs w:val="20"/>
          <w:rPrChange w:id="97" w:author="Uni Ru" w:date="2020-08-22T22:20:00Z">
            <w:rPr>
              <w:strike/>
            </w:rPr>
          </w:rPrChange>
        </w:rPr>
        <w:t xml:space="preserve"> </w:t>
      </w:r>
      <w:r w:rsidR="00CD0E35" w:rsidRPr="00B0459A">
        <w:rPr>
          <w:rFonts w:ascii="宋体" w:hAnsi="宋体" w:hint="eastAsia"/>
          <w:strike/>
          <w:sz w:val="20"/>
          <w:szCs w:val="20"/>
          <w:rPrChange w:id="98" w:author="Uni Ru" w:date="2020-08-22T22:20:00Z">
            <w:rPr>
              <w:rFonts w:hint="eastAsia"/>
              <w:strike/>
            </w:rPr>
          </w:rPrChange>
        </w:rPr>
        <w:t>维护人员</w:t>
      </w:r>
      <w:r w:rsidR="007C7908" w:rsidRPr="00B0459A">
        <w:rPr>
          <w:rFonts w:ascii="宋体" w:hAnsi="宋体" w:hint="eastAsia"/>
          <w:sz w:val="20"/>
          <w:szCs w:val="20"/>
          <w:rPrChange w:id="99" w:author="Uni Ru" w:date="2020-08-22T22:20:00Z">
            <w:rPr>
              <w:rFonts w:hint="eastAsia"/>
            </w:rPr>
          </w:rPrChange>
        </w:rPr>
        <w:t>。</w:t>
      </w:r>
    </w:p>
    <w:p w14:paraId="40A326B7" w14:textId="77777777" w:rsidR="009B6FF5" w:rsidRPr="00B0459A" w:rsidRDefault="009B6FF5" w:rsidP="009B6FF5">
      <w:pPr>
        <w:rPr>
          <w:rFonts w:ascii="宋体" w:hAnsi="宋体"/>
          <w:sz w:val="20"/>
          <w:szCs w:val="20"/>
          <w:rPrChange w:id="100" w:author="Uni Ru" w:date="2020-08-22T22:20:00Z">
            <w:rPr/>
          </w:rPrChange>
        </w:rPr>
      </w:pPr>
      <w:r w:rsidRPr="00B0459A">
        <w:rPr>
          <w:rFonts w:ascii="宋体" w:hAnsi="宋体" w:hint="eastAsia"/>
          <w:sz w:val="20"/>
          <w:szCs w:val="20"/>
          <w:rPrChange w:id="101" w:author="Uni Ru" w:date="2020-08-22T22:20:00Z">
            <w:rPr>
              <w:rFonts w:hint="eastAsia"/>
            </w:rPr>
          </w:rPrChange>
        </w:rPr>
        <w:t>对于每一个参与者，应当明确其业务活动的内容、对系统的服务要求。</w:t>
      </w:r>
      <w:r w:rsidR="007C7908" w:rsidRPr="00B0459A">
        <w:rPr>
          <w:rFonts w:ascii="宋体" w:hAnsi="宋体" w:hint="eastAsia"/>
          <w:sz w:val="20"/>
          <w:szCs w:val="20"/>
          <w:rPrChange w:id="102" w:author="Uni Ru" w:date="2020-08-22T22:20:00Z">
            <w:rPr>
              <w:rFonts w:hint="eastAsia"/>
            </w:rPr>
          </w:rPrChange>
        </w:rPr>
        <w:t>不过对于任何一个参与者都需要进行身份的验证。</w:t>
      </w:r>
    </w:p>
    <w:p w14:paraId="4E111285" w14:textId="77777777" w:rsidR="009B6FF5" w:rsidRPr="00B0459A" w:rsidRDefault="009B6FF5" w:rsidP="009B6FF5">
      <w:pPr>
        <w:ind w:firstLine="420"/>
        <w:rPr>
          <w:rFonts w:ascii="宋体" w:hAnsi="宋体"/>
          <w:sz w:val="20"/>
          <w:szCs w:val="20"/>
          <w:rPrChange w:id="103" w:author="Uni Ru" w:date="2020-08-22T22:20:00Z">
            <w:rPr/>
          </w:rPrChange>
        </w:rPr>
      </w:pPr>
      <w:r w:rsidRPr="00B0459A">
        <w:rPr>
          <w:rFonts w:ascii="宋体" w:hAnsi="宋体" w:hint="eastAsia"/>
          <w:sz w:val="20"/>
          <w:szCs w:val="20"/>
          <w:rPrChange w:id="104" w:author="Uni Ru" w:date="2020-08-22T22:20:00Z">
            <w:rPr>
              <w:rFonts w:hint="eastAsia"/>
            </w:rPr>
          </w:rPrChange>
        </w:rPr>
        <w:t>“</w:t>
      </w:r>
      <w:r w:rsidR="007C7908" w:rsidRPr="00B0459A">
        <w:rPr>
          <w:rFonts w:ascii="宋体" w:hAnsi="宋体" w:hint="eastAsia"/>
          <w:sz w:val="20"/>
          <w:szCs w:val="20"/>
          <w:rPrChange w:id="105" w:author="Uni Ru" w:date="2020-08-22T22:20:00Z">
            <w:rPr>
              <w:rFonts w:hint="eastAsia"/>
            </w:rPr>
          </w:rPrChange>
        </w:rPr>
        <w:t>用户</w:t>
      </w:r>
      <w:r w:rsidRPr="00B0459A">
        <w:rPr>
          <w:rFonts w:ascii="宋体" w:hAnsi="宋体" w:hint="eastAsia"/>
          <w:sz w:val="20"/>
          <w:szCs w:val="20"/>
          <w:rPrChange w:id="106" w:author="Uni Ru" w:date="2020-08-22T22:20:00Z">
            <w:rPr>
              <w:rFonts w:hint="eastAsia"/>
            </w:rPr>
          </w:rPrChange>
        </w:rPr>
        <w:t>”参与者使用</w:t>
      </w:r>
      <w:r w:rsidR="007C7908" w:rsidRPr="00B0459A">
        <w:rPr>
          <w:rFonts w:ascii="宋体" w:hAnsi="宋体"/>
          <w:sz w:val="20"/>
          <w:szCs w:val="20"/>
          <w:rPrChange w:id="107" w:author="Uni Ru" w:date="2020-08-22T22:20:00Z">
            <w:rPr/>
          </w:rPrChange>
        </w:rPr>
        <w:t>envStage_base</w:t>
      </w:r>
      <w:r w:rsidRPr="00B0459A">
        <w:rPr>
          <w:rFonts w:ascii="宋体" w:hAnsi="宋体" w:hint="eastAsia"/>
          <w:sz w:val="20"/>
          <w:szCs w:val="20"/>
          <w:rPrChange w:id="108" w:author="Uni Ru" w:date="2020-08-22T22:20:00Z">
            <w:rPr>
              <w:rFonts w:hint="eastAsia"/>
            </w:rPr>
          </w:rPrChange>
        </w:rPr>
        <w:t>系统查询</w:t>
      </w:r>
      <w:r w:rsidR="00CD0E35" w:rsidRPr="00B0459A">
        <w:rPr>
          <w:rFonts w:ascii="宋体" w:hAnsi="宋体" w:hint="eastAsia"/>
          <w:sz w:val="20"/>
          <w:szCs w:val="20"/>
          <w:rPrChange w:id="109" w:author="Uni Ru" w:date="2020-08-22T22:20:00Z">
            <w:rPr>
              <w:rFonts w:hint="eastAsia"/>
            </w:rPr>
          </w:rPrChange>
        </w:rPr>
        <w:t>终端的信息，并对获取</w:t>
      </w:r>
      <w:r w:rsidR="00CD0E35" w:rsidRPr="00B0459A">
        <w:rPr>
          <w:rFonts w:ascii="宋体" w:hAnsi="宋体"/>
          <w:sz w:val="20"/>
          <w:szCs w:val="20"/>
          <w:rPrChange w:id="110" w:author="Uni Ru" w:date="2020-08-22T22:20:00Z">
            <w:rPr/>
          </w:rPrChange>
        </w:rPr>
        <w:t>Web(</w:t>
      </w:r>
      <w:r w:rsidR="00CD0E35" w:rsidRPr="00B0459A">
        <w:rPr>
          <w:rFonts w:ascii="宋体" w:hAnsi="宋体" w:hint="eastAsia"/>
          <w:sz w:val="20"/>
          <w:szCs w:val="20"/>
          <w:rPrChange w:id="111" w:author="Uni Ru" w:date="2020-08-22T22:20:00Z">
            <w:rPr>
              <w:rFonts w:hint="eastAsia"/>
            </w:rPr>
          </w:rPrChange>
        </w:rPr>
        <w:t>程序</w:t>
      </w:r>
      <w:r w:rsidR="00CD0E35" w:rsidRPr="00B0459A">
        <w:rPr>
          <w:rFonts w:ascii="宋体" w:hAnsi="宋体"/>
          <w:sz w:val="20"/>
          <w:szCs w:val="20"/>
          <w:rPrChange w:id="112" w:author="Uni Ru" w:date="2020-08-22T22:20:00Z">
            <w:rPr/>
          </w:rPrChange>
        </w:rPr>
        <w:t>)</w:t>
      </w:r>
      <w:r w:rsidR="00CD0E35" w:rsidRPr="00B0459A">
        <w:rPr>
          <w:rFonts w:ascii="宋体" w:hAnsi="宋体" w:hint="eastAsia"/>
          <w:sz w:val="20"/>
          <w:szCs w:val="20"/>
          <w:rPrChange w:id="113" w:author="Uni Ru" w:date="2020-08-22T22:20:00Z">
            <w:rPr>
              <w:rFonts w:hint="eastAsia"/>
            </w:rPr>
          </w:rPrChange>
        </w:rPr>
        <w:t>服务端的相关数据服务。</w:t>
      </w:r>
    </w:p>
    <w:p w14:paraId="00006292" w14:textId="77777777" w:rsidR="009B6FF5" w:rsidRPr="00B0459A" w:rsidRDefault="009B6FF5" w:rsidP="009B6FF5">
      <w:pPr>
        <w:ind w:firstLine="420"/>
        <w:rPr>
          <w:rFonts w:ascii="宋体" w:hAnsi="宋体"/>
          <w:sz w:val="20"/>
          <w:szCs w:val="20"/>
          <w:rPrChange w:id="114" w:author="Uni Ru" w:date="2020-08-22T22:20:00Z">
            <w:rPr/>
          </w:rPrChange>
        </w:rPr>
      </w:pPr>
      <w:r w:rsidRPr="00B0459A">
        <w:rPr>
          <w:rFonts w:ascii="宋体" w:hAnsi="宋体" w:hint="eastAsia"/>
          <w:sz w:val="20"/>
          <w:szCs w:val="20"/>
          <w:rPrChange w:id="115" w:author="Uni Ru" w:date="2020-08-22T22:20:00Z">
            <w:rPr>
              <w:rFonts w:hint="eastAsia"/>
            </w:rPr>
          </w:rPrChange>
        </w:rPr>
        <w:t>“</w:t>
      </w:r>
      <w:r w:rsidR="007C7908" w:rsidRPr="00B0459A">
        <w:rPr>
          <w:rFonts w:ascii="宋体" w:hAnsi="宋体" w:hint="eastAsia"/>
          <w:sz w:val="20"/>
          <w:szCs w:val="20"/>
          <w:rPrChange w:id="116" w:author="Uni Ru" w:date="2020-08-22T22:20:00Z">
            <w:rPr>
              <w:rFonts w:hint="eastAsia"/>
            </w:rPr>
          </w:rPrChange>
        </w:rPr>
        <w:t>管理员</w:t>
      </w:r>
      <w:r w:rsidRPr="00B0459A">
        <w:rPr>
          <w:rFonts w:ascii="宋体" w:hAnsi="宋体" w:hint="eastAsia"/>
          <w:sz w:val="20"/>
          <w:szCs w:val="20"/>
          <w:rPrChange w:id="117" w:author="Uni Ru" w:date="2020-08-22T22:20:00Z">
            <w:rPr>
              <w:rFonts w:hint="eastAsia"/>
            </w:rPr>
          </w:rPrChange>
        </w:rPr>
        <w:t>”参与者使用</w:t>
      </w:r>
      <w:r w:rsidR="00CD0E35" w:rsidRPr="00B0459A">
        <w:rPr>
          <w:rFonts w:ascii="宋体" w:hAnsi="宋体"/>
          <w:sz w:val="20"/>
          <w:szCs w:val="20"/>
          <w:rPrChange w:id="118" w:author="Uni Ru" w:date="2020-08-22T22:20:00Z">
            <w:rPr/>
          </w:rPrChange>
        </w:rPr>
        <w:t>envStage_base</w:t>
      </w:r>
      <w:r w:rsidR="00CD0E35" w:rsidRPr="00B0459A">
        <w:rPr>
          <w:rFonts w:ascii="宋体" w:hAnsi="宋体" w:hint="eastAsia"/>
          <w:sz w:val="20"/>
          <w:szCs w:val="20"/>
          <w:rPrChange w:id="119" w:author="Uni Ru" w:date="2020-08-22T22:20:00Z">
            <w:rPr>
              <w:rFonts w:hint="eastAsia"/>
            </w:rPr>
          </w:rPrChange>
        </w:rPr>
        <w:t>系统可以对所有的终端的配置进行更新或更改，诸如添加终端，修改终端配置，查询终端信息，删除终端。此外拥有“用户”参与者的权限。</w:t>
      </w:r>
    </w:p>
    <w:p w14:paraId="29D21DE2" w14:textId="77777777" w:rsidR="00CD0E35" w:rsidRPr="00B0459A" w:rsidRDefault="00CD0E35" w:rsidP="00CD0E35">
      <w:pPr>
        <w:ind w:firstLine="420"/>
        <w:rPr>
          <w:rFonts w:ascii="宋体" w:hAnsi="宋体"/>
          <w:strike/>
          <w:sz w:val="20"/>
          <w:szCs w:val="20"/>
          <w:rPrChange w:id="120" w:author="Uni Ru" w:date="2020-08-22T22:20:00Z">
            <w:rPr>
              <w:strike/>
            </w:rPr>
          </w:rPrChange>
        </w:rPr>
      </w:pPr>
      <w:r w:rsidRPr="00B0459A">
        <w:rPr>
          <w:rFonts w:ascii="宋体" w:hAnsi="宋体" w:hint="eastAsia"/>
          <w:strike/>
          <w:sz w:val="20"/>
          <w:szCs w:val="20"/>
          <w:rPrChange w:id="121" w:author="Uni Ru" w:date="2020-08-22T22:20:00Z">
            <w:rPr>
              <w:rFonts w:hint="eastAsia"/>
              <w:strike/>
            </w:rPr>
          </w:rPrChange>
        </w:rPr>
        <w:t>“维护”参与者使用</w:t>
      </w:r>
      <w:r w:rsidRPr="00B0459A">
        <w:rPr>
          <w:rFonts w:ascii="宋体" w:hAnsi="宋体"/>
          <w:strike/>
          <w:sz w:val="20"/>
          <w:szCs w:val="20"/>
          <w:rPrChange w:id="122" w:author="Uni Ru" w:date="2020-08-22T22:20:00Z">
            <w:rPr>
              <w:strike/>
            </w:rPr>
          </w:rPrChange>
        </w:rPr>
        <w:t>envStage_base</w:t>
      </w:r>
      <w:r w:rsidRPr="00B0459A">
        <w:rPr>
          <w:rFonts w:ascii="宋体" w:hAnsi="宋体" w:hint="eastAsia"/>
          <w:strike/>
          <w:sz w:val="20"/>
          <w:szCs w:val="20"/>
          <w:rPrChange w:id="123" w:author="Uni Ru" w:date="2020-08-22T22:20:00Z">
            <w:rPr>
              <w:rFonts w:hint="eastAsia"/>
              <w:strike/>
            </w:rPr>
          </w:rPrChange>
        </w:rPr>
        <w:t>系统拥有管理员所有权限，此外可以对数据库进行维护</w:t>
      </w:r>
      <w:r w:rsidRPr="00B0459A">
        <w:rPr>
          <w:rFonts w:ascii="宋体" w:hAnsi="宋体"/>
          <w:strike/>
          <w:sz w:val="20"/>
          <w:szCs w:val="20"/>
          <w:rPrChange w:id="124" w:author="Uni Ru" w:date="2020-08-22T22:20:00Z">
            <w:rPr>
              <w:strike/>
            </w:rPr>
          </w:rPrChange>
        </w:rPr>
        <w:t>***</w:t>
      </w:r>
      <w:r w:rsidRPr="00B0459A">
        <w:rPr>
          <w:rFonts w:ascii="宋体" w:hAnsi="宋体" w:hint="eastAsia"/>
          <w:strike/>
          <w:sz w:val="20"/>
          <w:szCs w:val="20"/>
          <w:rPrChange w:id="125" w:author="Uni Ru" w:date="2020-08-22T22:20:00Z">
            <w:rPr>
              <w:rFonts w:hint="eastAsia"/>
              <w:strike/>
            </w:rPr>
          </w:rPrChange>
        </w:rPr>
        <w:t>。</w:t>
      </w:r>
    </w:p>
    <w:p w14:paraId="7CD12C55" w14:textId="77777777" w:rsidR="00CD0E35" w:rsidRPr="00B0459A" w:rsidRDefault="00CD0E35" w:rsidP="00CD0E35">
      <w:pPr>
        <w:ind w:firstLine="420"/>
        <w:rPr>
          <w:rFonts w:ascii="宋体" w:hAnsi="宋体"/>
          <w:sz w:val="20"/>
          <w:szCs w:val="20"/>
          <w:rPrChange w:id="126" w:author="Uni Ru" w:date="2020-08-22T22:20:00Z">
            <w:rPr/>
          </w:rPrChange>
        </w:rPr>
      </w:pPr>
      <w:r w:rsidRPr="00B0459A">
        <w:rPr>
          <w:rFonts w:ascii="宋体" w:hAnsi="宋体" w:hint="eastAsia"/>
          <w:sz w:val="20"/>
          <w:szCs w:val="20"/>
          <w:rPrChange w:id="127" w:author="Uni Ru" w:date="2020-08-22T22:20:00Z">
            <w:rPr>
              <w:rFonts w:hint="eastAsia"/>
            </w:rPr>
          </w:rPrChange>
        </w:rPr>
        <w:t>以上参与者的权限等级：</w:t>
      </w:r>
    </w:p>
    <w:p w14:paraId="7F9EC092" w14:textId="77777777" w:rsidR="00CD0E35" w:rsidRPr="00B0459A" w:rsidRDefault="00CD0E35" w:rsidP="00CD0E35">
      <w:pPr>
        <w:ind w:firstLine="420"/>
        <w:rPr>
          <w:rFonts w:ascii="宋体" w:hAnsi="宋体"/>
          <w:sz w:val="20"/>
          <w:szCs w:val="20"/>
          <w:rPrChange w:id="128" w:author="Uni Ru" w:date="2020-08-22T22:20:00Z">
            <w:rPr/>
          </w:rPrChange>
        </w:rPr>
      </w:pPr>
      <w:r w:rsidRPr="00B0459A">
        <w:rPr>
          <w:rFonts w:ascii="宋体" w:hAnsi="宋体" w:hint="eastAsia"/>
          <w:sz w:val="20"/>
          <w:szCs w:val="20"/>
          <w:rPrChange w:id="129" w:author="Uni Ru" w:date="2020-08-22T22:20:00Z">
            <w:rPr>
              <w:rFonts w:hint="eastAsia"/>
            </w:rPr>
          </w:rPrChange>
        </w:rPr>
        <w:t>“用户”参与者：</w:t>
      </w:r>
      <w:r w:rsidRPr="00B0459A">
        <w:rPr>
          <w:rFonts w:ascii="宋体" w:hAnsi="宋体"/>
          <w:sz w:val="20"/>
          <w:szCs w:val="20"/>
          <w:rPrChange w:id="130" w:author="Uni Ru" w:date="2020-08-22T22:20:00Z">
            <w:rPr/>
          </w:rPrChange>
        </w:rPr>
        <w:t>3</w:t>
      </w:r>
    </w:p>
    <w:p w14:paraId="084E9F72" w14:textId="77777777" w:rsidR="00CD0E35" w:rsidRPr="00B0459A" w:rsidRDefault="00CD0E35" w:rsidP="00CD0E35">
      <w:pPr>
        <w:ind w:firstLine="420"/>
        <w:rPr>
          <w:rFonts w:ascii="宋体" w:hAnsi="宋体"/>
          <w:sz w:val="20"/>
          <w:szCs w:val="20"/>
          <w:rPrChange w:id="131" w:author="Uni Ru" w:date="2020-08-22T22:20:00Z">
            <w:rPr/>
          </w:rPrChange>
        </w:rPr>
      </w:pPr>
      <w:r w:rsidRPr="00B0459A">
        <w:rPr>
          <w:rFonts w:ascii="宋体" w:hAnsi="宋体" w:hint="eastAsia"/>
          <w:sz w:val="20"/>
          <w:szCs w:val="20"/>
          <w:rPrChange w:id="132" w:author="Uni Ru" w:date="2020-08-22T22:20:00Z">
            <w:rPr>
              <w:rFonts w:hint="eastAsia"/>
            </w:rPr>
          </w:rPrChange>
        </w:rPr>
        <w:t>“管理员”参与者：</w:t>
      </w:r>
      <w:r w:rsidRPr="00B0459A">
        <w:rPr>
          <w:rFonts w:ascii="宋体" w:hAnsi="宋体"/>
          <w:sz w:val="20"/>
          <w:szCs w:val="20"/>
          <w:rPrChange w:id="133" w:author="Uni Ru" w:date="2020-08-22T22:20:00Z">
            <w:rPr/>
          </w:rPrChange>
        </w:rPr>
        <w:t>2</w:t>
      </w:r>
    </w:p>
    <w:p w14:paraId="4B479C60" w14:textId="77777777" w:rsidR="00CD0E35" w:rsidRPr="00B0459A" w:rsidRDefault="00CD0E35" w:rsidP="009B6FF5">
      <w:pPr>
        <w:ind w:firstLine="420"/>
        <w:rPr>
          <w:rFonts w:ascii="宋体" w:hAnsi="宋体"/>
          <w:sz w:val="20"/>
          <w:szCs w:val="20"/>
          <w:rPrChange w:id="134" w:author="Uni Ru" w:date="2020-08-22T22:20:00Z">
            <w:rPr/>
          </w:rPrChange>
        </w:rPr>
      </w:pPr>
      <w:r w:rsidRPr="00B0459A">
        <w:rPr>
          <w:rFonts w:ascii="宋体" w:hAnsi="宋体" w:hint="eastAsia"/>
          <w:sz w:val="20"/>
          <w:szCs w:val="20"/>
          <w:rPrChange w:id="135" w:author="Uni Ru" w:date="2020-08-22T22:20:00Z">
            <w:rPr>
              <w:rFonts w:hint="eastAsia"/>
            </w:rPr>
          </w:rPrChange>
        </w:rPr>
        <w:t>“维护人员”参与者：</w:t>
      </w:r>
      <w:r w:rsidRPr="00B0459A">
        <w:rPr>
          <w:rFonts w:ascii="宋体" w:hAnsi="宋体"/>
          <w:sz w:val="20"/>
          <w:szCs w:val="20"/>
          <w:rPrChange w:id="136" w:author="Uni Ru" w:date="2020-08-22T22:20:00Z">
            <w:rPr/>
          </w:rPrChange>
        </w:rPr>
        <w:t>1</w:t>
      </w:r>
    </w:p>
    <w:p w14:paraId="1546DF0D" w14:textId="77777777" w:rsidR="00C76001" w:rsidRPr="00B0459A" w:rsidRDefault="00C76001" w:rsidP="00C76001">
      <w:pPr>
        <w:rPr>
          <w:ins w:id="137" w:author="Uni Ru" w:date="2020-08-22T22:17:00Z"/>
          <w:rFonts w:ascii="楷体" w:eastAsia="楷体" w:hAnsi="楷体"/>
          <w:sz w:val="18"/>
          <w:szCs w:val="18"/>
          <w:rPrChange w:id="138" w:author="Uni Ru" w:date="2020-08-22T22:20:00Z">
            <w:rPr>
              <w:ins w:id="139" w:author="Uni Ru" w:date="2020-08-22T22:17:00Z"/>
              <w:sz w:val="28"/>
            </w:rPr>
          </w:rPrChange>
        </w:rPr>
      </w:pPr>
      <w:ins w:id="140" w:author="Uni Ru" w:date="2020-08-22T22:18:00Z">
        <w:r w:rsidRPr="00B0459A">
          <w:rPr>
            <w:rFonts w:ascii="楷体" w:eastAsia="楷体" w:hAnsi="楷体" w:hint="eastAsia"/>
            <w:sz w:val="18"/>
            <w:szCs w:val="18"/>
            <w:rPrChange w:id="141" w:author="Uni Ru" w:date="2020-08-22T22:20:00Z">
              <w:rPr>
                <w:rFonts w:hint="eastAsia"/>
              </w:rPr>
            </w:rPrChange>
          </w:rPr>
          <w:t>注：</w:t>
        </w:r>
      </w:ins>
      <w:ins w:id="142" w:author="Uni Ru" w:date="2020-08-22T22:17:00Z">
        <w:r w:rsidRPr="00B0459A">
          <w:rPr>
            <w:rFonts w:ascii="楷体" w:eastAsia="楷体" w:hAnsi="楷体" w:hint="eastAsia"/>
            <w:sz w:val="18"/>
            <w:szCs w:val="18"/>
            <w:rPrChange w:id="143" w:author="Uni Ru" w:date="2020-08-22T22:20:00Z">
              <w:rPr>
                <w:rFonts w:hint="eastAsia"/>
                <w:sz w:val="28"/>
              </w:rPr>
            </w:rPrChange>
          </w:rPr>
          <w:t>三级使用者权限说明</w:t>
        </w:r>
      </w:ins>
    </w:p>
    <w:p w14:paraId="5AE7B6D6" w14:textId="77777777" w:rsidR="00C76001" w:rsidRPr="00B0459A" w:rsidRDefault="00C76001" w:rsidP="00C76001">
      <w:pPr>
        <w:rPr>
          <w:ins w:id="144" w:author="Uni Ru" w:date="2020-08-22T22:17:00Z"/>
          <w:rFonts w:ascii="楷体" w:eastAsia="楷体" w:hAnsi="楷体"/>
          <w:sz w:val="18"/>
          <w:szCs w:val="18"/>
          <w:rPrChange w:id="145" w:author="Uni Ru" w:date="2020-08-22T22:20:00Z">
            <w:rPr>
              <w:ins w:id="146" w:author="Uni Ru" w:date="2020-08-22T22:17:00Z"/>
            </w:rPr>
          </w:rPrChange>
        </w:rPr>
      </w:pPr>
      <w:ins w:id="147" w:author="Uni Ru" w:date="2020-08-22T22:17:00Z">
        <w:r w:rsidRPr="00B0459A">
          <w:rPr>
            <w:rFonts w:ascii="楷体" w:eastAsia="楷体" w:hAnsi="楷体"/>
            <w:sz w:val="18"/>
            <w:szCs w:val="18"/>
            <w:rPrChange w:id="148" w:author="Uni Ru" w:date="2020-08-22T22:20:00Z">
              <w:rPr/>
            </w:rPrChange>
          </w:rPr>
          <w:lastRenderedPageBreak/>
          <w:t>1.</w:t>
        </w:r>
        <w:r w:rsidRPr="00B0459A">
          <w:rPr>
            <w:rFonts w:ascii="楷体" w:eastAsia="楷体" w:hAnsi="楷体" w:hint="eastAsia"/>
            <w:sz w:val="18"/>
            <w:szCs w:val="18"/>
            <w:rPrChange w:id="149" w:author="Uni Ru" w:date="2020-08-22T22:20:00Z">
              <w:rPr>
                <w:rFonts w:hint="eastAsia"/>
              </w:rPr>
            </w:rPrChange>
          </w:rPr>
          <w:t>数据库管理员（</w:t>
        </w:r>
        <w:r w:rsidRPr="00B0459A">
          <w:rPr>
            <w:rFonts w:ascii="楷体" w:eastAsia="楷体" w:hAnsi="楷体"/>
            <w:sz w:val="18"/>
            <w:szCs w:val="18"/>
            <w:rPrChange w:id="150" w:author="Uni Ru" w:date="2020-08-22T22:20:00Z">
              <w:rPr/>
            </w:rPrChange>
          </w:rPr>
          <w:t>DBA</w:t>
        </w:r>
        <w:r w:rsidRPr="00B0459A">
          <w:rPr>
            <w:rFonts w:ascii="楷体" w:eastAsia="楷体" w:hAnsi="楷体" w:hint="eastAsia"/>
            <w:sz w:val="18"/>
            <w:szCs w:val="18"/>
            <w:rPrChange w:id="151" w:author="Uni Ru" w:date="2020-08-22T22:20:00Z">
              <w:rPr>
                <w:rFonts w:hint="eastAsia"/>
              </w:rPr>
            </w:rPrChange>
          </w:rPr>
          <w:t>）</w:t>
        </w:r>
      </w:ins>
      <w:ins w:id="152" w:author="Uni Ru" w:date="2020-08-22T22:18:00Z">
        <w:r w:rsidR="00EB75F0" w:rsidRPr="00B0459A">
          <w:rPr>
            <w:rFonts w:ascii="楷体" w:eastAsia="楷体" w:hAnsi="楷体"/>
            <w:sz w:val="18"/>
            <w:szCs w:val="18"/>
            <w:rPrChange w:id="153" w:author="Uni Ru" w:date="2020-08-22T22:20:00Z">
              <w:rPr/>
            </w:rPrChange>
          </w:rPr>
          <w:t>-1</w:t>
        </w:r>
      </w:ins>
    </w:p>
    <w:p w14:paraId="065E03AA" w14:textId="77777777" w:rsidR="00C76001" w:rsidRPr="00B0459A" w:rsidRDefault="00C76001" w:rsidP="00C76001">
      <w:pPr>
        <w:rPr>
          <w:ins w:id="154" w:author="Uni Ru" w:date="2020-08-22T22:17:00Z"/>
          <w:rFonts w:ascii="楷体" w:eastAsia="楷体" w:hAnsi="楷体"/>
          <w:sz w:val="18"/>
          <w:szCs w:val="18"/>
          <w:rPrChange w:id="155" w:author="Uni Ru" w:date="2020-08-22T22:20:00Z">
            <w:rPr>
              <w:ins w:id="156" w:author="Uni Ru" w:date="2020-08-22T22:17:00Z"/>
            </w:rPr>
          </w:rPrChange>
        </w:rPr>
      </w:pPr>
      <w:ins w:id="157" w:author="Uni Ru" w:date="2020-08-22T22:17:00Z">
        <w:r w:rsidRPr="00B0459A">
          <w:rPr>
            <w:rFonts w:ascii="楷体" w:eastAsia="楷体" w:hAnsi="楷体" w:hint="eastAsia"/>
            <w:sz w:val="18"/>
            <w:szCs w:val="18"/>
            <w:rPrChange w:id="158" w:author="Uni Ru" w:date="2020-08-22T22:20:00Z">
              <w:rPr>
                <w:rFonts w:hint="eastAsia"/>
              </w:rPr>
            </w:rPrChange>
          </w:rPr>
          <w:t>（</w:t>
        </w:r>
        <w:r w:rsidRPr="00B0459A">
          <w:rPr>
            <w:rFonts w:ascii="楷体" w:eastAsia="楷体" w:hAnsi="楷体"/>
            <w:sz w:val="18"/>
            <w:szCs w:val="18"/>
            <w:rPrChange w:id="159" w:author="Uni Ru" w:date="2020-08-22T22:20:00Z">
              <w:rPr/>
            </w:rPrChange>
          </w:rPr>
          <w:t>1</w:t>
        </w:r>
        <w:r w:rsidRPr="00B0459A">
          <w:rPr>
            <w:rFonts w:ascii="楷体" w:eastAsia="楷体" w:hAnsi="楷体" w:hint="eastAsia"/>
            <w:sz w:val="18"/>
            <w:szCs w:val="18"/>
            <w:rPrChange w:id="160" w:author="Uni Ru" w:date="2020-08-22T22:20:00Z">
              <w:rPr>
                <w:rFonts w:hint="eastAsia"/>
              </w:rPr>
            </w:rPrChange>
          </w:rPr>
          <w:t>）开发、维护数据库</w:t>
        </w:r>
      </w:ins>
    </w:p>
    <w:p w14:paraId="5FBF5504" w14:textId="77777777" w:rsidR="00C76001" w:rsidRPr="00B0459A" w:rsidRDefault="00C76001" w:rsidP="00C76001">
      <w:pPr>
        <w:rPr>
          <w:ins w:id="161" w:author="Uni Ru" w:date="2020-08-22T22:17:00Z"/>
          <w:rFonts w:ascii="楷体" w:eastAsia="楷体" w:hAnsi="楷体"/>
          <w:sz w:val="18"/>
          <w:szCs w:val="18"/>
          <w:rPrChange w:id="162" w:author="Uni Ru" w:date="2020-08-22T22:20:00Z">
            <w:rPr>
              <w:ins w:id="163" w:author="Uni Ru" w:date="2020-08-22T22:17:00Z"/>
            </w:rPr>
          </w:rPrChange>
        </w:rPr>
      </w:pPr>
      <w:ins w:id="164" w:author="Uni Ru" w:date="2020-08-22T22:17:00Z">
        <w:r w:rsidRPr="00B0459A">
          <w:rPr>
            <w:rFonts w:ascii="楷体" w:eastAsia="楷体" w:hAnsi="楷体" w:hint="eastAsia"/>
            <w:sz w:val="18"/>
            <w:szCs w:val="18"/>
            <w:rPrChange w:id="165" w:author="Uni Ru" w:date="2020-08-22T22:20:00Z">
              <w:rPr>
                <w:rFonts w:hint="eastAsia"/>
              </w:rPr>
            </w:rPrChange>
          </w:rPr>
          <w:t>（</w:t>
        </w:r>
        <w:r w:rsidRPr="00B0459A">
          <w:rPr>
            <w:rFonts w:ascii="楷体" w:eastAsia="楷体" w:hAnsi="楷体"/>
            <w:sz w:val="18"/>
            <w:szCs w:val="18"/>
            <w:rPrChange w:id="166" w:author="Uni Ru" w:date="2020-08-22T22:20:00Z">
              <w:rPr/>
            </w:rPrChange>
          </w:rPr>
          <w:t>2</w:t>
        </w:r>
        <w:r w:rsidRPr="00B0459A">
          <w:rPr>
            <w:rFonts w:ascii="楷体" w:eastAsia="楷体" w:hAnsi="楷体" w:hint="eastAsia"/>
            <w:sz w:val="18"/>
            <w:szCs w:val="18"/>
            <w:rPrChange w:id="167" w:author="Uni Ru" w:date="2020-08-22T22:20:00Z">
              <w:rPr>
                <w:rFonts w:hint="eastAsia"/>
              </w:rPr>
            </w:rPrChange>
          </w:rPr>
          <w:t>）系统的运行监控（各级用户的操作历史、在线情况、设备异常情况）</w:t>
        </w:r>
      </w:ins>
    </w:p>
    <w:p w14:paraId="4A2D6680" w14:textId="77777777" w:rsidR="00C76001" w:rsidRPr="00B0459A" w:rsidRDefault="00C76001" w:rsidP="00C76001">
      <w:pPr>
        <w:rPr>
          <w:ins w:id="168" w:author="Uni Ru" w:date="2020-08-22T22:17:00Z"/>
          <w:rFonts w:ascii="楷体" w:eastAsia="楷体" w:hAnsi="楷体"/>
          <w:sz w:val="18"/>
          <w:szCs w:val="18"/>
          <w:rPrChange w:id="169" w:author="Uni Ru" w:date="2020-08-22T22:20:00Z">
            <w:rPr>
              <w:ins w:id="170" w:author="Uni Ru" w:date="2020-08-22T22:17:00Z"/>
            </w:rPr>
          </w:rPrChange>
        </w:rPr>
      </w:pPr>
      <w:ins w:id="171" w:author="Uni Ru" w:date="2020-08-22T22:17:00Z">
        <w:r w:rsidRPr="00B0459A">
          <w:rPr>
            <w:rFonts w:ascii="楷体" w:eastAsia="楷体" w:hAnsi="楷体" w:hint="eastAsia"/>
            <w:sz w:val="18"/>
            <w:szCs w:val="18"/>
            <w:rPrChange w:id="172" w:author="Uni Ru" w:date="2020-08-22T22:20:00Z">
              <w:rPr>
                <w:rFonts w:hint="eastAsia"/>
              </w:rPr>
            </w:rPrChange>
          </w:rPr>
          <w:t>（</w:t>
        </w:r>
        <w:r w:rsidRPr="00B0459A">
          <w:rPr>
            <w:rFonts w:ascii="楷体" w:eastAsia="楷体" w:hAnsi="楷体"/>
            <w:sz w:val="18"/>
            <w:szCs w:val="18"/>
            <w:rPrChange w:id="173" w:author="Uni Ru" w:date="2020-08-22T22:20:00Z">
              <w:rPr/>
            </w:rPrChange>
          </w:rPr>
          <w:t>3</w:t>
        </w:r>
        <w:r w:rsidRPr="00B0459A">
          <w:rPr>
            <w:rFonts w:ascii="楷体" w:eastAsia="楷体" w:hAnsi="楷体" w:hint="eastAsia"/>
            <w:sz w:val="18"/>
            <w:szCs w:val="18"/>
            <w:rPrChange w:id="174" w:author="Uni Ru" w:date="2020-08-22T22:20:00Z">
              <w:rPr>
                <w:rFonts w:hint="eastAsia"/>
              </w:rPr>
            </w:rPrChange>
          </w:rPr>
          <w:t>）权限分配</w:t>
        </w:r>
      </w:ins>
    </w:p>
    <w:p w14:paraId="4AC2137E" w14:textId="77777777" w:rsidR="00C76001" w:rsidRPr="00B0459A" w:rsidRDefault="00C76001" w:rsidP="00C76001">
      <w:pPr>
        <w:rPr>
          <w:ins w:id="175" w:author="Uni Ru" w:date="2020-08-22T22:17:00Z"/>
          <w:rFonts w:ascii="楷体" w:eastAsia="楷体" w:hAnsi="楷体"/>
          <w:sz w:val="18"/>
          <w:szCs w:val="18"/>
          <w:rPrChange w:id="176" w:author="Uni Ru" w:date="2020-08-22T22:20:00Z">
            <w:rPr>
              <w:ins w:id="177" w:author="Uni Ru" w:date="2020-08-22T22:17:00Z"/>
            </w:rPr>
          </w:rPrChange>
        </w:rPr>
      </w:pPr>
      <w:ins w:id="178" w:author="Uni Ru" w:date="2020-08-22T22:17:00Z">
        <w:r w:rsidRPr="00B0459A">
          <w:rPr>
            <w:rFonts w:ascii="楷体" w:eastAsia="楷体" w:hAnsi="楷体" w:hint="eastAsia"/>
            <w:sz w:val="18"/>
            <w:szCs w:val="18"/>
            <w:rPrChange w:id="179" w:author="Uni Ru" w:date="2020-08-22T22:20:00Z">
              <w:rPr>
                <w:rFonts w:hint="eastAsia"/>
              </w:rPr>
            </w:rPrChange>
          </w:rPr>
          <w:t>（</w:t>
        </w:r>
        <w:r w:rsidRPr="00B0459A">
          <w:rPr>
            <w:rFonts w:ascii="楷体" w:eastAsia="楷体" w:hAnsi="楷体"/>
            <w:sz w:val="18"/>
            <w:szCs w:val="18"/>
            <w:rPrChange w:id="180" w:author="Uni Ru" w:date="2020-08-22T22:20:00Z">
              <w:rPr/>
            </w:rPrChange>
          </w:rPr>
          <w:t>4</w:t>
        </w:r>
        <w:r w:rsidRPr="00B0459A">
          <w:rPr>
            <w:rFonts w:ascii="楷体" w:eastAsia="楷体" w:hAnsi="楷体" w:hint="eastAsia"/>
            <w:sz w:val="18"/>
            <w:szCs w:val="18"/>
            <w:rPrChange w:id="181" w:author="Uni Ru" w:date="2020-08-22T22:20:00Z">
              <w:rPr>
                <w:rFonts w:hint="eastAsia"/>
              </w:rPr>
            </w:rPrChange>
          </w:rPr>
          <w:t>）数据的完整性与安全性</w:t>
        </w:r>
      </w:ins>
    </w:p>
    <w:p w14:paraId="12729E32" w14:textId="77777777" w:rsidR="00C76001" w:rsidRPr="00B0459A" w:rsidRDefault="00C76001" w:rsidP="00C76001">
      <w:pPr>
        <w:rPr>
          <w:ins w:id="182" w:author="Uni Ru" w:date="2020-08-22T22:17:00Z"/>
          <w:rFonts w:ascii="楷体" w:eastAsia="楷体" w:hAnsi="楷体"/>
          <w:sz w:val="18"/>
          <w:szCs w:val="18"/>
          <w:rPrChange w:id="183" w:author="Uni Ru" w:date="2020-08-22T22:20:00Z">
            <w:rPr>
              <w:ins w:id="184" w:author="Uni Ru" w:date="2020-08-22T22:17:00Z"/>
            </w:rPr>
          </w:rPrChange>
        </w:rPr>
      </w:pPr>
      <w:ins w:id="185" w:author="Uni Ru" w:date="2020-08-22T22:17:00Z">
        <w:r w:rsidRPr="00B0459A">
          <w:rPr>
            <w:rFonts w:ascii="楷体" w:eastAsia="楷体" w:hAnsi="楷体"/>
            <w:sz w:val="18"/>
            <w:szCs w:val="18"/>
            <w:rPrChange w:id="186" w:author="Uni Ru" w:date="2020-08-22T22:20:00Z">
              <w:rPr/>
            </w:rPrChange>
          </w:rPr>
          <w:t>2.</w:t>
        </w:r>
        <w:r w:rsidRPr="00B0459A">
          <w:rPr>
            <w:rFonts w:ascii="楷体" w:eastAsia="楷体" w:hAnsi="楷体" w:hint="eastAsia"/>
            <w:sz w:val="18"/>
            <w:szCs w:val="18"/>
            <w:rPrChange w:id="187" w:author="Uni Ru" w:date="2020-08-22T22:20:00Z">
              <w:rPr>
                <w:rFonts w:hint="eastAsia"/>
              </w:rPr>
            </w:rPrChange>
          </w:rPr>
          <w:t>高级管理员（注：软件商品的运营方）</w:t>
        </w:r>
      </w:ins>
      <w:ins w:id="188" w:author="Uni Ru" w:date="2020-08-22T22:18:00Z">
        <w:r w:rsidR="00EB75F0" w:rsidRPr="00B0459A">
          <w:rPr>
            <w:rFonts w:ascii="楷体" w:eastAsia="楷体" w:hAnsi="楷体"/>
            <w:sz w:val="18"/>
            <w:szCs w:val="18"/>
            <w:rPrChange w:id="189" w:author="Uni Ru" w:date="2020-08-22T22:20:00Z">
              <w:rPr/>
            </w:rPrChange>
          </w:rPr>
          <w:t>-2</w:t>
        </w:r>
      </w:ins>
    </w:p>
    <w:p w14:paraId="522B9A56" w14:textId="77777777" w:rsidR="00C76001" w:rsidRPr="00B0459A" w:rsidRDefault="00C76001" w:rsidP="00C76001">
      <w:pPr>
        <w:rPr>
          <w:ins w:id="190" w:author="Uni Ru" w:date="2020-08-22T22:17:00Z"/>
          <w:rFonts w:ascii="楷体" w:eastAsia="楷体" w:hAnsi="楷体"/>
          <w:sz w:val="18"/>
          <w:szCs w:val="18"/>
          <w:rPrChange w:id="191" w:author="Uni Ru" w:date="2020-08-22T22:20:00Z">
            <w:rPr>
              <w:ins w:id="192" w:author="Uni Ru" w:date="2020-08-22T22:17:00Z"/>
            </w:rPr>
          </w:rPrChange>
        </w:rPr>
      </w:pPr>
      <w:ins w:id="193" w:author="Uni Ru" w:date="2020-08-22T22:17:00Z">
        <w:r w:rsidRPr="00B0459A">
          <w:rPr>
            <w:rFonts w:ascii="楷体" w:eastAsia="楷体" w:hAnsi="楷体" w:hint="eastAsia"/>
            <w:sz w:val="18"/>
            <w:szCs w:val="18"/>
            <w:rPrChange w:id="194" w:author="Uni Ru" w:date="2020-08-22T22:20:00Z">
              <w:rPr>
                <w:rFonts w:hint="eastAsia"/>
              </w:rPr>
            </w:rPrChange>
          </w:rPr>
          <w:t>（</w:t>
        </w:r>
        <w:r w:rsidRPr="00B0459A">
          <w:rPr>
            <w:rFonts w:ascii="楷体" w:eastAsia="楷体" w:hAnsi="楷体"/>
            <w:sz w:val="18"/>
            <w:szCs w:val="18"/>
            <w:rPrChange w:id="195" w:author="Uni Ru" w:date="2020-08-22T22:20:00Z">
              <w:rPr/>
            </w:rPrChange>
          </w:rPr>
          <w:t>1</w:t>
        </w:r>
        <w:r w:rsidRPr="00B0459A">
          <w:rPr>
            <w:rFonts w:ascii="楷体" w:eastAsia="楷体" w:hAnsi="楷体" w:hint="eastAsia"/>
            <w:sz w:val="18"/>
            <w:szCs w:val="18"/>
            <w:rPrChange w:id="196" w:author="Uni Ru" w:date="2020-08-22T22:20:00Z">
              <w:rPr>
                <w:rFonts w:hint="eastAsia"/>
              </w:rPr>
            </w:rPrChange>
          </w:rPr>
          <w:t>）系统的运行监控（简单用户的操作历史、在线情况、设备异常情况）</w:t>
        </w:r>
      </w:ins>
    </w:p>
    <w:p w14:paraId="6DCCBB97" w14:textId="77777777" w:rsidR="00C76001" w:rsidRPr="00B0459A" w:rsidRDefault="00C76001" w:rsidP="00C76001">
      <w:pPr>
        <w:rPr>
          <w:ins w:id="197" w:author="Uni Ru" w:date="2020-08-22T22:17:00Z"/>
          <w:rFonts w:ascii="楷体" w:eastAsia="楷体" w:hAnsi="楷体"/>
          <w:sz w:val="18"/>
          <w:szCs w:val="18"/>
          <w:rPrChange w:id="198" w:author="Uni Ru" w:date="2020-08-22T22:20:00Z">
            <w:rPr>
              <w:ins w:id="199" w:author="Uni Ru" w:date="2020-08-22T22:17:00Z"/>
            </w:rPr>
          </w:rPrChange>
        </w:rPr>
      </w:pPr>
      <w:ins w:id="200" w:author="Uni Ru" w:date="2020-08-22T22:17:00Z">
        <w:r w:rsidRPr="00B0459A">
          <w:rPr>
            <w:rFonts w:ascii="楷体" w:eastAsia="楷体" w:hAnsi="楷体" w:hint="eastAsia"/>
            <w:sz w:val="18"/>
            <w:szCs w:val="18"/>
            <w:rPrChange w:id="201" w:author="Uni Ru" w:date="2020-08-22T22:20:00Z">
              <w:rPr>
                <w:rFonts w:hint="eastAsia"/>
              </w:rPr>
            </w:rPrChange>
          </w:rPr>
          <w:t>（</w:t>
        </w:r>
        <w:r w:rsidRPr="00B0459A">
          <w:rPr>
            <w:rFonts w:ascii="楷体" w:eastAsia="楷体" w:hAnsi="楷体"/>
            <w:sz w:val="18"/>
            <w:szCs w:val="18"/>
            <w:rPrChange w:id="202" w:author="Uni Ru" w:date="2020-08-22T22:20:00Z">
              <w:rPr/>
            </w:rPrChange>
          </w:rPr>
          <w:t>2</w:t>
        </w:r>
        <w:r w:rsidRPr="00B0459A">
          <w:rPr>
            <w:rFonts w:ascii="楷体" w:eastAsia="楷体" w:hAnsi="楷体" w:hint="eastAsia"/>
            <w:sz w:val="18"/>
            <w:szCs w:val="18"/>
            <w:rPrChange w:id="203" w:author="Uni Ru" w:date="2020-08-22T22:20:00Z">
              <w:rPr>
                <w:rFonts w:hint="eastAsia"/>
              </w:rPr>
            </w:rPrChange>
          </w:rPr>
          <w:t>）终端管理：终端设备的增添与删减、终端设备的配置；</w:t>
        </w:r>
      </w:ins>
    </w:p>
    <w:p w14:paraId="624594B4" w14:textId="77777777" w:rsidR="00C76001" w:rsidRPr="00B0459A" w:rsidRDefault="00C76001" w:rsidP="00C76001">
      <w:pPr>
        <w:rPr>
          <w:ins w:id="204" w:author="Uni Ru" w:date="2020-08-22T22:17:00Z"/>
          <w:rFonts w:ascii="楷体" w:eastAsia="楷体" w:hAnsi="楷体"/>
          <w:sz w:val="18"/>
          <w:szCs w:val="18"/>
          <w:rPrChange w:id="205" w:author="Uni Ru" w:date="2020-08-22T22:20:00Z">
            <w:rPr>
              <w:ins w:id="206" w:author="Uni Ru" w:date="2020-08-22T22:17:00Z"/>
            </w:rPr>
          </w:rPrChange>
        </w:rPr>
      </w:pPr>
      <w:ins w:id="207" w:author="Uni Ru" w:date="2020-08-22T22:17:00Z">
        <w:r w:rsidRPr="00B0459A">
          <w:rPr>
            <w:rFonts w:ascii="楷体" w:eastAsia="楷体" w:hAnsi="楷体" w:hint="eastAsia"/>
            <w:sz w:val="18"/>
            <w:szCs w:val="18"/>
            <w:rPrChange w:id="208" w:author="Uni Ru" w:date="2020-08-22T22:20:00Z">
              <w:rPr>
                <w:rFonts w:hint="eastAsia"/>
              </w:rPr>
            </w:rPrChange>
          </w:rPr>
          <w:t>（</w:t>
        </w:r>
        <w:r w:rsidRPr="00B0459A">
          <w:rPr>
            <w:rFonts w:ascii="楷体" w:eastAsia="楷体" w:hAnsi="楷体"/>
            <w:sz w:val="18"/>
            <w:szCs w:val="18"/>
            <w:rPrChange w:id="209" w:author="Uni Ru" w:date="2020-08-22T22:20:00Z">
              <w:rPr/>
            </w:rPrChange>
          </w:rPr>
          <w:t>3</w:t>
        </w:r>
        <w:r w:rsidRPr="00B0459A">
          <w:rPr>
            <w:rFonts w:ascii="楷体" w:eastAsia="楷体" w:hAnsi="楷体" w:hint="eastAsia"/>
            <w:sz w:val="18"/>
            <w:szCs w:val="18"/>
            <w:rPrChange w:id="210" w:author="Uni Ru" w:date="2020-08-22T22:20:00Z">
              <w:rPr>
                <w:rFonts w:hint="eastAsia"/>
              </w:rPr>
            </w:rPrChange>
          </w:rPr>
          <w:t>）运营维护数据库</w:t>
        </w:r>
      </w:ins>
    </w:p>
    <w:p w14:paraId="2266992E" w14:textId="77777777" w:rsidR="00C76001" w:rsidRPr="00B0459A" w:rsidRDefault="00C76001" w:rsidP="00C76001">
      <w:pPr>
        <w:rPr>
          <w:ins w:id="211" w:author="Uni Ru" w:date="2020-08-22T22:17:00Z"/>
          <w:rFonts w:ascii="楷体" w:eastAsia="楷体" w:hAnsi="楷体"/>
          <w:color w:val="FF0000"/>
          <w:sz w:val="18"/>
          <w:szCs w:val="18"/>
          <w:rPrChange w:id="212" w:author="Uni Ru" w:date="2020-08-22T22:20:00Z">
            <w:rPr>
              <w:ins w:id="213" w:author="Uni Ru" w:date="2020-08-22T22:17:00Z"/>
              <w:color w:val="FF0000"/>
            </w:rPr>
          </w:rPrChange>
        </w:rPr>
      </w:pPr>
      <w:ins w:id="214" w:author="Uni Ru" w:date="2020-08-22T22:17:00Z">
        <w:r w:rsidRPr="00B0459A">
          <w:rPr>
            <w:rFonts w:ascii="楷体" w:eastAsia="楷体" w:hAnsi="楷体" w:hint="eastAsia"/>
            <w:sz w:val="18"/>
            <w:szCs w:val="18"/>
            <w:rPrChange w:id="215" w:author="Uni Ru" w:date="2020-08-22T22:20:00Z">
              <w:rPr>
                <w:rFonts w:hint="eastAsia"/>
              </w:rPr>
            </w:rPrChange>
          </w:rPr>
          <w:t>（</w:t>
        </w:r>
        <w:r w:rsidRPr="00B0459A">
          <w:rPr>
            <w:rFonts w:ascii="楷体" w:eastAsia="楷体" w:hAnsi="楷体"/>
            <w:sz w:val="18"/>
            <w:szCs w:val="18"/>
            <w:rPrChange w:id="216" w:author="Uni Ru" w:date="2020-08-22T22:20:00Z">
              <w:rPr/>
            </w:rPrChange>
          </w:rPr>
          <w:t>4</w:t>
        </w:r>
        <w:r w:rsidRPr="00B0459A">
          <w:rPr>
            <w:rFonts w:ascii="楷体" w:eastAsia="楷体" w:hAnsi="楷体" w:hint="eastAsia"/>
            <w:sz w:val="18"/>
            <w:szCs w:val="18"/>
            <w:rPrChange w:id="217" w:author="Uni Ru" w:date="2020-08-22T22:20:00Z">
              <w:rPr>
                <w:rFonts w:hint="eastAsia"/>
              </w:rPr>
            </w:rPrChange>
          </w:rPr>
          <w:t>）数据库的应用开发</w:t>
        </w:r>
        <w:r w:rsidRPr="00B0459A">
          <w:rPr>
            <w:rFonts w:ascii="楷体" w:eastAsia="楷体" w:hAnsi="楷体" w:hint="eastAsia"/>
            <w:color w:val="FF0000"/>
            <w:sz w:val="18"/>
            <w:szCs w:val="18"/>
            <w:rPrChange w:id="218" w:author="Uni Ru" w:date="2020-08-22T22:20:00Z">
              <w:rPr>
                <w:rFonts w:hint="eastAsia"/>
                <w:color w:val="FF0000"/>
              </w:rPr>
            </w:rPrChange>
          </w:rPr>
          <w:t>（待商榷）</w:t>
        </w:r>
      </w:ins>
    </w:p>
    <w:p w14:paraId="550F40BE" w14:textId="77777777" w:rsidR="00C76001" w:rsidRPr="00B0459A" w:rsidRDefault="00C76001" w:rsidP="00C76001">
      <w:pPr>
        <w:rPr>
          <w:ins w:id="219" w:author="Uni Ru" w:date="2020-08-22T22:17:00Z"/>
          <w:rFonts w:ascii="楷体" w:eastAsia="楷体" w:hAnsi="楷体"/>
          <w:sz w:val="18"/>
          <w:szCs w:val="18"/>
          <w:rPrChange w:id="220" w:author="Uni Ru" w:date="2020-08-22T22:20:00Z">
            <w:rPr>
              <w:ins w:id="221" w:author="Uni Ru" w:date="2020-08-22T22:17:00Z"/>
            </w:rPr>
          </w:rPrChange>
        </w:rPr>
      </w:pPr>
      <w:ins w:id="222" w:author="Uni Ru" w:date="2020-08-22T22:17:00Z">
        <w:r w:rsidRPr="00B0459A">
          <w:rPr>
            <w:rFonts w:ascii="楷体" w:eastAsia="楷体" w:hAnsi="楷体"/>
            <w:sz w:val="18"/>
            <w:szCs w:val="18"/>
            <w:rPrChange w:id="223" w:author="Uni Ru" w:date="2020-08-22T22:20:00Z">
              <w:rPr/>
            </w:rPrChange>
          </w:rPr>
          <w:t>3.</w:t>
        </w:r>
        <w:r w:rsidRPr="00B0459A">
          <w:rPr>
            <w:rFonts w:ascii="楷体" w:eastAsia="楷体" w:hAnsi="楷体" w:hint="eastAsia"/>
            <w:sz w:val="18"/>
            <w:szCs w:val="18"/>
            <w:rPrChange w:id="224" w:author="Uni Ru" w:date="2020-08-22T22:20:00Z">
              <w:rPr>
                <w:rFonts w:hint="eastAsia"/>
              </w:rPr>
            </w:rPrChange>
          </w:rPr>
          <w:t>简单用户</w:t>
        </w:r>
      </w:ins>
      <w:ins w:id="225" w:author="Uni Ru" w:date="2020-08-22T22:18:00Z">
        <w:r w:rsidR="00EB75F0" w:rsidRPr="00B0459A">
          <w:rPr>
            <w:rFonts w:ascii="楷体" w:eastAsia="楷体" w:hAnsi="楷体"/>
            <w:sz w:val="18"/>
            <w:szCs w:val="18"/>
            <w:rPrChange w:id="226" w:author="Uni Ru" w:date="2020-08-22T22:20:00Z">
              <w:rPr/>
            </w:rPrChange>
          </w:rPr>
          <w:t>-3</w:t>
        </w:r>
      </w:ins>
    </w:p>
    <w:p w14:paraId="45339A5B" w14:textId="77777777" w:rsidR="00C76001" w:rsidRPr="00B0459A" w:rsidRDefault="00C76001" w:rsidP="00C76001">
      <w:pPr>
        <w:rPr>
          <w:ins w:id="227" w:author="Uni Ru" w:date="2020-08-22T22:17:00Z"/>
          <w:rFonts w:ascii="楷体" w:eastAsia="楷体" w:hAnsi="楷体"/>
          <w:sz w:val="18"/>
          <w:szCs w:val="18"/>
          <w:rPrChange w:id="228" w:author="Uni Ru" w:date="2020-08-22T22:20:00Z">
            <w:rPr>
              <w:ins w:id="229" w:author="Uni Ru" w:date="2020-08-22T22:17:00Z"/>
            </w:rPr>
          </w:rPrChange>
        </w:rPr>
      </w:pPr>
      <w:ins w:id="230" w:author="Uni Ru" w:date="2020-08-22T22:17:00Z">
        <w:r w:rsidRPr="00B0459A">
          <w:rPr>
            <w:rFonts w:ascii="楷体" w:eastAsia="楷体" w:hAnsi="楷体" w:hint="eastAsia"/>
            <w:sz w:val="18"/>
            <w:szCs w:val="18"/>
            <w:rPrChange w:id="231" w:author="Uni Ru" w:date="2020-08-22T22:20:00Z">
              <w:rPr>
                <w:rFonts w:hint="eastAsia"/>
              </w:rPr>
            </w:rPrChange>
          </w:rPr>
          <w:t>（</w:t>
        </w:r>
        <w:r w:rsidRPr="00B0459A">
          <w:rPr>
            <w:rFonts w:ascii="楷体" w:eastAsia="楷体" w:hAnsi="楷体"/>
            <w:sz w:val="18"/>
            <w:szCs w:val="18"/>
            <w:rPrChange w:id="232" w:author="Uni Ru" w:date="2020-08-22T22:20:00Z">
              <w:rPr/>
            </w:rPrChange>
          </w:rPr>
          <w:t>1</w:t>
        </w:r>
        <w:r w:rsidRPr="00B0459A">
          <w:rPr>
            <w:rFonts w:ascii="楷体" w:eastAsia="楷体" w:hAnsi="楷体" w:hint="eastAsia"/>
            <w:sz w:val="18"/>
            <w:szCs w:val="18"/>
            <w:rPrChange w:id="233" w:author="Uni Ru" w:date="2020-08-22T22:20:00Z">
              <w:rPr>
                <w:rFonts w:hint="eastAsia"/>
              </w:rPr>
            </w:rPrChange>
          </w:rPr>
          <w:t>）注册、注销账号</w:t>
        </w:r>
      </w:ins>
    </w:p>
    <w:p w14:paraId="67B56D06" w14:textId="77777777" w:rsidR="00C76001" w:rsidRPr="00B0459A" w:rsidRDefault="00C76001" w:rsidP="00C76001">
      <w:pPr>
        <w:rPr>
          <w:ins w:id="234" w:author="Uni Ru" w:date="2020-08-22T22:17:00Z"/>
          <w:rFonts w:ascii="楷体" w:eastAsia="楷体" w:hAnsi="楷体"/>
          <w:sz w:val="18"/>
          <w:szCs w:val="18"/>
          <w:rPrChange w:id="235" w:author="Uni Ru" w:date="2020-08-22T22:20:00Z">
            <w:rPr>
              <w:ins w:id="236" w:author="Uni Ru" w:date="2020-08-22T22:17:00Z"/>
            </w:rPr>
          </w:rPrChange>
        </w:rPr>
      </w:pPr>
      <w:ins w:id="237" w:author="Uni Ru" w:date="2020-08-22T22:17:00Z">
        <w:r w:rsidRPr="00B0459A">
          <w:rPr>
            <w:rFonts w:ascii="楷体" w:eastAsia="楷体" w:hAnsi="楷体" w:hint="eastAsia"/>
            <w:sz w:val="18"/>
            <w:szCs w:val="18"/>
            <w:rPrChange w:id="238" w:author="Uni Ru" w:date="2020-08-22T22:20:00Z">
              <w:rPr>
                <w:rFonts w:hint="eastAsia"/>
              </w:rPr>
            </w:rPrChange>
          </w:rPr>
          <w:t>（</w:t>
        </w:r>
        <w:r w:rsidRPr="00B0459A">
          <w:rPr>
            <w:rFonts w:ascii="楷体" w:eastAsia="楷体" w:hAnsi="楷体"/>
            <w:sz w:val="18"/>
            <w:szCs w:val="18"/>
            <w:rPrChange w:id="239" w:author="Uni Ru" w:date="2020-08-22T22:20:00Z">
              <w:rPr/>
            </w:rPrChange>
          </w:rPr>
          <w:t>2</w:t>
        </w:r>
        <w:r w:rsidRPr="00B0459A">
          <w:rPr>
            <w:rFonts w:ascii="楷体" w:eastAsia="楷体" w:hAnsi="楷体" w:hint="eastAsia"/>
            <w:sz w:val="18"/>
            <w:szCs w:val="18"/>
            <w:rPrChange w:id="240" w:author="Uni Ru" w:date="2020-08-22T22:20:00Z">
              <w:rPr>
                <w:rFonts w:hint="eastAsia"/>
              </w:rPr>
            </w:rPrChange>
          </w:rPr>
          <w:t>）环境参数查询、报表打印、统计学处理</w:t>
        </w:r>
      </w:ins>
    </w:p>
    <w:p w14:paraId="36246276" w14:textId="77777777" w:rsidR="009B6FF5" w:rsidRPr="00B0459A" w:rsidRDefault="00C76001">
      <w:pPr>
        <w:rPr>
          <w:rFonts w:ascii="楷体" w:eastAsia="楷体" w:hAnsi="楷体"/>
          <w:sz w:val="18"/>
          <w:szCs w:val="18"/>
          <w:rPrChange w:id="241" w:author="Uni Ru" w:date="2020-08-22T22:20:00Z">
            <w:rPr/>
          </w:rPrChange>
        </w:rPr>
        <w:pPrChange w:id="242" w:author="Uni Ru" w:date="2020-08-22T22:17:00Z">
          <w:pPr>
            <w:ind w:firstLine="420"/>
          </w:pPr>
        </w:pPrChange>
      </w:pPr>
      <w:ins w:id="243" w:author="Uni Ru" w:date="2020-08-22T22:17:00Z">
        <w:r w:rsidRPr="00B0459A">
          <w:rPr>
            <w:rFonts w:ascii="楷体" w:eastAsia="楷体" w:hAnsi="楷体" w:hint="eastAsia"/>
            <w:sz w:val="18"/>
            <w:szCs w:val="18"/>
            <w:rPrChange w:id="244" w:author="Uni Ru" w:date="2020-08-22T22:20:00Z">
              <w:rPr>
                <w:rFonts w:hint="eastAsia"/>
              </w:rPr>
            </w:rPrChange>
          </w:rPr>
          <w:t>（</w:t>
        </w:r>
        <w:r w:rsidRPr="00B0459A">
          <w:rPr>
            <w:rFonts w:ascii="楷体" w:eastAsia="楷体" w:hAnsi="楷体"/>
            <w:sz w:val="18"/>
            <w:szCs w:val="18"/>
            <w:rPrChange w:id="245" w:author="Uni Ru" w:date="2020-08-22T22:20:00Z">
              <w:rPr/>
            </w:rPrChange>
          </w:rPr>
          <w:t>3</w:t>
        </w:r>
        <w:r w:rsidRPr="00B0459A">
          <w:rPr>
            <w:rFonts w:ascii="楷体" w:eastAsia="楷体" w:hAnsi="楷体" w:hint="eastAsia"/>
            <w:sz w:val="18"/>
            <w:szCs w:val="18"/>
            <w:rPrChange w:id="246" w:author="Uni Ru" w:date="2020-08-22T22:20:00Z">
              <w:rPr>
                <w:rFonts w:hint="eastAsia"/>
              </w:rPr>
            </w:rPrChange>
          </w:rPr>
          <w:t>）终端管理：终端设备的增添与删减、终端设备的配置；</w:t>
        </w:r>
      </w:ins>
    </w:p>
    <w:p w14:paraId="2CE21632" w14:textId="77777777" w:rsidR="007C7908" w:rsidRDefault="007C7908" w:rsidP="009B6FF5">
      <w:pPr>
        <w:ind w:firstLine="420"/>
      </w:pPr>
    </w:p>
    <w:p w14:paraId="787A4105" w14:textId="77777777" w:rsidR="009B6FF5" w:rsidRPr="00A10A8A" w:rsidRDefault="00CD0E35" w:rsidP="009B6FF5">
      <w:pPr>
        <w:rPr>
          <w:color w:val="FF0000"/>
          <w:sz w:val="22"/>
          <w:rPrChange w:id="247" w:author="Uni Ru" w:date="2020-08-22T22:20:00Z">
            <w:rPr/>
          </w:rPrChange>
        </w:rPr>
      </w:pPr>
      <w:r w:rsidRPr="00A10A8A">
        <w:rPr>
          <w:color w:val="FF0000"/>
          <w:sz w:val="22"/>
          <w:rPrChange w:id="248" w:author="Uni Ru" w:date="2020-08-22T22:20:00Z">
            <w:rPr/>
          </w:rPrChange>
        </w:rPr>
        <w:t>3</w:t>
      </w:r>
      <w:r w:rsidR="009B6FF5" w:rsidRPr="00A10A8A">
        <w:rPr>
          <w:color w:val="FF0000"/>
          <w:sz w:val="22"/>
          <w:rPrChange w:id="249" w:author="Uni Ru" w:date="2020-08-22T22:20:00Z">
            <w:rPr/>
          </w:rPrChange>
        </w:rPr>
        <w:t>. Use Case</w:t>
      </w:r>
      <w:r w:rsidR="009B6FF5" w:rsidRPr="00A10A8A">
        <w:rPr>
          <w:rFonts w:hint="eastAsia"/>
          <w:color w:val="FF0000"/>
          <w:sz w:val="22"/>
          <w:rPrChange w:id="250" w:author="Uni Ru" w:date="2020-08-22T22:20:00Z">
            <w:rPr>
              <w:rFonts w:hint="eastAsia"/>
            </w:rPr>
          </w:rPrChange>
        </w:rPr>
        <w:t>的获取</w:t>
      </w:r>
      <w:del w:id="251" w:author="Uni Ru" w:date="2020-08-22T22:20:00Z">
        <w:r w:rsidR="00F35000" w:rsidRPr="00A10A8A" w:rsidDel="00A10A8A">
          <w:rPr>
            <w:color w:val="FF0000"/>
            <w:sz w:val="22"/>
            <w:rPrChange w:id="252" w:author="Uni Ru" w:date="2020-08-22T22:20:00Z">
              <w:rPr/>
            </w:rPrChange>
          </w:rPr>
          <w:delText>^^</w:delText>
        </w:r>
      </w:del>
    </w:p>
    <w:p w14:paraId="051D5A40" w14:textId="77777777" w:rsidR="009B6FF5" w:rsidRPr="00A10A8A" w:rsidRDefault="009B6FF5" w:rsidP="009B6FF5">
      <w:pPr>
        <w:ind w:firstLine="420"/>
        <w:rPr>
          <w:rFonts w:ascii="宋体" w:hAnsi="宋体"/>
          <w:sz w:val="20"/>
          <w:szCs w:val="20"/>
          <w:rPrChange w:id="253" w:author="Uni Ru" w:date="2020-08-22T22:21:00Z">
            <w:rPr/>
          </w:rPrChange>
        </w:rPr>
      </w:pPr>
      <w:r w:rsidRPr="00A10A8A">
        <w:rPr>
          <w:rFonts w:ascii="宋体" w:hAnsi="宋体" w:hint="eastAsia"/>
          <w:sz w:val="20"/>
          <w:szCs w:val="20"/>
          <w:rPrChange w:id="254" w:author="Uni Ru" w:date="2020-08-22T22:21:00Z">
            <w:rPr>
              <w:rFonts w:hint="eastAsia"/>
            </w:rPr>
          </w:rPrChange>
        </w:rPr>
        <w:t>每一个</w:t>
      </w:r>
      <w:r w:rsidRPr="00A10A8A">
        <w:rPr>
          <w:rFonts w:ascii="宋体" w:hAnsi="宋体"/>
          <w:sz w:val="20"/>
          <w:szCs w:val="20"/>
          <w:rPrChange w:id="255" w:author="Uni Ru" w:date="2020-08-22T22:21:00Z">
            <w:rPr/>
          </w:rPrChange>
        </w:rPr>
        <w:t>U</w:t>
      </w:r>
      <w:r w:rsidR="00464B33" w:rsidRPr="00A10A8A">
        <w:rPr>
          <w:rFonts w:ascii="宋体" w:hAnsi="宋体"/>
          <w:sz w:val="20"/>
          <w:szCs w:val="20"/>
          <w:rPrChange w:id="256" w:author="Uni Ru" w:date="2020-08-22T22:21:00Z">
            <w:rPr/>
          </w:rPrChange>
        </w:rPr>
        <w:t>s</w:t>
      </w:r>
      <w:r w:rsidRPr="00A10A8A">
        <w:rPr>
          <w:rFonts w:ascii="宋体" w:hAnsi="宋体"/>
          <w:sz w:val="20"/>
          <w:szCs w:val="20"/>
          <w:rPrChange w:id="257" w:author="Uni Ru" w:date="2020-08-22T22:21:00Z">
            <w:rPr/>
          </w:rPrChange>
        </w:rPr>
        <w:t>eCase</w:t>
      </w:r>
      <w:r w:rsidRPr="00A10A8A">
        <w:rPr>
          <w:rFonts w:ascii="宋体" w:hAnsi="宋体" w:hint="eastAsia"/>
          <w:sz w:val="20"/>
          <w:szCs w:val="20"/>
          <w:rPrChange w:id="258" w:author="Uni Ru" w:date="2020-08-22T22:21:00Z">
            <w:rPr>
              <w:rFonts w:hint="eastAsia"/>
            </w:rPr>
          </w:rPrChange>
        </w:rPr>
        <w:t>都是一个参与者与系统在</w:t>
      </w:r>
      <w:proofErr w:type="gramStart"/>
      <w:r w:rsidRPr="00A10A8A">
        <w:rPr>
          <w:rFonts w:ascii="宋体" w:hAnsi="宋体" w:hint="eastAsia"/>
          <w:sz w:val="20"/>
          <w:szCs w:val="20"/>
          <w:rPrChange w:id="259" w:author="Uni Ru" w:date="2020-08-22T22:21:00Z">
            <w:rPr>
              <w:rFonts w:hint="eastAsia"/>
            </w:rPr>
          </w:rPrChange>
        </w:rPr>
        <w:t>交互中</w:t>
      </w:r>
      <w:proofErr w:type="gramEnd"/>
      <w:r w:rsidRPr="00A10A8A">
        <w:rPr>
          <w:rFonts w:ascii="宋体" w:hAnsi="宋体" w:hint="eastAsia"/>
          <w:sz w:val="20"/>
          <w:szCs w:val="20"/>
          <w:rPrChange w:id="260" w:author="Uni Ru" w:date="2020-08-22T22:21:00Z">
            <w:rPr>
              <w:rFonts w:hint="eastAsia"/>
            </w:rPr>
          </w:rPrChange>
        </w:rPr>
        <w:t>执行的有关事务序列。应当根据用户需求描述，找出全部的</w:t>
      </w:r>
      <w:r w:rsidR="00464B33" w:rsidRPr="00A10A8A">
        <w:rPr>
          <w:rFonts w:ascii="宋体" w:hAnsi="宋体"/>
          <w:sz w:val="20"/>
          <w:szCs w:val="20"/>
          <w:rPrChange w:id="261" w:author="Uni Ru" w:date="2020-08-22T22:21:00Z">
            <w:rPr/>
          </w:rPrChange>
        </w:rPr>
        <w:t>Us</w:t>
      </w:r>
      <w:r w:rsidRPr="00A10A8A">
        <w:rPr>
          <w:rFonts w:ascii="宋体" w:hAnsi="宋体"/>
          <w:sz w:val="20"/>
          <w:szCs w:val="20"/>
          <w:rPrChange w:id="262" w:author="Uni Ru" w:date="2020-08-22T22:21:00Z">
            <w:rPr/>
          </w:rPrChange>
        </w:rPr>
        <w:t>eCase</w:t>
      </w:r>
      <w:r w:rsidRPr="00A10A8A">
        <w:rPr>
          <w:rFonts w:ascii="宋体" w:hAnsi="宋体" w:hint="eastAsia"/>
          <w:sz w:val="20"/>
          <w:szCs w:val="20"/>
          <w:rPrChange w:id="263" w:author="Uni Ru" w:date="2020-08-22T22:21:00Z">
            <w:rPr>
              <w:rFonts w:hint="eastAsia"/>
            </w:rPr>
          </w:rPrChange>
        </w:rPr>
        <w:t>，并从参与者的角度给出事件流，当</w:t>
      </w:r>
      <w:r w:rsidRPr="00A10A8A">
        <w:rPr>
          <w:rFonts w:ascii="宋体" w:hAnsi="宋体"/>
          <w:sz w:val="20"/>
          <w:szCs w:val="20"/>
          <w:rPrChange w:id="264" w:author="Uni Ru" w:date="2020-08-22T22:21:00Z">
            <w:rPr/>
          </w:rPrChange>
        </w:rPr>
        <w:t>U</w:t>
      </w:r>
      <w:r w:rsidR="00464B33" w:rsidRPr="00A10A8A">
        <w:rPr>
          <w:rFonts w:ascii="宋体" w:hAnsi="宋体"/>
          <w:sz w:val="20"/>
          <w:szCs w:val="20"/>
          <w:rPrChange w:id="265" w:author="Uni Ru" w:date="2020-08-22T22:21:00Z">
            <w:rPr/>
          </w:rPrChange>
        </w:rPr>
        <w:t>s</w:t>
      </w:r>
      <w:r w:rsidRPr="00A10A8A">
        <w:rPr>
          <w:rFonts w:ascii="宋体" w:hAnsi="宋体"/>
          <w:sz w:val="20"/>
          <w:szCs w:val="20"/>
          <w:rPrChange w:id="266" w:author="Uni Ru" w:date="2020-08-22T22:21:00Z">
            <w:rPr/>
          </w:rPrChange>
        </w:rPr>
        <w:t>eCase</w:t>
      </w:r>
      <w:r w:rsidRPr="00A10A8A">
        <w:rPr>
          <w:rFonts w:ascii="宋体" w:hAnsi="宋体" w:hint="eastAsia"/>
          <w:sz w:val="20"/>
          <w:szCs w:val="20"/>
          <w:rPrChange w:id="267" w:author="Uni Ru" w:date="2020-08-22T22:21:00Z">
            <w:rPr>
              <w:rFonts w:hint="eastAsia"/>
            </w:rPr>
          </w:rPrChange>
        </w:rPr>
        <w:t>执行时系统应提供给参与者的服务。</w:t>
      </w:r>
    </w:p>
    <w:p w14:paraId="521BFF6C" w14:textId="77777777" w:rsidR="009B6FF5" w:rsidRPr="00A10A8A" w:rsidRDefault="009B6FF5" w:rsidP="009B6FF5">
      <w:pPr>
        <w:ind w:firstLine="420"/>
        <w:rPr>
          <w:rFonts w:ascii="宋体" w:hAnsi="宋体"/>
          <w:sz w:val="20"/>
          <w:szCs w:val="20"/>
          <w:rPrChange w:id="268" w:author="Uni Ru" w:date="2020-08-22T22:21:00Z">
            <w:rPr/>
          </w:rPrChange>
        </w:rPr>
      </w:pPr>
      <w:r w:rsidRPr="00A10A8A">
        <w:rPr>
          <w:rFonts w:ascii="宋体" w:hAnsi="宋体" w:hint="eastAsia"/>
          <w:sz w:val="20"/>
          <w:szCs w:val="20"/>
          <w:rPrChange w:id="269" w:author="Uni Ru" w:date="2020-08-22T22:21:00Z">
            <w:rPr>
              <w:rFonts w:hint="eastAsia"/>
            </w:rPr>
          </w:rPrChange>
        </w:rPr>
        <w:t>从</w:t>
      </w:r>
      <w:r w:rsidR="00CD0E35" w:rsidRPr="00A10A8A">
        <w:rPr>
          <w:rFonts w:ascii="宋体" w:hAnsi="宋体"/>
          <w:sz w:val="20"/>
          <w:szCs w:val="20"/>
          <w:rPrChange w:id="270" w:author="Uni Ru" w:date="2020-08-22T22:21:00Z">
            <w:rPr/>
          </w:rPrChange>
        </w:rPr>
        <w:t>envStage_base</w:t>
      </w:r>
      <w:r w:rsidR="00CD0E35" w:rsidRPr="00A10A8A">
        <w:rPr>
          <w:rFonts w:ascii="宋体" w:hAnsi="宋体" w:hint="eastAsia"/>
          <w:sz w:val="20"/>
          <w:szCs w:val="20"/>
          <w:rPrChange w:id="271" w:author="Uni Ru" w:date="2020-08-22T22:21:00Z">
            <w:rPr>
              <w:rFonts w:hint="eastAsia"/>
            </w:rPr>
          </w:rPrChange>
        </w:rPr>
        <w:t>系统</w:t>
      </w:r>
      <w:r w:rsidRPr="00A10A8A">
        <w:rPr>
          <w:rFonts w:ascii="宋体" w:hAnsi="宋体" w:hint="eastAsia"/>
          <w:sz w:val="20"/>
          <w:szCs w:val="20"/>
          <w:rPrChange w:id="272" w:author="Uni Ru" w:date="2020-08-22T22:21:00Z">
            <w:rPr>
              <w:rFonts w:hint="eastAsia"/>
            </w:rPr>
          </w:rPrChange>
        </w:rPr>
        <w:t>的用户需求描述分析可的有以下用例存在</w:t>
      </w:r>
      <w:r w:rsidRPr="00A10A8A">
        <w:rPr>
          <w:rFonts w:ascii="宋体" w:hAnsi="宋体"/>
          <w:sz w:val="20"/>
          <w:szCs w:val="20"/>
          <w:rPrChange w:id="273" w:author="Uni Ru" w:date="2020-08-22T22:21:00Z">
            <w:rPr/>
          </w:rPrChange>
        </w:rPr>
        <w:t>:</w:t>
      </w:r>
    </w:p>
    <w:p w14:paraId="1722B897" w14:textId="77777777" w:rsidR="009B6FF5" w:rsidRPr="00A10A8A" w:rsidRDefault="009B6FF5" w:rsidP="009B6FF5">
      <w:pPr>
        <w:ind w:firstLine="420"/>
        <w:rPr>
          <w:ins w:id="274" w:author="luckyLuWen" w:date="2020-06-30T21:34:00Z"/>
          <w:rFonts w:ascii="宋体" w:hAnsi="宋体"/>
          <w:sz w:val="20"/>
          <w:szCs w:val="20"/>
          <w:rPrChange w:id="275" w:author="Uni Ru" w:date="2020-08-22T22:21:00Z">
            <w:rPr>
              <w:ins w:id="276" w:author="luckyLuWen" w:date="2020-06-30T21:34:00Z"/>
            </w:rPr>
          </w:rPrChange>
        </w:rPr>
      </w:pPr>
      <w:r w:rsidRPr="00A10A8A">
        <w:rPr>
          <w:rFonts w:ascii="宋体" w:hAnsi="宋体"/>
          <w:sz w:val="20"/>
          <w:szCs w:val="20"/>
          <w:rPrChange w:id="277" w:author="Uni Ru" w:date="2020-08-22T22:21:00Z">
            <w:rPr/>
          </w:rPrChange>
        </w:rPr>
        <w:t>(1)</w:t>
      </w:r>
      <w:r w:rsidRPr="00A10A8A">
        <w:rPr>
          <w:rFonts w:ascii="宋体" w:hAnsi="宋体" w:hint="eastAsia"/>
          <w:sz w:val="20"/>
          <w:szCs w:val="20"/>
          <w:rPrChange w:id="278" w:author="Uni Ru" w:date="2020-08-22T22:21:00Z">
            <w:rPr>
              <w:rFonts w:hint="eastAsia"/>
            </w:rPr>
          </w:rPrChange>
        </w:rPr>
        <w:t>查询</w:t>
      </w:r>
      <w:r w:rsidR="00CD0E35" w:rsidRPr="00A10A8A">
        <w:rPr>
          <w:rFonts w:ascii="宋体" w:hAnsi="宋体" w:hint="eastAsia"/>
          <w:sz w:val="20"/>
          <w:szCs w:val="20"/>
          <w:rPrChange w:id="279" w:author="Uni Ru" w:date="2020-08-22T22:21:00Z">
            <w:rPr>
              <w:rFonts w:hint="eastAsia"/>
            </w:rPr>
          </w:rPrChange>
        </w:rPr>
        <w:t>终端</w:t>
      </w:r>
      <w:r w:rsidRPr="00A10A8A">
        <w:rPr>
          <w:rFonts w:ascii="宋体" w:hAnsi="宋体" w:hint="eastAsia"/>
          <w:sz w:val="20"/>
          <w:szCs w:val="20"/>
          <w:rPrChange w:id="280" w:author="Uni Ru" w:date="2020-08-22T22:21:00Z">
            <w:rPr>
              <w:rFonts w:hint="eastAsia"/>
            </w:rPr>
          </w:rPrChange>
        </w:rPr>
        <w:t>信息</w:t>
      </w:r>
      <w:ins w:id="281" w:author="luckyLuWen" w:date="2020-07-02T14:37:00Z">
        <w:r w:rsidR="00A73DFE" w:rsidRPr="00A10A8A">
          <w:rPr>
            <w:rFonts w:ascii="宋体" w:hAnsi="宋体" w:hint="eastAsia"/>
            <w:sz w:val="20"/>
            <w:szCs w:val="20"/>
            <w:rPrChange w:id="282" w:author="Uni Ru" w:date="2020-08-22T22:21:00Z">
              <w:rPr>
                <w:rFonts w:hint="eastAsia"/>
              </w:rPr>
            </w:rPrChange>
          </w:rPr>
          <w:t>（数据信息）</w:t>
        </w:r>
      </w:ins>
      <w:r w:rsidRPr="00A10A8A">
        <w:rPr>
          <w:rFonts w:ascii="宋体" w:hAnsi="宋体"/>
          <w:sz w:val="20"/>
          <w:szCs w:val="20"/>
          <w:rPrChange w:id="283" w:author="Uni Ru" w:date="2020-08-22T22:21:00Z">
            <w:rPr/>
          </w:rPrChange>
        </w:rPr>
        <w:t>:</w:t>
      </w:r>
      <w:r w:rsidR="00CD0E35" w:rsidRPr="00A10A8A">
        <w:rPr>
          <w:rFonts w:ascii="宋体" w:hAnsi="宋体"/>
          <w:sz w:val="20"/>
          <w:szCs w:val="20"/>
          <w:rPrChange w:id="284" w:author="Uni Ru" w:date="2020-08-22T22:21:00Z">
            <w:rPr/>
          </w:rPrChange>
        </w:rPr>
        <w:tab/>
      </w:r>
      <w:r w:rsidR="00CD0E35" w:rsidRPr="00A10A8A">
        <w:rPr>
          <w:rFonts w:ascii="宋体" w:hAnsi="宋体"/>
          <w:sz w:val="20"/>
          <w:szCs w:val="20"/>
          <w:rPrChange w:id="285" w:author="Uni Ru" w:date="2020-08-22T22:21:00Z">
            <w:rPr/>
          </w:rPrChange>
        </w:rPr>
        <w:tab/>
      </w:r>
      <w:r w:rsidR="00CD0E35" w:rsidRPr="00A10A8A">
        <w:rPr>
          <w:rFonts w:ascii="宋体" w:hAnsi="宋体" w:hint="eastAsia"/>
          <w:sz w:val="20"/>
          <w:szCs w:val="20"/>
          <w:rPrChange w:id="286" w:author="Uni Ru" w:date="2020-08-22T22:21:00Z">
            <w:rPr>
              <w:rFonts w:hint="eastAsia"/>
            </w:rPr>
          </w:rPrChange>
        </w:rPr>
        <w:t>用户、</w:t>
      </w:r>
      <w:r w:rsidRPr="00A10A8A">
        <w:rPr>
          <w:rFonts w:ascii="宋体" w:hAnsi="宋体" w:hint="eastAsia"/>
          <w:sz w:val="20"/>
          <w:szCs w:val="20"/>
          <w:rPrChange w:id="287" w:author="Uni Ru" w:date="2020-08-22T22:21:00Z">
            <w:rPr>
              <w:rFonts w:hint="eastAsia"/>
            </w:rPr>
          </w:rPrChange>
        </w:rPr>
        <w:t>管理员</w:t>
      </w:r>
      <w:r w:rsidR="00CD0E35" w:rsidRPr="00A10A8A">
        <w:rPr>
          <w:rFonts w:ascii="宋体" w:hAnsi="宋体" w:hint="eastAsia"/>
          <w:strike/>
          <w:sz w:val="20"/>
          <w:szCs w:val="20"/>
          <w:rPrChange w:id="288" w:author="Uni Ru" w:date="2020-08-22T22:21:00Z">
            <w:rPr>
              <w:rFonts w:hint="eastAsia"/>
              <w:strike/>
            </w:rPr>
          </w:rPrChange>
        </w:rPr>
        <w:t>和维护人员</w:t>
      </w:r>
      <w:r w:rsidRPr="00A10A8A">
        <w:rPr>
          <w:rFonts w:ascii="宋体" w:hAnsi="宋体" w:hint="eastAsia"/>
          <w:sz w:val="20"/>
          <w:szCs w:val="20"/>
          <w:rPrChange w:id="289" w:author="Uni Ru" w:date="2020-08-22T22:21:00Z">
            <w:rPr>
              <w:rFonts w:hint="eastAsia"/>
            </w:rPr>
          </w:rPrChange>
        </w:rPr>
        <w:t>查询</w:t>
      </w:r>
      <w:r w:rsidR="00CD0E35" w:rsidRPr="00A10A8A">
        <w:rPr>
          <w:rFonts w:ascii="宋体" w:hAnsi="宋体" w:hint="eastAsia"/>
          <w:sz w:val="20"/>
          <w:szCs w:val="20"/>
          <w:rPrChange w:id="290" w:author="Uni Ru" w:date="2020-08-22T22:21:00Z">
            <w:rPr>
              <w:rFonts w:hint="eastAsia"/>
            </w:rPr>
          </w:rPrChange>
        </w:rPr>
        <w:t>终端</w:t>
      </w:r>
      <w:r w:rsidRPr="00A10A8A">
        <w:rPr>
          <w:rFonts w:ascii="宋体" w:hAnsi="宋体" w:hint="eastAsia"/>
          <w:sz w:val="20"/>
          <w:szCs w:val="20"/>
          <w:rPrChange w:id="291" w:author="Uni Ru" w:date="2020-08-22T22:21:00Z">
            <w:rPr>
              <w:rFonts w:hint="eastAsia"/>
            </w:rPr>
          </w:rPrChange>
        </w:rPr>
        <w:t>，获得</w:t>
      </w:r>
      <w:r w:rsidR="00CD0E35" w:rsidRPr="00A10A8A">
        <w:rPr>
          <w:rFonts w:ascii="宋体" w:hAnsi="宋体" w:hint="eastAsia"/>
          <w:sz w:val="20"/>
          <w:szCs w:val="20"/>
          <w:rPrChange w:id="292" w:author="Uni Ru" w:date="2020-08-22T22:21:00Z">
            <w:rPr>
              <w:rFonts w:hint="eastAsia"/>
            </w:rPr>
          </w:rPrChange>
        </w:rPr>
        <w:t>终端</w:t>
      </w:r>
      <w:r w:rsidRPr="00A10A8A">
        <w:rPr>
          <w:rFonts w:ascii="宋体" w:hAnsi="宋体" w:hint="eastAsia"/>
          <w:sz w:val="20"/>
          <w:szCs w:val="20"/>
          <w:rPrChange w:id="293" w:author="Uni Ru" w:date="2020-08-22T22:21:00Z">
            <w:rPr>
              <w:rFonts w:hint="eastAsia"/>
            </w:rPr>
          </w:rPrChange>
        </w:rPr>
        <w:t>信息。</w:t>
      </w:r>
    </w:p>
    <w:p w14:paraId="2A1030FA" w14:textId="77777777" w:rsidR="004801EC" w:rsidRPr="00A10A8A" w:rsidRDefault="004801EC" w:rsidP="009B6FF5">
      <w:pPr>
        <w:ind w:firstLine="420"/>
        <w:rPr>
          <w:ins w:id="294" w:author="luckyLuWen" w:date="2020-07-02T14:05:00Z"/>
          <w:rFonts w:ascii="宋体" w:hAnsi="宋体"/>
          <w:sz w:val="20"/>
          <w:szCs w:val="20"/>
          <w:rPrChange w:id="295" w:author="Uni Ru" w:date="2020-08-22T22:21:00Z">
            <w:rPr>
              <w:ins w:id="296" w:author="luckyLuWen" w:date="2020-07-02T14:05:00Z"/>
            </w:rPr>
          </w:rPrChange>
        </w:rPr>
      </w:pPr>
      <w:ins w:id="297" w:author="luckyLuWen" w:date="2020-07-02T14:05:00Z">
        <w:r w:rsidRPr="00A10A8A">
          <w:rPr>
            <w:rFonts w:ascii="宋体" w:hAnsi="宋体" w:hint="eastAsia"/>
            <w:sz w:val="20"/>
            <w:szCs w:val="20"/>
            <w:rPrChange w:id="298" w:author="Uni Ru" w:date="2020-08-22T22:21:00Z">
              <w:rPr>
                <w:rFonts w:hint="eastAsia"/>
              </w:rPr>
            </w:rPrChange>
          </w:rPr>
          <w:t>动作：</w:t>
        </w:r>
      </w:ins>
      <w:ins w:id="299" w:author="luckyLuWen" w:date="2020-07-02T14:34:00Z">
        <w:r w:rsidR="00954849" w:rsidRPr="00A10A8A">
          <w:rPr>
            <w:rFonts w:ascii="宋体" w:hAnsi="宋体" w:hint="eastAsia"/>
            <w:sz w:val="20"/>
            <w:szCs w:val="20"/>
            <w:rPrChange w:id="300" w:author="Uni Ru" w:date="2020-08-22T22:21:00Z">
              <w:rPr>
                <w:rFonts w:hint="eastAsia"/>
              </w:rPr>
            </w:rPrChange>
          </w:rPr>
          <w:t>用户点击【数据可视化】这个选项——</w:t>
        </w:r>
        <w:proofErr w:type="gramStart"/>
        <w:r w:rsidR="00954849" w:rsidRPr="00A10A8A">
          <w:rPr>
            <w:rFonts w:ascii="宋体" w:hAnsi="宋体" w:hint="eastAsia"/>
            <w:sz w:val="20"/>
            <w:szCs w:val="20"/>
            <w:rPrChange w:id="301" w:author="Uni Ru" w:date="2020-08-22T22:21:00Z">
              <w:rPr>
                <w:rFonts w:hint="eastAsia"/>
              </w:rPr>
            </w:rPrChange>
          </w:rPr>
          <w:t>》</w:t>
        </w:r>
        <w:proofErr w:type="gramEnd"/>
        <w:r w:rsidR="00954849" w:rsidRPr="00A10A8A">
          <w:rPr>
            <w:rFonts w:ascii="宋体" w:hAnsi="宋体" w:hint="eastAsia"/>
            <w:sz w:val="20"/>
            <w:szCs w:val="20"/>
            <w:rPrChange w:id="302" w:author="Uni Ru" w:date="2020-08-22T22:21:00Z">
              <w:rPr>
                <w:rFonts w:hint="eastAsia"/>
              </w:rPr>
            </w:rPrChange>
          </w:rPr>
          <w:t>下拉框选择【终端名称</w:t>
        </w:r>
      </w:ins>
      <w:ins w:id="303" w:author="luckyLuWen" w:date="2020-07-02T14:37:00Z">
        <w:r w:rsidR="00A73DFE" w:rsidRPr="00A10A8A">
          <w:rPr>
            <w:rFonts w:ascii="宋体" w:hAnsi="宋体" w:hint="eastAsia"/>
            <w:sz w:val="20"/>
            <w:szCs w:val="20"/>
            <w:rPrChange w:id="304" w:author="Uni Ru" w:date="2020-08-22T22:21:00Z">
              <w:rPr>
                <w:rFonts w:hint="eastAsia"/>
              </w:rPr>
            </w:rPrChange>
          </w:rPr>
          <w:t>】</w:t>
        </w:r>
      </w:ins>
      <w:ins w:id="305" w:author="luckyLuWen" w:date="2020-07-02T14:34:00Z">
        <w:r w:rsidR="00954849" w:rsidRPr="00A10A8A">
          <w:rPr>
            <w:rFonts w:ascii="宋体" w:hAnsi="宋体" w:hint="eastAsia"/>
            <w:sz w:val="20"/>
            <w:szCs w:val="20"/>
            <w:rPrChange w:id="306" w:author="Uni Ru" w:date="2020-08-22T22:21:00Z">
              <w:rPr>
                <w:rFonts w:hint="eastAsia"/>
              </w:rPr>
            </w:rPrChange>
          </w:rPr>
          <w:t>——</w:t>
        </w:r>
        <w:proofErr w:type="gramStart"/>
        <w:r w:rsidR="00954849" w:rsidRPr="00A10A8A">
          <w:rPr>
            <w:rFonts w:ascii="宋体" w:hAnsi="宋体" w:hint="eastAsia"/>
            <w:sz w:val="20"/>
            <w:szCs w:val="20"/>
            <w:rPrChange w:id="307" w:author="Uni Ru" w:date="2020-08-22T22:21:00Z">
              <w:rPr>
                <w:rFonts w:hint="eastAsia"/>
              </w:rPr>
            </w:rPrChange>
          </w:rPr>
          <w:t>》</w:t>
        </w:r>
      </w:ins>
      <w:proofErr w:type="gramEnd"/>
      <w:ins w:id="308" w:author="luckyLuWen" w:date="2020-06-30T21:36:00Z">
        <w:r w:rsidR="00B030DE" w:rsidRPr="00A10A8A">
          <w:rPr>
            <w:rFonts w:ascii="宋体" w:hAnsi="宋体" w:hint="eastAsia"/>
            <w:sz w:val="20"/>
            <w:szCs w:val="20"/>
            <w:rPrChange w:id="309" w:author="Uni Ru" w:date="2020-08-22T22:21:00Z">
              <w:rPr>
                <w:rFonts w:hint="eastAsia"/>
              </w:rPr>
            </w:rPrChange>
          </w:rPr>
          <w:t>选择需要查找的终端</w:t>
        </w:r>
      </w:ins>
      <w:ins w:id="310" w:author="luckyLuWen" w:date="2020-07-02T14:43:00Z">
        <w:r w:rsidR="00732823" w:rsidRPr="00A10A8A">
          <w:rPr>
            <w:rFonts w:ascii="宋体" w:hAnsi="宋体" w:hint="eastAsia"/>
            <w:sz w:val="20"/>
            <w:szCs w:val="20"/>
            <w:rPrChange w:id="311" w:author="Uni Ru" w:date="2020-08-22T22:21:00Z">
              <w:rPr>
                <w:rFonts w:hint="eastAsia"/>
              </w:rPr>
            </w:rPrChange>
          </w:rPr>
          <w:t>【</w:t>
        </w:r>
      </w:ins>
      <w:ins w:id="312" w:author="luckyLuWen" w:date="2020-06-30T21:36:00Z">
        <w:r w:rsidR="00B030DE" w:rsidRPr="00A10A8A">
          <w:rPr>
            <w:rFonts w:ascii="宋体" w:hAnsi="宋体" w:hint="eastAsia"/>
            <w:sz w:val="20"/>
            <w:szCs w:val="20"/>
            <w:rPrChange w:id="313" w:author="Uni Ru" w:date="2020-08-22T22:21:00Z">
              <w:rPr>
                <w:rFonts w:hint="eastAsia"/>
              </w:rPr>
            </w:rPrChange>
          </w:rPr>
          <w:t>信息类别</w:t>
        </w:r>
      </w:ins>
      <w:ins w:id="314" w:author="luckyLuWen" w:date="2020-07-02T14:43:00Z">
        <w:r w:rsidR="00732823" w:rsidRPr="00A10A8A">
          <w:rPr>
            <w:rFonts w:ascii="宋体" w:hAnsi="宋体" w:hint="eastAsia"/>
            <w:sz w:val="20"/>
            <w:szCs w:val="20"/>
            <w:rPrChange w:id="315" w:author="Uni Ru" w:date="2020-08-22T22:21:00Z">
              <w:rPr>
                <w:rFonts w:hint="eastAsia"/>
              </w:rPr>
            </w:rPrChange>
          </w:rPr>
          <w:t>】</w:t>
        </w:r>
      </w:ins>
      <w:ins w:id="316" w:author="luckyLuWen" w:date="2020-06-30T21:36:00Z">
        <w:r w:rsidR="00B030DE" w:rsidRPr="00A10A8A">
          <w:rPr>
            <w:rFonts w:ascii="宋体" w:hAnsi="宋体" w:hint="eastAsia"/>
            <w:sz w:val="20"/>
            <w:szCs w:val="20"/>
            <w:rPrChange w:id="317" w:author="Uni Ru" w:date="2020-08-22T22:21:00Z">
              <w:rPr>
                <w:rFonts w:hint="eastAsia"/>
              </w:rPr>
            </w:rPrChange>
          </w:rPr>
          <w:t>（</w:t>
        </w:r>
        <w:r w:rsidR="00B030DE" w:rsidRPr="00A10A8A">
          <w:rPr>
            <w:rFonts w:ascii="宋体" w:hAnsi="宋体"/>
            <w:sz w:val="20"/>
            <w:szCs w:val="20"/>
            <w:rPrChange w:id="318" w:author="Uni Ru" w:date="2020-08-22T22:21:00Z">
              <w:rPr/>
            </w:rPrChange>
          </w:rPr>
          <w:t>ex</w:t>
        </w:r>
        <w:r w:rsidR="00B030DE" w:rsidRPr="00A10A8A">
          <w:rPr>
            <w:rFonts w:ascii="宋体" w:hAnsi="宋体" w:hint="eastAsia"/>
            <w:sz w:val="20"/>
            <w:szCs w:val="20"/>
            <w:rPrChange w:id="319" w:author="Uni Ru" w:date="2020-08-22T22:21:00Z">
              <w:rPr>
                <w:rFonts w:hint="eastAsia"/>
              </w:rPr>
            </w:rPrChange>
          </w:rPr>
          <w:t>温度</w:t>
        </w:r>
        <w:r w:rsidR="00B030DE" w:rsidRPr="00A10A8A">
          <w:rPr>
            <w:rFonts w:ascii="宋体" w:hAnsi="宋体"/>
            <w:sz w:val="20"/>
            <w:szCs w:val="20"/>
            <w:rPrChange w:id="320" w:author="Uni Ru" w:date="2020-08-22T22:21:00Z">
              <w:rPr/>
            </w:rPrChange>
          </w:rPr>
          <w:t>/</w:t>
        </w:r>
        <w:r w:rsidR="00B030DE" w:rsidRPr="00A10A8A">
          <w:rPr>
            <w:rFonts w:ascii="宋体" w:hAnsi="宋体" w:hint="eastAsia"/>
            <w:sz w:val="20"/>
            <w:szCs w:val="20"/>
            <w:rPrChange w:id="321" w:author="Uni Ru" w:date="2020-08-22T22:21:00Z">
              <w:rPr>
                <w:rFonts w:hint="eastAsia"/>
              </w:rPr>
            </w:rPrChange>
          </w:rPr>
          <w:t>湿度</w:t>
        </w:r>
      </w:ins>
      <w:ins w:id="322" w:author="luckyLuWen" w:date="2020-07-02T14:37:00Z">
        <w:r w:rsidR="00A73DFE" w:rsidRPr="00A10A8A">
          <w:rPr>
            <w:rFonts w:ascii="宋体" w:hAnsi="宋体"/>
            <w:sz w:val="20"/>
            <w:szCs w:val="20"/>
            <w:rPrChange w:id="323" w:author="Uni Ru" w:date="2020-08-22T22:21:00Z">
              <w:rPr/>
            </w:rPrChange>
          </w:rPr>
          <w:t>/</w:t>
        </w:r>
        <w:r w:rsidR="00A73DFE" w:rsidRPr="00A10A8A">
          <w:rPr>
            <w:rFonts w:ascii="宋体" w:hAnsi="宋体" w:hint="eastAsia"/>
            <w:sz w:val="20"/>
            <w:szCs w:val="20"/>
            <w:rPrChange w:id="324" w:author="Uni Ru" w:date="2020-08-22T22:21:00Z">
              <w:rPr>
                <w:rFonts w:hint="eastAsia"/>
              </w:rPr>
            </w:rPrChange>
          </w:rPr>
          <w:t>全部</w:t>
        </w:r>
      </w:ins>
      <w:ins w:id="325" w:author="luckyLuWen" w:date="2020-06-30T21:36:00Z">
        <w:r w:rsidR="00B030DE" w:rsidRPr="00A10A8A">
          <w:rPr>
            <w:rFonts w:ascii="宋体" w:hAnsi="宋体" w:hint="eastAsia"/>
            <w:sz w:val="20"/>
            <w:szCs w:val="20"/>
            <w:rPrChange w:id="326" w:author="Uni Ru" w:date="2020-08-22T22:21:00Z">
              <w:rPr>
                <w:rFonts w:hint="eastAsia"/>
              </w:rPr>
            </w:rPrChange>
          </w:rPr>
          <w:t>等）</w:t>
        </w:r>
      </w:ins>
      <w:ins w:id="327" w:author="luckyLuWen" w:date="2020-06-30T21:44:00Z">
        <w:r w:rsidR="00B030DE" w:rsidRPr="00A10A8A">
          <w:rPr>
            <w:rFonts w:ascii="宋体" w:hAnsi="宋体"/>
            <w:sz w:val="20"/>
            <w:szCs w:val="20"/>
            <w:rPrChange w:id="328" w:author="Uni Ru" w:date="2020-08-22T22:21:00Z">
              <w:rPr/>
            </w:rPrChange>
          </w:rPr>
          <w:t>+</w:t>
        </w:r>
      </w:ins>
      <w:ins w:id="329" w:author="luckyLuWen" w:date="2020-07-02T14:43:00Z">
        <w:r w:rsidR="00732823" w:rsidRPr="00A10A8A">
          <w:rPr>
            <w:rFonts w:ascii="宋体" w:hAnsi="宋体"/>
            <w:sz w:val="20"/>
            <w:szCs w:val="20"/>
            <w:rPrChange w:id="330" w:author="Uni Ru" w:date="2020-08-22T22:21:00Z">
              <w:rPr/>
            </w:rPrChange>
          </w:rPr>
          <w:t xml:space="preserve"> </w:t>
        </w:r>
      </w:ins>
      <w:ins w:id="331" w:author="luckyLuWen" w:date="2020-06-30T21:44:00Z">
        <w:r w:rsidR="00B030DE" w:rsidRPr="00A10A8A">
          <w:rPr>
            <w:rFonts w:ascii="宋体" w:hAnsi="宋体" w:hint="eastAsia"/>
            <w:sz w:val="20"/>
            <w:szCs w:val="20"/>
            <w:rPrChange w:id="332" w:author="Uni Ru" w:date="2020-08-22T22:21:00Z">
              <w:rPr>
                <w:rFonts w:hint="eastAsia"/>
              </w:rPr>
            </w:rPrChange>
          </w:rPr>
          <w:t>选择所需</w:t>
        </w:r>
      </w:ins>
      <w:ins w:id="333" w:author="luckyLuWen" w:date="2020-07-02T14:43:00Z">
        <w:r w:rsidR="00732823" w:rsidRPr="00A10A8A">
          <w:rPr>
            <w:rFonts w:ascii="宋体" w:hAnsi="宋体" w:hint="eastAsia"/>
            <w:sz w:val="20"/>
            <w:szCs w:val="20"/>
            <w:rPrChange w:id="334" w:author="Uni Ru" w:date="2020-08-22T22:21:00Z">
              <w:rPr>
                <w:rFonts w:hint="eastAsia"/>
              </w:rPr>
            </w:rPrChange>
          </w:rPr>
          <w:t>【</w:t>
        </w:r>
      </w:ins>
      <w:ins w:id="335" w:author="luckyLuWen" w:date="2020-06-30T21:44:00Z">
        <w:r w:rsidR="00B030DE" w:rsidRPr="00A10A8A">
          <w:rPr>
            <w:rFonts w:ascii="宋体" w:hAnsi="宋体" w:hint="eastAsia"/>
            <w:sz w:val="20"/>
            <w:szCs w:val="20"/>
            <w:rPrChange w:id="336" w:author="Uni Ru" w:date="2020-08-22T22:21:00Z">
              <w:rPr>
                <w:rFonts w:hint="eastAsia"/>
              </w:rPr>
            </w:rPrChange>
          </w:rPr>
          <w:t>时段</w:t>
        </w:r>
      </w:ins>
      <w:ins w:id="337" w:author="luckyLuWen" w:date="2020-07-02T14:43:00Z">
        <w:r w:rsidR="00732823" w:rsidRPr="00A10A8A">
          <w:rPr>
            <w:rFonts w:ascii="宋体" w:hAnsi="宋体" w:hint="eastAsia"/>
            <w:sz w:val="20"/>
            <w:szCs w:val="20"/>
            <w:rPrChange w:id="338" w:author="Uni Ru" w:date="2020-08-22T22:21:00Z">
              <w:rPr>
                <w:rFonts w:hint="eastAsia"/>
              </w:rPr>
            </w:rPrChange>
          </w:rPr>
          <w:t>】</w:t>
        </w:r>
      </w:ins>
      <w:ins w:id="339" w:author="luckyLuWen" w:date="2020-07-02T14:35:00Z">
        <w:r w:rsidR="00915BA1" w:rsidRPr="00A10A8A">
          <w:rPr>
            <w:rFonts w:ascii="宋体" w:hAnsi="宋体" w:hint="eastAsia"/>
            <w:sz w:val="20"/>
            <w:szCs w:val="20"/>
            <w:rPrChange w:id="340" w:author="Uni Ru" w:date="2020-08-22T22:21:00Z">
              <w:rPr>
                <w:rFonts w:hint="eastAsia"/>
              </w:rPr>
            </w:rPrChange>
          </w:rPr>
          <w:t>——</w:t>
        </w:r>
        <w:proofErr w:type="gramStart"/>
        <w:r w:rsidR="00915BA1" w:rsidRPr="00A10A8A">
          <w:rPr>
            <w:rFonts w:ascii="宋体" w:hAnsi="宋体" w:hint="eastAsia"/>
            <w:sz w:val="20"/>
            <w:szCs w:val="20"/>
            <w:rPrChange w:id="341" w:author="Uni Ru" w:date="2020-08-22T22:21:00Z">
              <w:rPr>
                <w:rFonts w:hint="eastAsia"/>
              </w:rPr>
            </w:rPrChange>
          </w:rPr>
          <w:t>》</w:t>
        </w:r>
        <w:proofErr w:type="gramEnd"/>
        <w:r w:rsidR="00915BA1" w:rsidRPr="00A10A8A">
          <w:rPr>
            <w:rFonts w:ascii="宋体" w:hAnsi="宋体" w:hint="eastAsia"/>
            <w:sz w:val="20"/>
            <w:szCs w:val="20"/>
            <w:rPrChange w:id="342" w:author="Uni Ru" w:date="2020-08-22T22:21:00Z">
              <w:rPr>
                <w:rFonts w:hint="eastAsia"/>
              </w:rPr>
            </w:rPrChange>
          </w:rPr>
          <w:t>实现可视化</w:t>
        </w:r>
      </w:ins>
    </w:p>
    <w:p w14:paraId="4A33C288" w14:textId="77777777" w:rsidR="00B030DE" w:rsidRPr="00A10A8A" w:rsidRDefault="004801EC" w:rsidP="004801EC">
      <w:pPr>
        <w:ind w:firstLine="420"/>
        <w:rPr>
          <w:ins w:id="343" w:author="luckyLuWen" w:date="2020-07-02T14:05:00Z"/>
          <w:rFonts w:ascii="宋体" w:hAnsi="宋体"/>
          <w:sz w:val="20"/>
          <w:szCs w:val="20"/>
          <w:rPrChange w:id="344" w:author="Uni Ru" w:date="2020-08-22T22:21:00Z">
            <w:rPr>
              <w:ins w:id="345" w:author="luckyLuWen" w:date="2020-07-02T14:05:00Z"/>
              <w:b/>
            </w:rPr>
          </w:rPrChange>
        </w:rPr>
      </w:pPr>
      <w:ins w:id="346" w:author="luckyLuWen" w:date="2020-07-02T14:05:00Z">
        <w:r w:rsidRPr="00A10A8A">
          <w:rPr>
            <w:rFonts w:ascii="宋体" w:hAnsi="宋体"/>
            <w:sz w:val="20"/>
            <w:szCs w:val="20"/>
            <w:rPrChange w:id="347" w:author="Uni Ru" w:date="2020-08-22T22:21:00Z">
              <w:rPr/>
            </w:rPrChange>
          </w:rPr>
          <w:t>SQL</w:t>
        </w:r>
      </w:ins>
      <w:ins w:id="348" w:author="luckyLuWen" w:date="2020-07-02T14:07:00Z">
        <w:r w:rsidRPr="00A10A8A">
          <w:rPr>
            <w:rFonts w:ascii="宋体" w:hAnsi="宋体" w:hint="eastAsia"/>
            <w:sz w:val="20"/>
            <w:szCs w:val="20"/>
            <w:rPrChange w:id="349" w:author="Uni Ru" w:date="2020-08-22T22:21:00Z">
              <w:rPr>
                <w:rFonts w:hint="eastAsia"/>
              </w:rPr>
            </w:rPrChange>
          </w:rPr>
          <w:t>实现</w:t>
        </w:r>
      </w:ins>
      <w:ins w:id="350" w:author="luckyLuWen" w:date="2020-07-02T14:05:00Z">
        <w:r w:rsidRPr="00A10A8A">
          <w:rPr>
            <w:rFonts w:ascii="宋体" w:hAnsi="宋体" w:hint="eastAsia"/>
            <w:sz w:val="20"/>
            <w:szCs w:val="20"/>
            <w:rPrChange w:id="351" w:author="Uni Ru" w:date="2020-08-22T22:21:00Z">
              <w:rPr>
                <w:rFonts w:hint="eastAsia"/>
              </w:rPr>
            </w:rPrChange>
          </w:rPr>
          <w:t>：</w:t>
        </w:r>
      </w:ins>
      <w:ins w:id="352" w:author="luckyLuWen" w:date="2020-06-30T21:34:00Z">
        <w:r w:rsidR="00B030DE" w:rsidRPr="00A10A8A">
          <w:rPr>
            <w:rFonts w:ascii="宋体" w:hAnsi="宋体" w:hint="eastAsia"/>
            <w:sz w:val="20"/>
            <w:szCs w:val="20"/>
            <w:rPrChange w:id="353" w:author="Uni Ru" w:date="2020-08-22T22:21:00Z">
              <w:rPr>
                <w:rFonts w:hint="eastAsia"/>
              </w:rPr>
            </w:rPrChange>
          </w:rPr>
          <w:t>查找表名</w:t>
        </w:r>
      </w:ins>
      <w:ins w:id="354" w:author="luckyLuWen" w:date="2020-06-30T21:38:00Z">
        <w:r w:rsidR="00B030DE" w:rsidRPr="00A10A8A">
          <w:rPr>
            <w:rFonts w:ascii="宋体" w:hAnsi="宋体" w:hint="eastAsia"/>
            <w:sz w:val="20"/>
            <w:szCs w:val="20"/>
            <w:rPrChange w:id="355" w:author="Uni Ru" w:date="2020-08-22T22:21:00Z">
              <w:rPr>
                <w:rFonts w:hint="eastAsia"/>
              </w:rPr>
            </w:rPrChange>
          </w:rPr>
          <w:t>（</w:t>
        </w:r>
        <w:r w:rsidR="00B030DE" w:rsidRPr="00A10A8A">
          <w:rPr>
            <w:rFonts w:ascii="宋体" w:hAnsi="宋体"/>
            <w:sz w:val="20"/>
            <w:szCs w:val="20"/>
            <w:rPrChange w:id="356" w:author="Uni Ru" w:date="2020-08-22T22:21:00Z">
              <w:rPr/>
            </w:rPrChange>
          </w:rPr>
          <w:t>User table</w:t>
        </w:r>
        <w:r w:rsidR="00B030DE" w:rsidRPr="00A10A8A">
          <w:rPr>
            <w:rFonts w:ascii="宋体" w:hAnsi="宋体" w:hint="eastAsia"/>
            <w:sz w:val="20"/>
            <w:szCs w:val="20"/>
            <w:rPrChange w:id="357" w:author="Uni Ru" w:date="2020-08-22T22:21:00Z">
              <w:rPr>
                <w:rFonts w:hint="eastAsia"/>
              </w:rPr>
            </w:rPrChange>
          </w:rPr>
          <w:t>）</w:t>
        </w:r>
        <w:r w:rsidR="00B030DE" w:rsidRPr="00A10A8A">
          <w:rPr>
            <w:rFonts w:ascii="宋体" w:hAnsi="宋体"/>
            <w:sz w:val="20"/>
            <w:szCs w:val="20"/>
            <w:rPrChange w:id="358" w:author="Uni Ru" w:date="2020-08-22T22:21:00Z">
              <w:rPr/>
            </w:rPrChange>
          </w:rPr>
          <w:t>+</w:t>
        </w:r>
        <w:r w:rsidR="00B030DE" w:rsidRPr="00A10A8A">
          <w:rPr>
            <w:rFonts w:ascii="宋体" w:hAnsi="宋体" w:hint="eastAsia"/>
            <w:sz w:val="20"/>
            <w:szCs w:val="20"/>
            <w:rPrChange w:id="359" w:author="Uni Ru" w:date="2020-08-22T22:21:00Z">
              <w:rPr>
                <w:rFonts w:hint="eastAsia"/>
              </w:rPr>
            </w:rPrChange>
          </w:rPr>
          <w:t>信息类别（</w:t>
        </w:r>
      </w:ins>
      <w:ins w:id="360" w:author="luckyLuWen" w:date="2020-06-30T21:39:00Z">
        <w:r w:rsidR="00B030DE" w:rsidRPr="00A10A8A">
          <w:rPr>
            <w:rFonts w:ascii="宋体" w:hAnsi="宋体" w:hint="eastAsia"/>
            <w:sz w:val="20"/>
            <w:szCs w:val="20"/>
            <w:rPrChange w:id="361" w:author="Uni Ru" w:date="2020-08-22T22:21:00Z">
              <w:rPr>
                <w:rFonts w:hint="eastAsia"/>
              </w:rPr>
            </w:rPrChange>
          </w:rPr>
          <w:t>字段</w:t>
        </w:r>
      </w:ins>
      <w:ins w:id="362" w:author="luckyLuWen" w:date="2020-06-30T21:38:00Z">
        <w:r w:rsidR="00B030DE" w:rsidRPr="00A10A8A">
          <w:rPr>
            <w:rFonts w:ascii="宋体" w:hAnsi="宋体" w:hint="eastAsia"/>
            <w:sz w:val="20"/>
            <w:szCs w:val="20"/>
            <w:rPrChange w:id="363" w:author="Uni Ru" w:date="2020-08-22T22:21:00Z">
              <w:rPr>
                <w:rFonts w:hint="eastAsia"/>
              </w:rPr>
            </w:rPrChange>
          </w:rPr>
          <w:t>）</w:t>
        </w:r>
      </w:ins>
      <w:ins w:id="364" w:author="luckyLuWen" w:date="2020-06-30T21:40:00Z">
        <w:r w:rsidR="00B030DE" w:rsidRPr="00A10A8A">
          <w:rPr>
            <w:rFonts w:ascii="宋体" w:hAnsi="宋体"/>
            <w:sz w:val="20"/>
            <w:szCs w:val="20"/>
            <w:rPrChange w:id="365" w:author="Uni Ru" w:date="2020-08-22T22:21:00Z">
              <w:rPr/>
            </w:rPrChange>
          </w:rPr>
          <w:t>+</w:t>
        </w:r>
        <w:r w:rsidR="00B030DE" w:rsidRPr="00A10A8A">
          <w:rPr>
            <w:rFonts w:ascii="宋体" w:hAnsi="宋体" w:hint="eastAsia"/>
            <w:sz w:val="20"/>
            <w:szCs w:val="20"/>
            <w:rPrChange w:id="366" w:author="Uni Ru" w:date="2020-08-22T22:21:00Z">
              <w:rPr>
                <w:rFonts w:hint="eastAsia"/>
              </w:rPr>
            </w:rPrChange>
          </w:rPr>
          <w:t>终端</w:t>
        </w:r>
        <w:r w:rsidR="00B030DE" w:rsidRPr="00A10A8A">
          <w:rPr>
            <w:rFonts w:ascii="宋体" w:hAnsi="宋体"/>
            <w:sz w:val="20"/>
            <w:szCs w:val="20"/>
            <w:rPrChange w:id="367" w:author="Uni Ru" w:date="2020-08-22T22:21:00Z">
              <w:rPr/>
            </w:rPrChange>
          </w:rPr>
          <w:t>ID</w:t>
        </w:r>
        <w:r w:rsidR="00B030DE" w:rsidRPr="00A10A8A">
          <w:rPr>
            <w:rFonts w:ascii="宋体" w:hAnsi="宋体" w:hint="eastAsia"/>
            <w:sz w:val="20"/>
            <w:szCs w:val="20"/>
            <w:rPrChange w:id="368" w:author="Uni Ru" w:date="2020-08-22T22:21:00Z">
              <w:rPr>
                <w:rFonts w:hint="eastAsia"/>
              </w:rPr>
            </w:rPrChange>
          </w:rPr>
          <w:t>（条件）</w:t>
        </w:r>
      </w:ins>
      <w:ins w:id="369" w:author="luckyLuWen" w:date="2020-06-30T21:34:00Z">
        <w:r w:rsidR="00B030DE" w:rsidRPr="00A10A8A">
          <w:rPr>
            <w:rFonts w:ascii="宋体" w:hAnsi="宋体"/>
            <w:sz w:val="20"/>
            <w:szCs w:val="20"/>
            <w:rPrChange w:id="370" w:author="Uni Ru" w:date="2020-08-22T22:21:00Z">
              <w:rPr/>
            </w:rPrChange>
          </w:rPr>
          <w:t>----</w:t>
        </w:r>
        <w:proofErr w:type="gramStart"/>
        <w:r w:rsidR="00B030DE" w:rsidRPr="00A10A8A">
          <w:rPr>
            <w:rFonts w:ascii="宋体" w:hAnsi="宋体" w:hint="eastAsia"/>
            <w:sz w:val="20"/>
            <w:szCs w:val="20"/>
            <w:rPrChange w:id="371" w:author="Uni Ru" w:date="2020-08-22T22:21:00Z">
              <w:rPr>
                <w:rFonts w:hint="eastAsia"/>
              </w:rPr>
            </w:rPrChange>
          </w:rPr>
          <w:t>》</w:t>
        </w:r>
      </w:ins>
      <w:proofErr w:type="gramEnd"/>
      <w:ins w:id="372" w:author="luckyLuWen" w:date="2020-06-30T21:49:00Z">
        <w:r w:rsidR="00C2170B" w:rsidRPr="00A10A8A">
          <w:rPr>
            <w:rFonts w:ascii="宋体" w:hAnsi="宋体" w:hint="eastAsia"/>
            <w:sz w:val="20"/>
            <w:szCs w:val="20"/>
            <w:rPrChange w:id="373" w:author="Uni Ru" w:date="2020-08-22T22:21:00Z">
              <w:rPr>
                <w:rFonts w:hint="eastAsia"/>
              </w:rPr>
            </w:rPrChange>
          </w:rPr>
          <w:t>查找表名（</w:t>
        </w:r>
        <w:r w:rsidR="00C2170B" w:rsidRPr="00A10A8A">
          <w:rPr>
            <w:rFonts w:ascii="宋体" w:hAnsi="宋体"/>
            <w:sz w:val="20"/>
            <w:szCs w:val="20"/>
            <w:rPrChange w:id="374" w:author="Uni Ru" w:date="2020-08-22T22:21:00Z">
              <w:rPr/>
            </w:rPrChange>
          </w:rPr>
          <w:t>congji</w:t>
        </w:r>
        <w:r w:rsidR="00C2170B" w:rsidRPr="00A10A8A">
          <w:rPr>
            <w:rFonts w:ascii="宋体" w:hAnsi="宋体" w:hint="eastAsia"/>
            <w:sz w:val="20"/>
            <w:szCs w:val="20"/>
            <w:rPrChange w:id="375" w:author="Uni Ru" w:date="2020-08-22T22:21:00Z">
              <w:rPr>
                <w:rFonts w:hint="eastAsia"/>
              </w:rPr>
            </w:rPrChange>
          </w:rPr>
          <w:t>表）、温湿度</w:t>
        </w:r>
        <w:r w:rsidR="00C2170B" w:rsidRPr="00A10A8A">
          <w:rPr>
            <w:rFonts w:ascii="宋体" w:hAnsi="宋体"/>
            <w:sz w:val="20"/>
            <w:szCs w:val="20"/>
            <w:rPrChange w:id="376" w:author="Uni Ru" w:date="2020-08-22T22:21:00Z">
              <w:rPr/>
            </w:rPrChange>
          </w:rPr>
          <w:t xml:space="preserve">+where </w:t>
        </w:r>
        <w:r w:rsidR="00C2170B" w:rsidRPr="00A10A8A">
          <w:rPr>
            <w:rFonts w:ascii="宋体" w:hAnsi="宋体" w:hint="eastAsia"/>
            <w:sz w:val="20"/>
            <w:szCs w:val="20"/>
            <w:rPrChange w:id="377" w:author="Uni Ru" w:date="2020-08-22T22:21:00Z">
              <w:rPr>
                <w:rFonts w:hint="eastAsia"/>
              </w:rPr>
            </w:rPrChange>
          </w:rPr>
          <w:t>条件（时间段）（</w:t>
        </w:r>
        <w:r w:rsidR="00C2170B" w:rsidRPr="00A10A8A">
          <w:rPr>
            <w:rFonts w:ascii="宋体" w:hAnsi="宋体"/>
            <w:sz w:val="20"/>
            <w:szCs w:val="20"/>
            <w:rPrChange w:id="378" w:author="Uni Ru" w:date="2020-08-22T22:21:00Z">
              <w:rPr/>
            </w:rPrChange>
          </w:rPr>
          <w:t>SQL</w:t>
        </w:r>
        <w:r w:rsidR="00C2170B" w:rsidRPr="00A10A8A">
          <w:rPr>
            <w:rFonts w:ascii="宋体" w:hAnsi="宋体" w:hint="eastAsia"/>
            <w:sz w:val="20"/>
            <w:szCs w:val="20"/>
            <w:rPrChange w:id="379" w:author="Uni Ru" w:date="2020-08-22T22:21:00Z">
              <w:rPr>
                <w:rFonts w:hint="eastAsia"/>
              </w:rPr>
            </w:rPrChange>
          </w:rPr>
          <w:t>伪代码）</w:t>
        </w:r>
      </w:ins>
    </w:p>
    <w:p w14:paraId="3EBAC1D5" w14:textId="77777777" w:rsidR="004801EC" w:rsidRPr="00A10A8A" w:rsidRDefault="004801EC" w:rsidP="004801EC">
      <w:pPr>
        <w:ind w:firstLine="420"/>
        <w:rPr>
          <w:ins w:id="380" w:author="luckyLuWen" w:date="2020-07-02T14:05:00Z"/>
          <w:rFonts w:ascii="宋体" w:hAnsi="宋体"/>
          <w:sz w:val="20"/>
          <w:szCs w:val="20"/>
          <w:rPrChange w:id="381" w:author="Uni Ru" w:date="2020-08-22T22:21:00Z">
            <w:rPr>
              <w:ins w:id="382" w:author="luckyLuWen" w:date="2020-07-02T14:05:00Z"/>
              <w:b/>
            </w:rPr>
          </w:rPrChange>
        </w:rPr>
      </w:pPr>
    </w:p>
    <w:p w14:paraId="1DAAEDD6" w14:textId="77777777" w:rsidR="004801EC" w:rsidRPr="00A10A8A" w:rsidRDefault="004801EC" w:rsidP="004801EC">
      <w:pPr>
        <w:ind w:firstLine="420"/>
        <w:rPr>
          <w:ins w:id="383" w:author="luckyLuWen" w:date="2020-07-02T14:07:00Z"/>
          <w:rFonts w:ascii="宋体" w:hAnsi="宋体"/>
          <w:sz w:val="20"/>
          <w:szCs w:val="20"/>
          <w:rPrChange w:id="384" w:author="Uni Ru" w:date="2020-08-22T22:21:00Z">
            <w:rPr>
              <w:ins w:id="385" w:author="luckyLuWen" w:date="2020-07-02T14:07:00Z"/>
            </w:rPr>
          </w:rPrChange>
        </w:rPr>
      </w:pPr>
      <w:ins w:id="386" w:author="luckyLuWen" w:date="2020-07-02T14:05:00Z">
        <w:r w:rsidRPr="00A10A8A">
          <w:rPr>
            <w:rFonts w:ascii="宋体" w:hAnsi="宋体"/>
            <w:sz w:val="20"/>
            <w:szCs w:val="20"/>
            <w:rPrChange w:id="387" w:author="Uni Ru" w:date="2020-08-22T22:21:00Z">
              <w:rPr>
                <w:b/>
              </w:rPr>
            </w:rPrChange>
          </w:rPr>
          <w:t>JAVA</w:t>
        </w:r>
        <w:r w:rsidRPr="00A10A8A">
          <w:rPr>
            <w:rFonts w:ascii="宋体" w:hAnsi="宋体" w:hint="eastAsia"/>
            <w:sz w:val="20"/>
            <w:szCs w:val="20"/>
            <w:rPrChange w:id="388" w:author="Uni Ru" w:date="2020-08-22T22:21:00Z">
              <w:rPr>
                <w:rFonts w:hint="eastAsia"/>
                <w:b/>
              </w:rPr>
            </w:rPrChange>
          </w:rPr>
          <w:t>实现</w:t>
        </w:r>
      </w:ins>
      <w:ins w:id="389" w:author="luckyLuWen" w:date="2020-07-02T14:07:00Z">
        <w:r w:rsidRPr="00A10A8A">
          <w:rPr>
            <w:rFonts w:ascii="宋体" w:hAnsi="宋体" w:hint="eastAsia"/>
            <w:sz w:val="20"/>
            <w:szCs w:val="20"/>
            <w:rPrChange w:id="390" w:author="Uni Ru" w:date="2020-08-22T22:21:00Z">
              <w:rPr>
                <w:rFonts w:hint="eastAsia"/>
              </w:rPr>
            </w:rPrChange>
          </w:rPr>
          <w:t>：</w:t>
        </w:r>
      </w:ins>
    </w:p>
    <w:p w14:paraId="4172DBF8" w14:textId="77777777" w:rsidR="004801EC" w:rsidRPr="00A10A8A" w:rsidRDefault="004801EC" w:rsidP="004801EC">
      <w:pPr>
        <w:ind w:firstLine="420"/>
        <w:rPr>
          <w:rFonts w:ascii="宋体" w:hAnsi="宋体"/>
          <w:sz w:val="20"/>
          <w:szCs w:val="20"/>
          <w:rPrChange w:id="391" w:author="Uni Ru" w:date="2020-08-22T22:21:00Z">
            <w:rPr/>
          </w:rPrChange>
        </w:rPr>
      </w:pPr>
    </w:p>
    <w:p w14:paraId="6E6D9FE5" w14:textId="77777777" w:rsidR="009B6FF5" w:rsidRPr="00A10A8A" w:rsidRDefault="009B6FF5" w:rsidP="009B6FF5">
      <w:pPr>
        <w:ind w:firstLine="420"/>
        <w:rPr>
          <w:ins w:id="392" w:author="luckyLuWen" w:date="2020-06-30T21:49:00Z"/>
          <w:rFonts w:ascii="宋体" w:hAnsi="宋体"/>
          <w:sz w:val="20"/>
          <w:szCs w:val="20"/>
          <w:rPrChange w:id="393" w:author="Uni Ru" w:date="2020-08-22T22:21:00Z">
            <w:rPr>
              <w:ins w:id="394" w:author="luckyLuWen" w:date="2020-06-30T21:49:00Z"/>
            </w:rPr>
          </w:rPrChange>
        </w:rPr>
      </w:pPr>
      <w:r w:rsidRPr="00A10A8A">
        <w:rPr>
          <w:rFonts w:ascii="宋体" w:hAnsi="宋体"/>
          <w:sz w:val="20"/>
          <w:szCs w:val="20"/>
          <w:rPrChange w:id="395" w:author="Uni Ru" w:date="2020-08-22T22:21:00Z">
            <w:rPr/>
          </w:rPrChange>
        </w:rPr>
        <w:t>(2)</w:t>
      </w:r>
      <w:r w:rsidR="00CD0E35" w:rsidRPr="00A10A8A">
        <w:rPr>
          <w:rFonts w:ascii="宋体" w:hAnsi="宋体" w:hint="eastAsia"/>
          <w:sz w:val="20"/>
          <w:szCs w:val="20"/>
          <w:rPrChange w:id="396" w:author="Uni Ru" w:date="2020-08-22T22:21:00Z">
            <w:rPr>
              <w:rFonts w:hint="eastAsia"/>
            </w:rPr>
          </w:rPrChange>
        </w:rPr>
        <w:t>获取简单数据处理服务</w:t>
      </w:r>
      <w:r w:rsidRPr="00A10A8A">
        <w:rPr>
          <w:rFonts w:ascii="宋体" w:hAnsi="宋体"/>
          <w:sz w:val="20"/>
          <w:szCs w:val="20"/>
          <w:rPrChange w:id="397" w:author="Uni Ru" w:date="2020-08-22T22:21:00Z">
            <w:rPr/>
          </w:rPrChange>
        </w:rPr>
        <w:t>:</w:t>
      </w:r>
      <w:r w:rsidR="00CD0E35" w:rsidRPr="00A10A8A">
        <w:rPr>
          <w:rFonts w:ascii="宋体" w:hAnsi="宋体"/>
          <w:sz w:val="20"/>
          <w:szCs w:val="20"/>
          <w:rPrChange w:id="398" w:author="Uni Ru" w:date="2020-08-22T22:21:00Z">
            <w:rPr/>
          </w:rPrChange>
        </w:rPr>
        <w:tab/>
      </w:r>
      <w:r w:rsidR="00CD0E35" w:rsidRPr="00A10A8A">
        <w:rPr>
          <w:rFonts w:ascii="宋体" w:hAnsi="宋体" w:hint="eastAsia"/>
          <w:sz w:val="20"/>
          <w:szCs w:val="20"/>
          <w:rPrChange w:id="399" w:author="Uni Ru" w:date="2020-08-22T22:21:00Z">
            <w:rPr>
              <w:rFonts w:hint="eastAsia"/>
            </w:rPr>
          </w:rPrChange>
        </w:rPr>
        <w:t>用户、管理员可以对终端信息</w:t>
      </w:r>
      <w:del w:id="400" w:author="luckyLuWen" w:date="2020-07-02T14:09:00Z">
        <w:r w:rsidR="00CD0E35" w:rsidRPr="00A10A8A" w:rsidDel="004801EC">
          <w:rPr>
            <w:rFonts w:ascii="宋体" w:hAnsi="宋体" w:hint="eastAsia"/>
            <w:sz w:val="20"/>
            <w:szCs w:val="20"/>
            <w:rPrChange w:id="401" w:author="Uni Ru" w:date="2020-08-22T22:21:00Z">
              <w:rPr>
                <w:rFonts w:hint="eastAsia"/>
              </w:rPr>
            </w:rPrChange>
          </w:rPr>
          <w:delText>利用</w:delText>
        </w:r>
      </w:del>
      <w:ins w:id="402" w:author="luckyLuWen" w:date="2020-07-02T14:09:00Z">
        <w:r w:rsidR="004801EC" w:rsidRPr="00A10A8A">
          <w:rPr>
            <w:rFonts w:ascii="宋体" w:hAnsi="宋体" w:hint="eastAsia"/>
            <w:sz w:val="20"/>
            <w:szCs w:val="20"/>
            <w:rPrChange w:id="403" w:author="Uni Ru" w:date="2020-08-22T22:21:00Z">
              <w:rPr>
                <w:rFonts w:hint="eastAsia"/>
              </w:rPr>
            </w:rPrChange>
          </w:rPr>
          <w:t>通过</w:t>
        </w:r>
      </w:ins>
      <w:r w:rsidR="00CD0E35" w:rsidRPr="00A10A8A">
        <w:rPr>
          <w:rFonts w:ascii="宋体" w:hAnsi="宋体" w:hint="eastAsia"/>
          <w:sz w:val="20"/>
          <w:szCs w:val="20"/>
          <w:rPrChange w:id="404" w:author="Uni Ru" w:date="2020-08-22T22:21:00Z">
            <w:rPr>
              <w:rFonts w:hint="eastAsia"/>
            </w:rPr>
          </w:rPrChange>
        </w:rPr>
        <w:t>服务器提供数据接口进行灵活的数据</w:t>
      </w:r>
      <w:ins w:id="405" w:author="luckyLuWen" w:date="2020-07-02T14:09:00Z">
        <w:r w:rsidR="004801EC" w:rsidRPr="00A10A8A">
          <w:rPr>
            <w:rFonts w:ascii="宋体" w:hAnsi="宋体" w:hint="eastAsia"/>
            <w:sz w:val="20"/>
            <w:szCs w:val="20"/>
            <w:rPrChange w:id="406" w:author="Uni Ru" w:date="2020-08-22T22:21:00Z">
              <w:rPr>
                <w:rFonts w:hint="eastAsia"/>
              </w:rPr>
            </w:rPrChange>
          </w:rPr>
          <w:t>【</w:t>
        </w:r>
      </w:ins>
      <w:r w:rsidR="00CD0E35" w:rsidRPr="00A10A8A">
        <w:rPr>
          <w:rFonts w:ascii="宋体" w:hAnsi="宋体" w:hint="eastAsia"/>
          <w:sz w:val="20"/>
          <w:szCs w:val="20"/>
          <w:rPrChange w:id="407" w:author="Uni Ru" w:date="2020-08-22T22:21:00Z">
            <w:rPr>
              <w:rFonts w:hint="eastAsia"/>
            </w:rPr>
          </w:rPrChange>
        </w:rPr>
        <w:t>处理与验证</w:t>
      </w:r>
      <w:ins w:id="408" w:author="luckyLuWen" w:date="2020-07-02T14:09:00Z">
        <w:r w:rsidR="004801EC" w:rsidRPr="00A10A8A">
          <w:rPr>
            <w:rFonts w:ascii="宋体" w:hAnsi="宋体" w:hint="eastAsia"/>
            <w:sz w:val="20"/>
            <w:szCs w:val="20"/>
            <w:rPrChange w:id="409" w:author="Uni Ru" w:date="2020-08-22T22:21:00Z">
              <w:rPr>
                <w:rFonts w:hint="eastAsia"/>
              </w:rPr>
            </w:rPrChange>
          </w:rPr>
          <w:t>】</w:t>
        </w:r>
      </w:ins>
      <w:r w:rsidRPr="00A10A8A">
        <w:rPr>
          <w:rFonts w:ascii="宋体" w:hAnsi="宋体" w:hint="eastAsia"/>
          <w:sz w:val="20"/>
          <w:szCs w:val="20"/>
          <w:rPrChange w:id="410" w:author="Uni Ru" w:date="2020-08-22T22:21:00Z">
            <w:rPr>
              <w:rFonts w:hint="eastAsia"/>
            </w:rPr>
          </w:rPrChange>
        </w:rPr>
        <w:t>。</w:t>
      </w:r>
    </w:p>
    <w:p w14:paraId="7E9BF61F" w14:textId="77777777" w:rsidR="00C2170B" w:rsidRPr="00A10A8A" w:rsidRDefault="004801EC" w:rsidP="009B6FF5">
      <w:pPr>
        <w:ind w:firstLine="420"/>
        <w:rPr>
          <w:ins w:id="411" w:author="luckyLuWen" w:date="2020-07-02T14:20:00Z"/>
          <w:rFonts w:ascii="宋体" w:hAnsi="宋体"/>
          <w:sz w:val="20"/>
          <w:szCs w:val="20"/>
          <w:rPrChange w:id="412" w:author="Uni Ru" w:date="2020-08-22T22:21:00Z">
            <w:rPr>
              <w:ins w:id="413" w:author="luckyLuWen" w:date="2020-07-02T14:20:00Z"/>
            </w:rPr>
          </w:rPrChange>
        </w:rPr>
      </w:pPr>
      <w:ins w:id="414" w:author="luckyLuWen" w:date="2020-07-02T14:07:00Z">
        <w:r w:rsidRPr="00A10A8A">
          <w:rPr>
            <w:rFonts w:ascii="宋体" w:hAnsi="宋体" w:hint="eastAsia"/>
            <w:sz w:val="20"/>
            <w:szCs w:val="20"/>
            <w:rPrChange w:id="415" w:author="Uni Ru" w:date="2020-08-22T22:21:00Z">
              <w:rPr>
                <w:rFonts w:hint="eastAsia"/>
              </w:rPr>
            </w:rPrChange>
          </w:rPr>
          <w:t>用户动作：</w:t>
        </w:r>
      </w:ins>
      <w:ins w:id="416" w:author="luckyLuWen" w:date="2020-06-30T21:50:00Z">
        <w:r w:rsidR="00C2170B" w:rsidRPr="00A10A8A">
          <w:rPr>
            <w:rFonts w:ascii="宋体" w:hAnsi="宋体" w:hint="eastAsia"/>
            <w:sz w:val="20"/>
            <w:szCs w:val="20"/>
            <w:rPrChange w:id="417" w:author="Uni Ru" w:date="2020-08-22T22:21:00Z">
              <w:rPr>
                <w:rFonts w:hint="eastAsia"/>
              </w:rPr>
            </w:rPrChange>
          </w:rPr>
          <w:t>用户点击【数据处理】这个选项，下拉框选择</w:t>
        </w:r>
      </w:ins>
      <w:ins w:id="418" w:author="luckyLuWen" w:date="2020-07-02T14:18:00Z">
        <w:r w:rsidR="008729A5" w:rsidRPr="00A10A8A">
          <w:rPr>
            <w:rFonts w:ascii="宋体" w:hAnsi="宋体" w:hint="eastAsia"/>
            <w:sz w:val="20"/>
            <w:szCs w:val="20"/>
            <w:rPrChange w:id="419" w:author="Uni Ru" w:date="2020-08-22T22:21:00Z">
              <w:rPr>
                <w:rFonts w:hint="eastAsia"/>
              </w:rPr>
            </w:rPrChange>
          </w:rPr>
          <w:t>【</w:t>
        </w:r>
      </w:ins>
      <w:ins w:id="420" w:author="luckyLuWen" w:date="2020-06-30T21:50:00Z">
        <w:r w:rsidR="00C2170B" w:rsidRPr="00A10A8A">
          <w:rPr>
            <w:rFonts w:ascii="宋体" w:hAnsi="宋体" w:hint="eastAsia"/>
            <w:sz w:val="20"/>
            <w:szCs w:val="20"/>
            <w:rPrChange w:id="421" w:author="Uni Ru" w:date="2020-08-22T22:21:00Z">
              <w:rPr>
                <w:rFonts w:hint="eastAsia"/>
              </w:rPr>
            </w:rPrChange>
          </w:rPr>
          <w:t>终端名称</w:t>
        </w:r>
      </w:ins>
      <w:ins w:id="422" w:author="luckyLuWen" w:date="2020-07-02T14:37:00Z">
        <w:r w:rsidR="00A73DFE" w:rsidRPr="00A10A8A">
          <w:rPr>
            <w:rFonts w:ascii="宋体" w:hAnsi="宋体" w:hint="eastAsia"/>
            <w:sz w:val="20"/>
            <w:szCs w:val="20"/>
            <w:rPrChange w:id="423" w:author="Uni Ru" w:date="2020-08-22T22:21:00Z">
              <w:rPr>
                <w:rFonts w:hint="eastAsia"/>
              </w:rPr>
            </w:rPrChange>
          </w:rPr>
          <w:t>】</w:t>
        </w:r>
      </w:ins>
      <w:ins w:id="424" w:author="luckyLuWen" w:date="2020-06-30T21:51:00Z">
        <w:r w:rsidR="00C2170B" w:rsidRPr="00A10A8A">
          <w:rPr>
            <w:rFonts w:ascii="宋体" w:hAnsi="宋体"/>
            <w:sz w:val="20"/>
            <w:szCs w:val="20"/>
            <w:rPrChange w:id="425" w:author="Uni Ru" w:date="2020-08-22T22:21:00Z">
              <w:rPr/>
            </w:rPrChange>
          </w:rPr>
          <w:t>+</w:t>
        </w:r>
      </w:ins>
      <w:ins w:id="426" w:author="luckyLuWen" w:date="2020-06-30T21:50:00Z">
        <w:r w:rsidR="00C2170B" w:rsidRPr="00A10A8A">
          <w:rPr>
            <w:rFonts w:ascii="宋体" w:hAnsi="宋体" w:hint="eastAsia"/>
            <w:sz w:val="20"/>
            <w:szCs w:val="20"/>
            <w:rPrChange w:id="427" w:author="Uni Ru" w:date="2020-08-22T22:21:00Z">
              <w:rPr>
                <w:rFonts w:hint="eastAsia"/>
              </w:rPr>
            </w:rPrChange>
          </w:rPr>
          <w:t>选择</w:t>
        </w:r>
      </w:ins>
      <w:ins w:id="428" w:author="luckyLuWen" w:date="2020-07-02T14:44:00Z">
        <w:r w:rsidR="00732823" w:rsidRPr="00A10A8A">
          <w:rPr>
            <w:rFonts w:ascii="宋体" w:hAnsi="宋体" w:hint="eastAsia"/>
            <w:sz w:val="20"/>
            <w:szCs w:val="20"/>
            <w:rPrChange w:id="429" w:author="Uni Ru" w:date="2020-08-22T22:21:00Z">
              <w:rPr>
                <w:rFonts w:hint="eastAsia"/>
              </w:rPr>
            </w:rPrChange>
          </w:rPr>
          <w:t>需要处理</w:t>
        </w:r>
      </w:ins>
      <w:ins w:id="430" w:author="luckyLuWen" w:date="2020-06-30T21:50:00Z">
        <w:r w:rsidR="00C2170B" w:rsidRPr="00A10A8A">
          <w:rPr>
            <w:rFonts w:ascii="宋体" w:hAnsi="宋体" w:hint="eastAsia"/>
            <w:sz w:val="20"/>
            <w:szCs w:val="20"/>
            <w:rPrChange w:id="431" w:author="Uni Ru" w:date="2020-08-22T22:21:00Z">
              <w:rPr>
                <w:rFonts w:hint="eastAsia"/>
              </w:rPr>
            </w:rPrChange>
          </w:rPr>
          <w:t>的</w:t>
        </w:r>
      </w:ins>
      <w:ins w:id="432" w:author="luckyLuWen" w:date="2020-07-02T14:43:00Z">
        <w:r w:rsidR="00732823" w:rsidRPr="00A10A8A">
          <w:rPr>
            <w:rFonts w:ascii="宋体" w:hAnsi="宋体" w:hint="eastAsia"/>
            <w:sz w:val="20"/>
            <w:szCs w:val="20"/>
            <w:rPrChange w:id="433" w:author="Uni Ru" w:date="2020-08-22T22:21:00Z">
              <w:rPr>
                <w:rFonts w:hint="eastAsia"/>
              </w:rPr>
            </w:rPrChange>
          </w:rPr>
          <w:t>【</w:t>
        </w:r>
      </w:ins>
      <w:ins w:id="434" w:author="luckyLuWen" w:date="2020-06-30T21:50:00Z">
        <w:r w:rsidR="00C2170B" w:rsidRPr="00A10A8A">
          <w:rPr>
            <w:rFonts w:ascii="宋体" w:hAnsi="宋体" w:hint="eastAsia"/>
            <w:sz w:val="20"/>
            <w:szCs w:val="20"/>
            <w:rPrChange w:id="435" w:author="Uni Ru" w:date="2020-08-22T22:21:00Z">
              <w:rPr>
                <w:rFonts w:hint="eastAsia"/>
              </w:rPr>
            </w:rPrChange>
          </w:rPr>
          <w:t>信息类别</w:t>
        </w:r>
      </w:ins>
      <w:ins w:id="436" w:author="luckyLuWen" w:date="2020-07-02T14:44:00Z">
        <w:r w:rsidR="00732823" w:rsidRPr="00A10A8A">
          <w:rPr>
            <w:rFonts w:ascii="宋体" w:hAnsi="宋体" w:hint="eastAsia"/>
            <w:sz w:val="20"/>
            <w:szCs w:val="20"/>
            <w:rPrChange w:id="437" w:author="Uni Ru" w:date="2020-08-22T22:21:00Z">
              <w:rPr>
                <w:rFonts w:hint="eastAsia"/>
              </w:rPr>
            </w:rPrChange>
          </w:rPr>
          <w:t>】</w:t>
        </w:r>
      </w:ins>
      <w:ins w:id="438" w:author="luckyLuWen" w:date="2020-06-30T21:51:00Z">
        <w:r w:rsidR="00C2170B" w:rsidRPr="00A10A8A">
          <w:rPr>
            <w:rFonts w:ascii="宋体" w:hAnsi="宋体"/>
            <w:sz w:val="20"/>
            <w:szCs w:val="20"/>
            <w:rPrChange w:id="439" w:author="Uni Ru" w:date="2020-08-22T22:21:00Z">
              <w:rPr/>
            </w:rPrChange>
          </w:rPr>
          <w:t>+</w:t>
        </w:r>
        <w:r w:rsidR="00C2170B" w:rsidRPr="00A10A8A">
          <w:rPr>
            <w:rFonts w:ascii="宋体" w:hAnsi="宋体" w:hint="eastAsia"/>
            <w:sz w:val="20"/>
            <w:szCs w:val="20"/>
            <w:rPrChange w:id="440" w:author="Uni Ru" w:date="2020-08-22T22:21:00Z">
              <w:rPr>
                <w:rFonts w:hint="eastAsia"/>
              </w:rPr>
            </w:rPrChange>
          </w:rPr>
          <w:t>选择查找</w:t>
        </w:r>
      </w:ins>
      <w:ins w:id="441" w:author="luckyLuWen" w:date="2020-07-02T14:44:00Z">
        <w:r w:rsidR="00732823" w:rsidRPr="00A10A8A">
          <w:rPr>
            <w:rFonts w:ascii="宋体" w:hAnsi="宋体" w:hint="eastAsia"/>
            <w:sz w:val="20"/>
            <w:szCs w:val="20"/>
            <w:rPrChange w:id="442" w:author="Uni Ru" w:date="2020-08-22T22:21:00Z">
              <w:rPr>
                <w:rFonts w:hint="eastAsia"/>
              </w:rPr>
            </w:rPrChange>
          </w:rPr>
          <w:t>【</w:t>
        </w:r>
      </w:ins>
      <w:ins w:id="443" w:author="luckyLuWen" w:date="2020-06-30T21:51:00Z">
        <w:r w:rsidR="00C2170B" w:rsidRPr="00A10A8A">
          <w:rPr>
            <w:rFonts w:ascii="宋体" w:hAnsi="宋体" w:hint="eastAsia"/>
            <w:sz w:val="20"/>
            <w:szCs w:val="20"/>
            <w:rPrChange w:id="444" w:author="Uni Ru" w:date="2020-08-22T22:21:00Z">
              <w:rPr>
                <w:rFonts w:hint="eastAsia"/>
              </w:rPr>
            </w:rPrChange>
          </w:rPr>
          <w:t>时段</w:t>
        </w:r>
      </w:ins>
      <w:ins w:id="445" w:author="luckyLuWen" w:date="2020-07-02T14:44:00Z">
        <w:r w:rsidR="00732823" w:rsidRPr="00A10A8A">
          <w:rPr>
            <w:rFonts w:ascii="宋体" w:hAnsi="宋体" w:hint="eastAsia"/>
            <w:sz w:val="20"/>
            <w:szCs w:val="20"/>
            <w:rPrChange w:id="446" w:author="Uni Ru" w:date="2020-08-22T22:21:00Z">
              <w:rPr>
                <w:rFonts w:hint="eastAsia"/>
              </w:rPr>
            </w:rPrChange>
          </w:rPr>
          <w:t>】</w:t>
        </w:r>
      </w:ins>
      <w:ins w:id="447" w:author="luckyLuWen" w:date="2020-06-30T21:51:00Z">
        <w:r w:rsidR="00C2170B" w:rsidRPr="00A10A8A">
          <w:rPr>
            <w:rFonts w:ascii="宋体" w:hAnsi="宋体"/>
            <w:sz w:val="20"/>
            <w:szCs w:val="20"/>
            <w:rPrChange w:id="448" w:author="Uni Ru" w:date="2020-08-22T22:21:00Z">
              <w:rPr/>
            </w:rPrChange>
          </w:rPr>
          <w:t>+</w:t>
        </w:r>
        <w:r w:rsidR="00C2170B" w:rsidRPr="00A10A8A">
          <w:rPr>
            <w:rFonts w:ascii="宋体" w:hAnsi="宋体" w:hint="eastAsia"/>
            <w:sz w:val="20"/>
            <w:szCs w:val="20"/>
            <w:rPrChange w:id="449" w:author="Uni Ru" w:date="2020-08-22T22:21:00Z">
              <w:rPr>
                <w:rFonts w:hint="eastAsia"/>
              </w:rPr>
            </w:rPrChange>
          </w:rPr>
          <w:t>选择数据</w:t>
        </w:r>
      </w:ins>
      <w:ins w:id="450" w:author="luckyLuWen" w:date="2020-07-02T14:44:00Z">
        <w:r w:rsidR="00732823" w:rsidRPr="00A10A8A">
          <w:rPr>
            <w:rFonts w:ascii="宋体" w:hAnsi="宋体" w:hint="eastAsia"/>
            <w:sz w:val="20"/>
            <w:szCs w:val="20"/>
            <w:rPrChange w:id="451" w:author="Uni Ru" w:date="2020-08-22T22:21:00Z">
              <w:rPr>
                <w:rFonts w:hint="eastAsia"/>
              </w:rPr>
            </w:rPrChange>
          </w:rPr>
          <w:t>【</w:t>
        </w:r>
      </w:ins>
      <w:ins w:id="452" w:author="luckyLuWen" w:date="2020-06-30T21:51:00Z">
        <w:r w:rsidR="00C2170B" w:rsidRPr="00A10A8A">
          <w:rPr>
            <w:rFonts w:ascii="宋体" w:hAnsi="宋体" w:hint="eastAsia"/>
            <w:sz w:val="20"/>
            <w:szCs w:val="20"/>
            <w:rPrChange w:id="453" w:author="Uni Ru" w:date="2020-08-22T22:21:00Z">
              <w:rPr>
                <w:rFonts w:hint="eastAsia"/>
              </w:rPr>
            </w:rPrChange>
          </w:rPr>
          <w:t>处理类型</w:t>
        </w:r>
      </w:ins>
      <w:ins w:id="454" w:author="luckyLuWen" w:date="2020-07-02T14:44:00Z">
        <w:r w:rsidR="00732823" w:rsidRPr="00A10A8A">
          <w:rPr>
            <w:rFonts w:ascii="宋体" w:hAnsi="宋体" w:hint="eastAsia"/>
            <w:sz w:val="20"/>
            <w:szCs w:val="20"/>
            <w:rPrChange w:id="455" w:author="Uni Ru" w:date="2020-08-22T22:21:00Z">
              <w:rPr>
                <w:rFonts w:hint="eastAsia"/>
              </w:rPr>
            </w:rPrChange>
          </w:rPr>
          <w:t>】</w:t>
        </w:r>
      </w:ins>
      <w:ins w:id="456" w:author="luckyLuWen" w:date="2020-07-02T14:37:00Z">
        <w:r w:rsidR="00A73DFE" w:rsidRPr="00A10A8A">
          <w:rPr>
            <w:rFonts w:ascii="宋体" w:hAnsi="宋体" w:hint="eastAsia"/>
            <w:sz w:val="20"/>
            <w:szCs w:val="20"/>
            <w:rPrChange w:id="457" w:author="Uni Ru" w:date="2020-08-22T22:21:00Z">
              <w:rPr>
                <w:rFonts w:hint="eastAsia"/>
              </w:rPr>
            </w:rPrChange>
          </w:rPr>
          <w:t>——</w:t>
        </w:r>
        <w:proofErr w:type="gramStart"/>
        <w:r w:rsidR="00A73DFE" w:rsidRPr="00A10A8A">
          <w:rPr>
            <w:rFonts w:ascii="宋体" w:hAnsi="宋体" w:hint="eastAsia"/>
            <w:sz w:val="20"/>
            <w:szCs w:val="20"/>
            <w:rPrChange w:id="458" w:author="Uni Ru" w:date="2020-08-22T22:21:00Z">
              <w:rPr>
                <w:rFonts w:hint="eastAsia"/>
              </w:rPr>
            </w:rPrChange>
          </w:rPr>
          <w:t>》</w:t>
        </w:r>
        <w:proofErr w:type="gramEnd"/>
        <w:r w:rsidR="00A73DFE" w:rsidRPr="00A10A8A">
          <w:rPr>
            <w:rFonts w:ascii="宋体" w:hAnsi="宋体" w:hint="eastAsia"/>
            <w:sz w:val="20"/>
            <w:szCs w:val="20"/>
            <w:rPrChange w:id="459" w:author="Uni Ru" w:date="2020-08-22T22:21:00Z">
              <w:rPr>
                <w:rFonts w:hint="eastAsia"/>
              </w:rPr>
            </w:rPrChange>
          </w:rPr>
          <w:t>实现处理结果显示</w:t>
        </w:r>
      </w:ins>
    </w:p>
    <w:p w14:paraId="403DECB0" w14:textId="77777777" w:rsidR="008729A5" w:rsidRPr="00A10A8A" w:rsidRDefault="008729A5" w:rsidP="008729A5">
      <w:pPr>
        <w:ind w:firstLine="420"/>
        <w:rPr>
          <w:ins w:id="460" w:author="luckyLuWen" w:date="2020-07-02T14:20:00Z"/>
          <w:rFonts w:ascii="宋体" w:hAnsi="宋体"/>
          <w:sz w:val="20"/>
          <w:szCs w:val="20"/>
          <w:rPrChange w:id="461" w:author="Uni Ru" w:date="2020-08-22T22:21:00Z">
            <w:rPr>
              <w:ins w:id="462" w:author="luckyLuWen" w:date="2020-07-02T14:20:00Z"/>
            </w:rPr>
          </w:rPrChange>
        </w:rPr>
      </w:pPr>
      <w:ins w:id="463" w:author="luckyLuWen" w:date="2020-07-02T14:20:00Z">
        <w:r w:rsidRPr="00A10A8A">
          <w:rPr>
            <w:rFonts w:ascii="宋体" w:hAnsi="宋体"/>
            <w:sz w:val="20"/>
            <w:szCs w:val="20"/>
            <w:rPrChange w:id="464" w:author="Uni Ru" w:date="2020-08-22T22:21:00Z">
              <w:rPr/>
            </w:rPrChange>
          </w:rPr>
          <w:t>SQL</w:t>
        </w:r>
        <w:r w:rsidRPr="00A10A8A">
          <w:rPr>
            <w:rFonts w:ascii="宋体" w:hAnsi="宋体" w:hint="eastAsia"/>
            <w:sz w:val="20"/>
            <w:szCs w:val="20"/>
            <w:rPrChange w:id="465" w:author="Uni Ru" w:date="2020-08-22T22:21:00Z">
              <w:rPr>
                <w:rFonts w:hint="eastAsia"/>
              </w:rPr>
            </w:rPrChange>
          </w:rPr>
          <w:t>实现：</w:t>
        </w:r>
      </w:ins>
    </w:p>
    <w:p w14:paraId="22ADE54B" w14:textId="77777777" w:rsidR="008729A5" w:rsidRPr="00A10A8A" w:rsidRDefault="008729A5" w:rsidP="008729A5">
      <w:pPr>
        <w:ind w:firstLine="420"/>
        <w:rPr>
          <w:ins w:id="466" w:author="luckyLuWen" w:date="2020-07-02T14:20:00Z"/>
          <w:rFonts w:ascii="宋体" w:hAnsi="宋体"/>
          <w:sz w:val="20"/>
          <w:szCs w:val="20"/>
          <w:rPrChange w:id="467" w:author="Uni Ru" w:date="2020-08-22T22:21:00Z">
            <w:rPr>
              <w:ins w:id="468" w:author="luckyLuWen" w:date="2020-07-02T14:20:00Z"/>
            </w:rPr>
          </w:rPrChange>
        </w:rPr>
      </w:pPr>
    </w:p>
    <w:p w14:paraId="0442416C" w14:textId="77777777" w:rsidR="008729A5" w:rsidRPr="00A10A8A" w:rsidRDefault="008729A5" w:rsidP="008729A5">
      <w:pPr>
        <w:ind w:firstLine="420"/>
        <w:rPr>
          <w:ins w:id="469" w:author="luckyLuWen" w:date="2020-07-02T14:20:00Z"/>
          <w:rFonts w:ascii="宋体" w:hAnsi="宋体"/>
          <w:sz w:val="20"/>
          <w:szCs w:val="20"/>
          <w:rPrChange w:id="470" w:author="Uni Ru" w:date="2020-08-22T22:21:00Z">
            <w:rPr>
              <w:ins w:id="471" w:author="luckyLuWen" w:date="2020-07-02T14:20:00Z"/>
            </w:rPr>
          </w:rPrChange>
        </w:rPr>
      </w:pPr>
      <w:ins w:id="472" w:author="luckyLuWen" w:date="2020-07-02T14:20:00Z">
        <w:r w:rsidRPr="00A10A8A">
          <w:rPr>
            <w:rFonts w:ascii="宋体" w:hAnsi="宋体"/>
            <w:sz w:val="20"/>
            <w:szCs w:val="20"/>
            <w:rPrChange w:id="473" w:author="Uni Ru" w:date="2020-08-22T22:21:00Z">
              <w:rPr/>
            </w:rPrChange>
          </w:rPr>
          <w:t>JAVA</w:t>
        </w:r>
        <w:r w:rsidRPr="00A10A8A">
          <w:rPr>
            <w:rFonts w:ascii="宋体" w:hAnsi="宋体" w:hint="eastAsia"/>
            <w:sz w:val="20"/>
            <w:szCs w:val="20"/>
            <w:rPrChange w:id="474" w:author="Uni Ru" w:date="2020-08-22T22:21:00Z">
              <w:rPr>
                <w:rFonts w:hint="eastAsia"/>
              </w:rPr>
            </w:rPrChange>
          </w:rPr>
          <w:t>实现：</w:t>
        </w:r>
      </w:ins>
    </w:p>
    <w:p w14:paraId="7CD4712C" w14:textId="77777777" w:rsidR="008729A5" w:rsidRPr="00A10A8A" w:rsidRDefault="008729A5" w:rsidP="009B6FF5">
      <w:pPr>
        <w:ind w:firstLine="420"/>
        <w:rPr>
          <w:rFonts w:ascii="宋体" w:hAnsi="宋体"/>
          <w:sz w:val="20"/>
          <w:szCs w:val="20"/>
          <w:rPrChange w:id="475" w:author="Uni Ru" w:date="2020-08-22T22:21:00Z">
            <w:rPr/>
          </w:rPrChange>
        </w:rPr>
      </w:pPr>
    </w:p>
    <w:p w14:paraId="7D0693E0" w14:textId="77777777" w:rsidR="009B6FF5" w:rsidRPr="00A10A8A" w:rsidRDefault="009B6FF5" w:rsidP="009B6FF5">
      <w:pPr>
        <w:ind w:firstLine="420"/>
        <w:rPr>
          <w:ins w:id="476" w:author="luckyLuWen" w:date="2020-07-02T14:07:00Z"/>
          <w:rFonts w:ascii="宋体" w:hAnsi="宋体"/>
          <w:sz w:val="20"/>
          <w:szCs w:val="20"/>
          <w:rPrChange w:id="477" w:author="Uni Ru" w:date="2020-08-22T22:21:00Z">
            <w:rPr>
              <w:ins w:id="478" w:author="luckyLuWen" w:date="2020-07-02T14:07:00Z"/>
            </w:rPr>
          </w:rPrChange>
        </w:rPr>
      </w:pPr>
      <w:r w:rsidRPr="00A10A8A">
        <w:rPr>
          <w:rFonts w:ascii="宋体" w:hAnsi="宋体"/>
          <w:sz w:val="20"/>
          <w:szCs w:val="20"/>
          <w:rPrChange w:id="479" w:author="Uni Ru" w:date="2020-08-22T22:21:00Z">
            <w:rPr/>
          </w:rPrChange>
        </w:rPr>
        <w:t>(3)</w:t>
      </w:r>
      <w:r w:rsidRPr="00A10A8A">
        <w:rPr>
          <w:rFonts w:ascii="宋体" w:hAnsi="宋体" w:hint="eastAsia"/>
          <w:sz w:val="20"/>
          <w:szCs w:val="20"/>
          <w:rPrChange w:id="480" w:author="Uni Ru" w:date="2020-08-22T22:21:00Z">
            <w:rPr>
              <w:rFonts w:hint="eastAsia"/>
            </w:rPr>
          </w:rPrChange>
        </w:rPr>
        <w:t>管理</w:t>
      </w:r>
      <w:ins w:id="481" w:author="luckyLuWen" w:date="2020-07-02T14:10:00Z">
        <w:r w:rsidR="004801EC" w:rsidRPr="00A10A8A">
          <w:rPr>
            <w:rFonts w:ascii="宋体" w:hAnsi="宋体" w:hint="eastAsia"/>
            <w:sz w:val="20"/>
            <w:szCs w:val="20"/>
            <w:rPrChange w:id="482" w:author="Uni Ru" w:date="2020-08-22T22:21:00Z">
              <w:rPr>
                <w:rFonts w:hint="eastAsia"/>
              </w:rPr>
            </w:rPrChange>
          </w:rPr>
          <w:t>（查看配置）</w:t>
        </w:r>
      </w:ins>
      <w:r w:rsidR="00CD0E35" w:rsidRPr="00A10A8A">
        <w:rPr>
          <w:rFonts w:ascii="宋体" w:hAnsi="宋体" w:hint="eastAsia"/>
          <w:sz w:val="20"/>
          <w:szCs w:val="20"/>
          <w:rPrChange w:id="483" w:author="Uni Ru" w:date="2020-08-22T22:21:00Z">
            <w:rPr>
              <w:rFonts w:hint="eastAsia"/>
            </w:rPr>
          </w:rPrChange>
        </w:rPr>
        <w:t>与配置终端</w:t>
      </w:r>
      <w:r w:rsidRPr="00A10A8A">
        <w:rPr>
          <w:rFonts w:ascii="宋体" w:hAnsi="宋体"/>
          <w:sz w:val="20"/>
          <w:szCs w:val="20"/>
          <w:rPrChange w:id="484" w:author="Uni Ru" w:date="2020-08-22T22:21:00Z">
            <w:rPr/>
          </w:rPrChange>
        </w:rPr>
        <w:t>:</w:t>
      </w:r>
      <w:r w:rsidR="00CD0E35" w:rsidRPr="00A10A8A">
        <w:rPr>
          <w:rFonts w:ascii="宋体" w:hAnsi="宋体"/>
          <w:sz w:val="20"/>
          <w:szCs w:val="20"/>
          <w:rPrChange w:id="485" w:author="Uni Ru" w:date="2020-08-22T22:21:00Z">
            <w:rPr/>
          </w:rPrChange>
        </w:rPr>
        <w:tab/>
      </w:r>
      <w:r w:rsidR="00CD0E35" w:rsidRPr="00A10A8A">
        <w:rPr>
          <w:rFonts w:ascii="宋体" w:hAnsi="宋体" w:hint="eastAsia"/>
          <w:sz w:val="20"/>
          <w:szCs w:val="20"/>
          <w:rPrChange w:id="486" w:author="Uni Ru" w:date="2020-08-22T22:21:00Z">
            <w:rPr>
              <w:rFonts w:hint="eastAsia"/>
            </w:rPr>
          </w:rPrChange>
        </w:rPr>
        <w:t>管理员可以按照需要获取</w:t>
      </w:r>
      <w:del w:id="487" w:author="luckyLuWen" w:date="2020-07-02T14:10:00Z">
        <w:r w:rsidR="00F35000" w:rsidRPr="00A10A8A" w:rsidDel="004801EC">
          <w:rPr>
            <w:rFonts w:ascii="宋体" w:hAnsi="宋体" w:hint="eastAsia"/>
            <w:sz w:val="20"/>
            <w:szCs w:val="20"/>
            <w:rPrChange w:id="488" w:author="Uni Ru" w:date="2020-08-22T22:21:00Z">
              <w:rPr>
                <w:rFonts w:hint="eastAsia"/>
              </w:rPr>
            </w:rPrChange>
          </w:rPr>
          <w:delText>设备</w:delText>
        </w:r>
      </w:del>
      <w:ins w:id="489" w:author="luckyLuWen" w:date="2020-07-02T14:10:00Z">
        <w:r w:rsidR="004801EC" w:rsidRPr="00A10A8A">
          <w:rPr>
            <w:rFonts w:ascii="宋体" w:hAnsi="宋体" w:hint="eastAsia"/>
            <w:sz w:val="20"/>
            <w:szCs w:val="20"/>
            <w:rPrChange w:id="490" w:author="Uni Ru" w:date="2020-08-22T22:21:00Z">
              <w:rPr>
                <w:rFonts w:hint="eastAsia"/>
              </w:rPr>
            </w:rPrChange>
          </w:rPr>
          <w:t>终端的</w:t>
        </w:r>
      </w:ins>
      <w:r w:rsidR="00F35000" w:rsidRPr="00A10A8A">
        <w:rPr>
          <w:rFonts w:ascii="宋体" w:hAnsi="宋体" w:hint="eastAsia"/>
          <w:sz w:val="20"/>
          <w:szCs w:val="20"/>
          <w:rPrChange w:id="491" w:author="Uni Ru" w:date="2020-08-22T22:21:00Z">
            <w:rPr>
              <w:rFonts w:hint="eastAsia"/>
            </w:rPr>
          </w:rPrChange>
        </w:rPr>
        <w:t>配置信息，并有权限进行</w:t>
      </w:r>
      <w:ins w:id="492" w:author="luckyLuWen" w:date="2020-07-02T14:10:00Z">
        <w:r w:rsidR="004801EC" w:rsidRPr="00A10A8A">
          <w:rPr>
            <w:rFonts w:ascii="宋体" w:hAnsi="宋体" w:hint="eastAsia"/>
            <w:sz w:val="20"/>
            <w:szCs w:val="20"/>
            <w:rPrChange w:id="493" w:author="Uni Ru" w:date="2020-08-22T22:21:00Z">
              <w:rPr>
                <w:rFonts w:hint="eastAsia"/>
              </w:rPr>
            </w:rPrChange>
          </w:rPr>
          <w:t>【</w:t>
        </w:r>
      </w:ins>
      <w:r w:rsidR="00F35000" w:rsidRPr="00A10A8A">
        <w:rPr>
          <w:rFonts w:ascii="宋体" w:hAnsi="宋体" w:hint="eastAsia"/>
          <w:sz w:val="20"/>
          <w:szCs w:val="20"/>
          <w:rPrChange w:id="494" w:author="Uni Ru" w:date="2020-08-22T22:21:00Z">
            <w:rPr>
              <w:rFonts w:hint="eastAsia"/>
            </w:rPr>
          </w:rPrChange>
        </w:rPr>
        <w:t>添加（注册）终端</w:t>
      </w:r>
      <w:ins w:id="495" w:author="luckyLuWen" w:date="2020-07-02T14:10:00Z">
        <w:r w:rsidR="004801EC" w:rsidRPr="00A10A8A">
          <w:rPr>
            <w:rFonts w:ascii="宋体" w:hAnsi="宋体" w:hint="eastAsia"/>
            <w:sz w:val="20"/>
            <w:szCs w:val="20"/>
            <w:rPrChange w:id="496" w:author="Uni Ru" w:date="2020-08-22T22:21:00Z">
              <w:rPr>
                <w:rFonts w:hint="eastAsia"/>
              </w:rPr>
            </w:rPrChange>
          </w:rPr>
          <w:t>】</w:t>
        </w:r>
      </w:ins>
      <w:r w:rsidR="00F35000" w:rsidRPr="00A10A8A">
        <w:rPr>
          <w:rFonts w:ascii="宋体" w:hAnsi="宋体" w:hint="eastAsia"/>
          <w:sz w:val="20"/>
          <w:szCs w:val="20"/>
          <w:rPrChange w:id="497" w:author="Uni Ru" w:date="2020-08-22T22:21:00Z">
            <w:rPr>
              <w:rFonts w:hint="eastAsia"/>
            </w:rPr>
          </w:rPrChange>
        </w:rPr>
        <w:t>，</w:t>
      </w:r>
      <w:ins w:id="498" w:author="luckyLuWen" w:date="2020-07-02T14:10:00Z">
        <w:r w:rsidR="004801EC" w:rsidRPr="00A10A8A">
          <w:rPr>
            <w:rFonts w:ascii="宋体" w:hAnsi="宋体" w:hint="eastAsia"/>
            <w:sz w:val="20"/>
            <w:szCs w:val="20"/>
            <w:rPrChange w:id="499" w:author="Uni Ru" w:date="2020-08-22T22:21:00Z">
              <w:rPr>
                <w:rFonts w:hint="eastAsia"/>
              </w:rPr>
            </w:rPrChange>
          </w:rPr>
          <w:t>【</w:t>
        </w:r>
      </w:ins>
      <w:r w:rsidR="00F35000" w:rsidRPr="00A10A8A">
        <w:rPr>
          <w:rFonts w:ascii="宋体" w:hAnsi="宋体" w:hint="eastAsia"/>
          <w:sz w:val="20"/>
          <w:szCs w:val="20"/>
          <w:rPrChange w:id="500" w:author="Uni Ru" w:date="2020-08-22T22:21:00Z">
            <w:rPr>
              <w:rFonts w:hint="eastAsia"/>
            </w:rPr>
          </w:rPrChange>
        </w:rPr>
        <w:t>删除终端</w:t>
      </w:r>
      <w:ins w:id="501" w:author="luckyLuWen" w:date="2020-07-02T14:10:00Z">
        <w:r w:rsidR="004801EC" w:rsidRPr="00A10A8A">
          <w:rPr>
            <w:rFonts w:ascii="宋体" w:hAnsi="宋体" w:hint="eastAsia"/>
            <w:sz w:val="20"/>
            <w:szCs w:val="20"/>
            <w:rPrChange w:id="502" w:author="Uni Ru" w:date="2020-08-22T22:21:00Z">
              <w:rPr>
                <w:rFonts w:hint="eastAsia"/>
              </w:rPr>
            </w:rPrChange>
          </w:rPr>
          <w:t>】</w:t>
        </w:r>
      </w:ins>
      <w:r w:rsidR="00F35000" w:rsidRPr="00A10A8A">
        <w:rPr>
          <w:rFonts w:ascii="宋体" w:hAnsi="宋体" w:hint="eastAsia"/>
          <w:sz w:val="20"/>
          <w:szCs w:val="20"/>
          <w:rPrChange w:id="503" w:author="Uni Ru" w:date="2020-08-22T22:21:00Z">
            <w:rPr>
              <w:rFonts w:hint="eastAsia"/>
            </w:rPr>
          </w:rPrChange>
        </w:rPr>
        <w:t>，</w:t>
      </w:r>
      <w:ins w:id="504" w:author="luckyLuWen" w:date="2020-07-02T14:11:00Z">
        <w:r w:rsidR="004801EC" w:rsidRPr="00A10A8A">
          <w:rPr>
            <w:rFonts w:ascii="宋体" w:hAnsi="宋体" w:hint="eastAsia"/>
            <w:sz w:val="20"/>
            <w:szCs w:val="20"/>
            <w:rPrChange w:id="505" w:author="Uni Ru" w:date="2020-08-22T22:21:00Z">
              <w:rPr>
                <w:rFonts w:hint="eastAsia"/>
              </w:rPr>
            </w:rPrChange>
          </w:rPr>
          <w:t>【</w:t>
        </w:r>
      </w:ins>
      <w:r w:rsidR="00F35000" w:rsidRPr="00A10A8A">
        <w:rPr>
          <w:rFonts w:ascii="宋体" w:hAnsi="宋体" w:hint="eastAsia"/>
          <w:sz w:val="20"/>
          <w:szCs w:val="20"/>
          <w:rPrChange w:id="506" w:author="Uni Ru" w:date="2020-08-22T22:21:00Z">
            <w:rPr>
              <w:rFonts w:hint="eastAsia"/>
            </w:rPr>
          </w:rPrChange>
        </w:rPr>
        <w:t>更改终端配置</w:t>
      </w:r>
      <w:ins w:id="507" w:author="luckyLuWen" w:date="2020-07-02T14:11:00Z">
        <w:r w:rsidR="004801EC" w:rsidRPr="00A10A8A">
          <w:rPr>
            <w:rFonts w:ascii="宋体" w:hAnsi="宋体" w:hint="eastAsia"/>
            <w:sz w:val="20"/>
            <w:szCs w:val="20"/>
            <w:rPrChange w:id="508" w:author="Uni Ru" w:date="2020-08-22T22:21:00Z">
              <w:rPr>
                <w:rFonts w:hint="eastAsia"/>
              </w:rPr>
            </w:rPrChange>
          </w:rPr>
          <w:t>信息（可修改部分）】等</w:t>
        </w:r>
      </w:ins>
      <w:r w:rsidR="00F35000" w:rsidRPr="00A10A8A">
        <w:rPr>
          <w:rFonts w:ascii="宋体" w:hAnsi="宋体" w:hint="eastAsia"/>
          <w:sz w:val="20"/>
          <w:szCs w:val="20"/>
          <w:rPrChange w:id="509" w:author="Uni Ru" w:date="2020-08-22T22:21:00Z">
            <w:rPr>
              <w:rFonts w:hint="eastAsia"/>
            </w:rPr>
          </w:rPrChange>
        </w:rPr>
        <w:t>操作</w:t>
      </w:r>
      <w:r w:rsidRPr="00A10A8A">
        <w:rPr>
          <w:rFonts w:ascii="宋体" w:hAnsi="宋体" w:hint="eastAsia"/>
          <w:sz w:val="20"/>
          <w:szCs w:val="20"/>
          <w:rPrChange w:id="510" w:author="Uni Ru" w:date="2020-08-22T22:21:00Z">
            <w:rPr>
              <w:rFonts w:hint="eastAsia"/>
            </w:rPr>
          </w:rPrChange>
        </w:rPr>
        <w:t>。</w:t>
      </w:r>
    </w:p>
    <w:p w14:paraId="0063F1FD" w14:textId="77777777" w:rsidR="004801EC" w:rsidRPr="00A10A8A" w:rsidRDefault="004801EC" w:rsidP="004801EC">
      <w:pPr>
        <w:ind w:firstLine="420"/>
        <w:rPr>
          <w:ins w:id="511" w:author="luckyLuWen" w:date="2020-07-02T14:07:00Z"/>
          <w:rFonts w:ascii="宋体" w:hAnsi="宋体"/>
          <w:sz w:val="20"/>
          <w:szCs w:val="20"/>
          <w:rPrChange w:id="512" w:author="Uni Ru" w:date="2020-08-22T22:21:00Z">
            <w:rPr>
              <w:ins w:id="513" w:author="luckyLuWen" w:date="2020-07-02T14:07:00Z"/>
            </w:rPr>
          </w:rPrChange>
        </w:rPr>
      </w:pPr>
      <w:ins w:id="514" w:author="luckyLuWen" w:date="2020-07-02T14:07:00Z">
        <w:r w:rsidRPr="00A10A8A">
          <w:rPr>
            <w:rFonts w:ascii="宋体" w:hAnsi="宋体" w:hint="eastAsia"/>
            <w:sz w:val="20"/>
            <w:szCs w:val="20"/>
            <w:rPrChange w:id="515" w:author="Uni Ru" w:date="2020-08-22T22:21:00Z">
              <w:rPr>
                <w:rFonts w:hint="eastAsia"/>
              </w:rPr>
            </w:rPrChange>
          </w:rPr>
          <w:t>动作：</w:t>
        </w:r>
      </w:ins>
      <w:ins w:id="516" w:author="luckyLuWen" w:date="2020-07-02T14:14:00Z">
        <w:r w:rsidRPr="00A10A8A">
          <w:rPr>
            <w:rFonts w:ascii="宋体" w:hAnsi="宋体" w:hint="eastAsia"/>
            <w:sz w:val="20"/>
            <w:szCs w:val="20"/>
            <w:rPrChange w:id="517" w:author="Uni Ru" w:date="2020-08-22T22:21:00Z">
              <w:rPr>
                <w:rFonts w:hint="eastAsia"/>
              </w:rPr>
            </w:rPrChange>
          </w:rPr>
          <w:t>管理员</w:t>
        </w:r>
      </w:ins>
      <w:ins w:id="518" w:author="luckyLuWen" w:date="2020-07-02T14:07:00Z">
        <w:r w:rsidRPr="00A10A8A">
          <w:rPr>
            <w:rFonts w:ascii="宋体" w:hAnsi="宋体" w:hint="eastAsia"/>
            <w:sz w:val="20"/>
            <w:szCs w:val="20"/>
            <w:rPrChange w:id="519" w:author="Uni Ru" w:date="2020-08-22T22:21:00Z">
              <w:rPr>
                <w:rFonts w:hint="eastAsia"/>
              </w:rPr>
            </w:rPrChange>
          </w:rPr>
          <w:t>点击【</w:t>
        </w:r>
      </w:ins>
      <w:ins w:id="520" w:author="luckyLuWen" w:date="2020-07-02T14:38:00Z">
        <w:r w:rsidR="00732823" w:rsidRPr="00A10A8A">
          <w:rPr>
            <w:rFonts w:ascii="宋体" w:hAnsi="宋体" w:hint="eastAsia"/>
            <w:sz w:val="20"/>
            <w:szCs w:val="20"/>
            <w:rPrChange w:id="521" w:author="Uni Ru" w:date="2020-08-22T22:21:00Z">
              <w:rPr>
                <w:rFonts w:hint="eastAsia"/>
              </w:rPr>
            </w:rPrChange>
          </w:rPr>
          <w:t>终端</w:t>
        </w:r>
      </w:ins>
      <w:ins w:id="522" w:author="luckyLuWen" w:date="2020-07-02T14:11:00Z">
        <w:r w:rsidR="00732823" w:rsidRPr="00A10A8A">
          <w:rPr>
            <w:rFonts w:ascii="宋体" w:hAnsi="宋体" w:hint="eastAsia"/>
            <w:sz w:val="20"/>
            <w:szCs w:val="20"/>
            <w:rPrChange w:id="523" w:author="Uni Ru" w:date="2020-08-22T22:21:00Z">
              <w:rPr>
                <w:rFonts w:hint="eastAsia"/>
              </w:rPr>
            </w:rPrChange>
          </w:rPr>
          <w:t>配置</w:t>
        </w:r>
      </w:ins>
      <w:ins w:id="524" w:author="luckyLuWen" w:date="2020-07-02T14:07:00Z">
        <w:r w:rsidRPr="00A10A8A">
          <w:rPr>
            <w:rFonts w:ascii="宋体" w:hAnsi="宋体" w:hint="eastAsia"/>
            <w:sz w:val="20"/>
            <w:szCs w:val="20"/>
            <w:rPrChange w:id="525" w:author="Uni Ru" w:date="2020-08-22T22:21:00Z">
              <w:rPr>
                <w:rFonts w:hint="eastAsia"/>
              </w:rPr>
            </w:rPrChange>
          </w:rPr>
          <w:t>】这个选项，</w:t>
        </w:r>
      </w:ins>
      <w:ins w:id="526" w:author="luckyLuWen" w:date="2020-07-02T14:11:00Z">
        <w:r w:rsidRPr="00A10A8A">
          <w:rPr>
            <w:rFonts w:ascii="宋体" w:hAnsi="宋体" w:hint="eastAsia"/>
            <w:sz w:val="20"/>
            <w:szCs w:val="20"/>
            <w:rPrChange w:id="527" w:author="Uni Ru" w:date="2020-08-22T22:21:00Z">
              <w:rPr>
                <w:rFonts w:hint="eastAsia"/>
              </w:rPr>
            </w:rPrChange>
          </w:rPr>
          <w:t>跳转到</w:t>
        </w:r>
      </w:ins>
      <w:ins w:id="528" w:author="luckyLuWen" w:date="2020-07-02T14:12:00Z">
        <w:r w:rsidRPr="00A10A8A">
          <w:rPr>
            <w:rFonts w:ascii="宋体" w:hAnsi="宋体" w:hint="eastAsia"/>
            <w:sz w:val="20"/>
            <w:szCs w:val="20"/>
            <w:rPrChange w:id="529" w:author="Uni Ru" w:date="2020-08-22T22:21:00Z">
              <w:rPr>
                <w:rFonts w:hint="eastAsia"/>
              </w:rPr>
            </w:rPrChange>
          </w:rPr>
          <w:t>配置信息页面——</w:t>
        </w:r>
        <w:proofErr w:type="gramStart"/>
        <w:r w:rsidRPr="00A10A8A">
          <w:rPr>
            <w:rFonts w:ascii="宋体" w:hAnsi="宋体" w:hint="eastAsia"/>
            <w:sz w:val="20"/>
            <w:szCs w:val="20"/>
            <w:rPrChange w:id="530" w:author="Uni Ru" w:date="2020-08-22T22:21:00Z">
              <w:rPr>
                <w:rFonts w:hint="eastAsia"/>
              </w:rPr>
            </w:rPrChange>
          </w:rPr>
          <w:t>》</w:t>
        </w:r>
      </w:ins>
      <w:proofErr w:type="gramEnd"/>
      <w:ins w:id="531" w:author="luckyLuWen" w:date="2020-07-02T14:07:00Z">
        <w:r w:rsidRPr="00A10A8A">
          <w:rPr>
            <w:rFonts w:ascii="宋体" w:hAnsi="宋体" w:hint="eastAsia"/>
            <w:sz w:val="20"/>
            <w:szCs w:val="20"/>
            <w:rPrChange w:id="532" w:author="Uni Ru" w:date="2020-08-22T22:21:00Z">
              <w:rPr>
                <w:rFonts w:hint="eastAsia"/>
              </w:rPr>
            </w:rPrChange>
          </w:rPr>
          <w:t>下拉框选择</w:t>
        </w:r>
      </w:ins>
      <w:ins w:id="533" w:author="luckyLuWen" w:date="2020-07-02T14:12:00Z">
        <w:r w:rsidRPr="00A10A8A">
          <w:rPr>
            <w:rFonts w:ascii="宋体" w:hAnsi="宋体" w:hint="eastAsia"/>
            <w:sz w:val="20"/>
            <w:szCs w:val="20"/>
            <w:rPrChange w:id="534" w:author="Uni Ru" w:date="2020-08-22T22:21:00Z">
              <w:rPr>
                <w:rFonts w:hint="eastAsia"/>
              </w:rPr>
            </w:rPrChange>
          </w:rPr>
          <w:t>所需查看的</w:t>
        </w:r>
      </w:ins>
      <w:ins w:id="535" w:author="luckyLuWen" w:date="2020-07-02T14:45:00Z">
        <w:r w:rsidR="00732823" w:rsidRPr="00A10A8A">
          <w:rPr>
            <w:rFonts w:ascii="宋体" w:hAnsi="宋体" w:hint="eastAsia"/>
            <w:sz w:val="20"/>
            <w:szCs w:val="20"/>
            <w:rPrChange w:id="536" w:author="Uni Ru" w:date="2020-08-22T22:21:00Z">
              <w:rPr>
                <w:rFonts w:hint="eastAsia"/>
              </w:rPr>
            </w:rPrChange>
          </w:rPr>
          <w:t>【</w:t>
        </w:r>
      </w:ins>
      <w:ins w:id="537" w:author="luckyLuWen" w:date="2020-07-02T14:07:00Z">
        <w:r w:rsidRPr="00A10A8A">
          <w:rPr>
            <w:rFonts w:ascii="宋体" w:hAnsi="宋体" w:hint="eastAsia"/>
            <w:sz w:val="20"/>
            <w:szCs w:val="20"/>
            <w:rPrChange w:id="538" w:author="Uni Ru" w:date="2020-08-22T22:21:00Z">
              <w:rPr>
                <w:rFonts w:hint="eastAsia"/>
              </w:rPr>
            </w:rPrChange>
          </w:rPr>
          <w:t>终端名称</w:t>
        </w:r>
      </w:ins>
      <w:ins w:id="539" w:author="luckyLuWen" w:date="2020-07-02T14:45:00Z">
        <w:r w:rsidR="00732823" w:rsidRPr="00A10A8A">
          <w:rPr>
            <w:rFonts w:ascii="宋体" w:hAnsi="宋体" w:hint="eastAsia"/>
            <w:sz w:val="20"/>
            <w:szCs w:val="20"/>
            <w:rPrChange w:id="540" w:author="Uni Ru" w:date="2020-08-22T22:21:00Z">
              <w:rPr>
                <w:rFonts w:hint="eastAsia"/>
              </w:rPr>
            </w:rPrChange>
          </w:rPr>
          <w:t>】</w:t>
        </w:r>
      </w:ins>
      <w:ins w:id="541" w:author="luckyLuWen" w:date="2020-07-02T14:13:00Z">
        <w:r w:rsidRPr="00A10A8A">
          <w:rPr>
            <w:rFonts w:ascii="宋体" w:hAnsi="宋体" w:hint="eastAsia"/>
            <w:sz w:val="20"/>
            <w:szCs w:val="20"/>
            <w:rPrChange w:id="542" w:author="Uni Ru" w:date="2020-08-22T22:21:00Z">
              <w:rPr>
                <w:rFonts w:hint="eastAsia"/>
              </w:rPr>
            </w:rPrChange>
          </w:rPr>
          <w:t>——</w:t>
        </w:r>
        <w:proofErr w:type="gramStart"/>
        <w:r w:rsidRPr="00A10A8A">
          <w:rPr>
            <w:rFonts w:ascii="宋体" w:hAnsi="宋体" w:hint="eastAsia"/>
            <w:sz w:val="20"/>
            <w:szCs w:val="20"/>
            <w:rPrChange w:id="543" w:author="Uni Ru" w:date="2020-08-22T22:21:00Z">
              <w:rPr>
                <w:rFonts w:hint="eastAsia"/>
              </w:rPr>
            </w:rPrChange>
          </w:rPr>
          <w:t>》</w:t>
        </w:r>
      </w:ins>
      <w:proofErr w:type="gramEnd"/>
      <w:ins w:id="544" w:author="luckyLuWen" w:date="2020-07-02T14:07:00Z">
        <w:r w:rsidRPr="00A10A8A">
          <w:rPr>
            <w:rFonts w:ascii="宋体" w:hAnsi="宋体" w:hint="eastAsia"/>
            <w:sz w:val="20"/>
            <w:szCs w:val="20"/>
            <w:rPrChange w:id="545" w:author="Uni Ru" w:date="2020-08-22T22:21:00Z">
              <w:rPr>
                <w:rFonts w:hint="eastAsia"/>
              </w:rPr>
            </w:rPrChange>
          </w:rPr>
          <w:t>选择</w:t>
        </w:r>
      </w:ins>
      <w:ins w:id="546" w:author="luckyLuWen" w:date="2020-07-02T14:13:00Z">
        <w:r w:rsidRPr="00A10A8A">
          <w:rPr>
            <w:rFonts w:ascii="宋体" w:hAnsi="宋体" w:hint="eastAsia"/>
            <w:sz w:val="20"/>
            <w:szCs w:val="20"/>
            <w:rPrChange w:id="547" w:author="Uni Ru" w:date="2020-08-22T22:21:00Z">
              <w:rPr>
                <w:rFonts w:hint="eastAsia"/>
              </w:rPr>
            </w:rPrChange>
          </w:rPr>
          <w:t>【</w:t>
        </w:r>
      </w:ins>
      <w:ins w:id="548" w:author="luckyLuWen" w:date="2020-07-02T14:07:00Z">
        <w:r w:rsidRPr="00A10A8A">
          <w:rPr>
            <w:rFonts w:ascii="宋体" w:hAnsi="宋体" w:hint="eastAsia"/>
            <w:sz w:val="20"/>
            <w:szCs w:val="20"/>
            <w:rPrChange w:id="549" w:author="Uni Ru" w:date="2020-08-22T22:21:00Z">
              <w:rPr>
                <w:rFonts w:hint="eastAsia"/>
              </w:rPr>
            </w:rPrChange>
          </w:rPr>
          <w:t>查找</w:t>
        </w:r>
      </w:ins>
      <w:ins w:id="550" w:author="luckyLuWen" w:date="2020-07-02T14:13:00Z">
        <w:r w:rsidRPr="00A10A8A">
          <w:rPr>
            <w:rFonts w:ascii="宋体" w:hAnsi="宋体" w:hint="eastAsia"/>
            <w:sz w:val="20"/>
            <w:szCs w:val="20"/>
            <w:rPrChange w:id="551" w:author="Uni Ru" w:date="2020-08-22T22:21:00Z">
              <w:rPr>
                <w:rFonts w:hint="eastAsia"/>
              </w:rPr>
            </w:rPrChange>
          </w:rPr>
          <w:t>】或者【修改】——</w:t>
        </w:r>
        <w:proofErr w:type="gramStart"/>
        <w:r w:rsidRPr="00A10A8A">
          <w:rPr>
            <w:rFonts w:ascii="宋体" w:hAnsi="宋体" w:hint="eastAsia"/>
            <w:sz w:val="20"/>
            <w:szCs w:val="20"/>
            <w:rPrChange w:id="552" w:author="Uni Ru" w:date="2020-08-22T22:21:00Z">
              <w:rPr>
                <w:rFonts w:hint="eastAsia"/>
              </w:rPr>
            </w:rPrChange>
          </w:rPr>
          <w:t>》</w:t>
        </w:r>
        <w:proofErr w:type="gramEnd"/>
        <w:r w:rsidRPr="00A10A8A">
          <w:rPr>
            <w:rFonts w:ascii="宋体" w:hAnsi="宋体" w:hint="eastAsia"/>
            <w:sz w:val="20"/>
            <w:szCs w:val="20"/>
            <w:rPrChange w:id="553" w:author="Uni Ru" w:date="2020-08-22T22:21:00Z">
              <w:rPr>
                <w:rFonts w:hint="eastAsia"/>
              </w:rPr>
            </w:rPrChange>
          </w:rPr>
          <w:t>实现</w:t>
        </w:r>
      </w:ins>
      <w:ins w:id="554" w:author="luckyLuWen" w:date="2020-07-02T14:07:00Z">
        <w:r w:rsidRPr="00A10A8A">
          <w:rPr>
            <w:rFonts w:ascii="宋体" w:hAnsi="宋体" w:hint="eastAsia"/>
            <w:sz w:val="20"/>
            <w:szCs w:val="20"/>
            <w:rPrChange w:id="555" w:author="Uni Ru" w:date="2020-08-22T22:21:00Z">
              <w:rPr>
                <w:rFonts w:hint="eastAsia"/>
              </w:rPr>
            </w:rPrChange>
          </w:rPr>
          <w:t>查找</w:t>
        </w:r>
        <w:r w:rsidRPr="00A10A8A">
          <w:rPr>
            <w:rFonts w:ascii="宋体" w:hAnsi="宋体"/>
            <w:sz w:val="20"/>
            <w:szCs w:val="20"/>
            <w:rPrChange w:id="556" w:author="Uni Ru" w:date="2020-08-22T22:21:00Z">
              <w:rPr/>
            </w:rPrChange>
          </w:rPr>
          <w:t>||</w:t>
        </w:r>
      </w:ins>
      <w:ins w:id="557" w:author="luckyLuWen" w:date="2020-07-02T14:13:00Z">
        <w:r w:rsidRPr="00A10A8A">
          <w:rPr>
            <w:rFonts w:ascii="宋体" w:hAnsi="宋体" w:hint="eastAsia"/>
            <w:sz w:val="20"/>
            <w:szCs w:val="20"/>
            <w:rPrChange w:id="558" w:author="Uni Ru" w:date="2020-08-22T22:21:00Z">
              <w:rPr>
                <w:rFonts w:hint="eastAsia"/>
              </w:rPr>
            </w:rPrChange>
          </w:rPr>
          <w:t>实现修改</w:t>
        </w:r>
      </w:ins>
      <w:ins w:id="559" w:author="luckyLuWen" w:date="2020-07-02T14:07:00Z">
        <w:r w:rsidRPr="00A10A8A">
          <w:rPr>
            <w:rFonts w:ascii="宋体" w:hAnsi="宋体"/>
            <w:sz w:val="20"/>
            <w:szCs w:val="20"/>
            <w:rPrChange w:id="560" w:author="Uni Ru" w:date="2020-08-22T22:21:00Z">
              <w:rPr/>
            </w:rPrChange>
          </w:rPr>
          <w:tab/>
        </w:r>
      </w:ins>
    </w:p>
    <w:p w14:paraId="154722E5" w14:textId="77777777" w:rsidR="004801EC" w:rsidRPr="00A10A8A" w:rsidRDefault="004801EC" w:rsidP="009B6FF5">
      <w:pPr>
        <w:ind w:firstLine="420"/>
        <w:rPr>
          <w:ins w:id="561" w:author="luckyLuWen" w:date="2020-07-02T14:14:00Z"/>
          <w:rFonts w:ascii="宋体" w:hAnsi="宋体"/>
          <w:sz w:val="20"/>
          <w:szCs w:val="20"/>
          <w:rPrChange w:id="562" w:author="Uni Ru" w:date="2020-08-22T22:21:00Z">
            <w:rPr>
              <w:ins w:id="563" w:author="luckyLuWen" w:date="2020-07-02T14:14:00Z"/>
            </w:rPr>
          </w:rPrChange>
        </w:rPr>
      </w:pPr>
      <w:ins w:id="564" w:author="luckyLuWen" w:date="2020-07-02T14:13:00Z">
        <w:r w:rsidRPr="00A10A8A">
          <w:rPr>
            <w:rFonts w:ascii="宋体" w:hAnsi="宋体"/>
            <w:sz w:val="20"/>
            <w:szCs w:val="20"/>
            <w:rPrChange w:id="565" w:author="Uni Ru" w:date="2020-08-22T22:21:00Z">
              <w:rPr/>
            </w:rPrChange>
          </w:rPr>
          <w:t>SQL</w:t>
        </w:r>
        <w:r w:rsidRPr="00A10A8A">
          <w:rPr>
            <w:rFonts w:ascii="宋体" w:hAnsi="宋体" w:hint="eastAsia"/>
            <w:sz w:val="20"/>
            <w:szCs w:val="20"/>
            <w:rPrChange w:id="566" w:author="Uni Ru" w:date="2020-08-22T22:21:00Z">
              <w:rPr>
                <w:rFonts w:hint="eastAsia"/>
              </w:rPr>
            </w:rPrChange>
          </w:rPr>
          <w:t>实现</w:t>
        </w:r>
      </w:ins>
      <w:ins w:id="567" w:author="luckyLuWen" w:date="2020-07-02T14:14:00Z">
        <w:r w:rsidRPr="00A10A8A">
          <w:rPr>
            <w:rFonts w:ascii="宋体" w:hAnsi="宋体" w:hint="eastAsia"/>
            <w:sz w:val="20"/>
            <w:szCs w:val="20"/>
            <w:rPrChange w:id="568" w:author="Uni Ru" w:date="2020-08-22T22:21:00Z">
              <w:rPr>
                <w:rFonts w:hint="eastAsia"/>
              </w:rPr>
            </w:rPrChange>
          </w:rPr>
          <w:t>：</w:t>
        </w:r>
      </w:ins>
    </w:p>
    <w:p w14:paraId="65127692" w14:textId="77777777" w:rsidR="004801EC" w:rsidRPr="00A10A8A" w:rsidRDefault="004801EC" w:rsidP="009B6FF5">
      <w:pPr>
        <w:ind w:firstLine="420"/>
        <w:rPr>
          <w:ins w:id="569" w:author="luckyLuWen" w:date="2020-07-02T14:14:00Z"/>
          <w:rFonts w:ascii="宋体" w:hAnsi="宋体"/>
          <w:sz w:val="20"/>
          <w:szCs w:val="20"/>
          <w:rPrChange w:id="570" w:author="Uni Ru" w:date="2020-08-22T22:21:00Z">
            <w:rPr>
              <w:ins w:id="571" w:author="luckyLuWen" w:date="2020-07-02T14:14:00Z"/>
            </w:rPr>
          </w:rPrChange>
        </w:rPr>
      </w:pPr>
    </w:p>
    <w:p w14:paraId="105B9CE9" w14:textId="77777777" w:rsidR="004801EC" w:rsidRPr="00A10A8A" w:rsidRDefault="004801EC" w:rsidP="009B6FF5">
      <w:pPr>
        <w:ind w:firstLine="420"/>
        <w:rPr>
          <w:ins w:id="572" w:author="luckyLuWen" w:date="2020-07-02T14:14:00Z"/>
          <w:rFonts w:ascii="宋体" w:hAnsi="宋体"/>
          <w:sz w:val="20"/>
          <w:szCs w:val="20"/>
          <w:rPrChange w:id="573" w:author="Uni Ru" w:date="2020-08-22T22:21:00Z">
            <w:rPr>
              <w:ins w:id="574" w:author="luckyLuWen" w:date="2020-07-02T14:14:00Z"/>
            </w:rPr>
          </w:rPrChange>
        </w:rPr>
      </w:pPr>
      <w:ins w:id="575" w:author="luckyLuWen" w:date="2020-07-02T14:14:00Z">
        <w:r w:rsidRPr="00A10A8A">
          <w:rPr>
            <w:rFonts w:ascii="宋体" w:hAnsi="宋体"/>
            <w:sz w:val="20"/>
            <w:szCs w:val="20"/>
            <w:rPrChange w:id="576" w:author="Uni Ru" w:date="2020-08-22T22:21:00Z">
              <w:rPr/>
            </w:rPrChange>
          </w:rPr>
          <w:t>JAVA</w:t>
        </w:r>
        <w:r w:rsidRPr="00A10A8A">
          <w:rPr>
            <w:rFonts w:ascii="宋体" w:hAnsi="宋体" w:hint="eastAsia"/>
            <w:sz w:val="20"/>
            <w:szCs w:val="20"/>
            <w:rPrChange w:id="577" w:author="Uni Ru" w:date="2020-08-22T22:21:00Z">
              <w:rPr>
                <w:rFonts w:hint="eastAsia"/>
              </w:rPr>
            </w:rPrChange>
          </w:rPr>
          <w:t>实现：</w:t>
        </w:r>
      </w:ins>
    </w:p>
    <w:p w14:paraId="259F427B" w14:textId="77777777" w:rsidR="004801EC" w:rsidRPr="00A10A8A" w:rsidRDefault="004801EC" w:rsidP="009B6FF5">
      <w:pPr>
        <w:ind w:firstLine="420"/>
        <w:rPr>
          <w:rFonts w:ascii="宋体" w:hAnsi="宋体"/>
          <w:sz w:val="20"/>
          <w:szCs w:val="20"/>
          <w:rPrChange w:id="578" w:author="Uni Ru" w:date="2020-08-22T22:21:00Z">
            <w:rPr/>
          </w:rPrChange>
        </w:rPr>
      </w:pPr>
    </w:p>
    <w:p w14:paraId="69C6261F" w14:textId="77777777" w:rsidR="009B6FF5" w:rsidRPr="00A10A8A" w:rsidRDefault="009B6FF5" w:rsidP="009B6FF5">
      <w:pPr>
        <w:ind w:firstLine="420"/>
        <w:rPr>
          <w:ins w:id="579" w:author="luckyLuWen" w:date="2020-07-02T14:07:00Z"/>
          <w:rFonts w:ascii="宋体" w:hAnsi="宋体"/>
          <w:sz w:val="20"/>
          <w:szCs w:val="20"/>
          <w:rPrChange w:id="580" w:author="Uni Ru" w:date="2020-08-22T22:21:00Z">
            <w:rPr>
              <w:ins w:id="581" w:author="luckyLuWen" w:date="2020-07-02T14:07:00Z"/>
            </w:rPr>
          </w:rPrChange>
        </w:rPr>
      </w:pPr>
      <w:r w:rsidRPr="00A10A8A">
        <w:rPr>
          <w:rFonts w:ascii="宋体" w:hAnsi="宋体"/>
          <w:sz w:val="20"/>
          <w:szCs w:val="20"/>
          <w:rPrChange w:id="582" w:author="Uni Ru" w:date="2020-08-22T22:21:00Z">
            <w:rPr/>
          </w:rPrChange>
        </w:rPr>
        <w:t>(4)</w:t>
      </w:r>
      <w:r w:rsidRPr="00A10A8A">
        <w:rPr>
          <w:rFonts w:ascii="宋体" w:hAnsi="宋体" w:hint="eastAsia"/>
          <w:sz w:val="20"/>
          <w:szCs w:val="20"/>
          <w:rPrChange w:id="583" w:author="Uni Ru" w:date="2020-08-22T22:21:00Z">
            <w:rPr>
              <w:rFonts w:hint="eastAsia"/>
            </w:rPr>
          </w:rPrChange>
        </w:rPr>
        <w:t>管理</w:t>
      </w:r>
      <w:r w:rsidR="00F35000" w:rsidRPr="00A10A8A">
        <w:rPr>
          <w:rFonts w:ascii="宋体" w:hAnsi="宋体" w:hint="eastAsia"/>
          <w:sz w:val="20"/>
          <w:szCs w:val="20"/>
          <w:rPrChange w:id="584" w:author="Uni Ru" w:date="2020-08-22T22:21:00Z">
            <w:rPr>
              <w:rFonts w:hint="eastAsia"/>
            </w:rPr>
          </w:rPrChange>
        </w:rPr>
        <w:t>用户</w:t>
      </w:r>
      <w:r w:rsidRPr="00A10A8A">
        <w:rPr>
          <w:rFonts w:ascii="宋体" w:hAnsi="宋体" w:hint="eastAsia"/>
          <w:sz w:val="20"/>
          <w:szCs w:val="20"/>
          <w:rPrChange w:id="585" w:author="Uni Ru" w:date="2020-08-22T22:21:00Z">
            <w:rPr>
              <w:rFonts w:hint="eastAsia"/>
            </w:rPr>
          </w:rPrChange>
        </w:rPr>
        <w:t>信息</w:t>
      </w:r>
      <w:r w:rsidRPr="00A10A8A">
        <w:rPr>
          <w:rFonts w:ascii="宋体" w:hAnsi="宋体"/>
          <w:sz w:val="20"/>
          <w:szCs w:val="20"/>
          <w:rPrChange w:id="586" w:author="Uni Ru" w:date="2020-08-22T22:21:00Z">
            <w:rPr/>
          </w:rPrChange>
        </w:rPr>
        <w:t>:</w:t>
      </w:r>
      <w:r w:rsidR="00F35000" w:rsidRPr="00A10A8A">
        <w:rPr>
          <w:rFonts w:ascii="宋体" w:hAnsi="宋体"/>
          <w:sz w:val="20"/>
          <w:szCs w:val="20"/>
          <w:rPrChange w:id="587" w:author="Uni Ru" w:date="2020-08-22T22:21:00Z">
            <w:rPr/>
          </w:rPrChange>
        </w:rPr>
        <w:tab/>
      </w:r>
      <w:r w:rsidR="00F35000" w:rsidRPr="00A10A8A">
        <w:rPr>
          <w:rFonts w:ascii="宋体" w:hAnsi="宋体"/>
          <w:sz w:val="20"/>
          <w:szCs w:val="20"/>
          <w:rPrChange w:id="588" w:author="Uni Ru" w:date="2020-08-22T22:21:00Z">
            <w:rPr/>
          </w:rPrChange>
        </w:rPr>
        <w:tab/>
      </w:r>
      <w:r w:rsidRPr="00A10A8A">
        <w:rPr>
          <w:rFonts w:ascii="宋体" w:hAnsi="宋体" w:hint="eastAsia"/>
          <w:sz w:val="20"/>
          <w:szCs w:val="20"/>
          <w:rPrChange w:id="589" w:author="Uni Ru" w:date="2020-08-22T22:21:00Z">
            <w:rPr>
              <w:rFonts w:hint="eastAsia"/>
            </w:rPr>
          </w:rPrChange>
        </w:rPr>
        <w:t>管理员对</w:t>
      </w:r>
      <w:r w:rsidR="00F35000" w:rsidRPr="00A10A8A">
        <w:rPr>
          <w:rFonts w:ascii="宋体" w:hAnsi="宋体" w:hint="eastAsia"/>
          <w:sz w:val="20"/>
          <w:szCs w:val="20"/>
          <w:rPrChange w:id="590" w:author="Uni Ru" w:date="2020-08-22T22:21:00Z">
            <w:rPr>
              <w:rFonts w:hint="eastAsia"/>
            </w:rPr>
          </w:rPrChange>
        </w:rPr>
        <w:t>用户的信息</w:t>
      </w:r>
      <w:r w:rsidRPr="00A10A8A">
        <w:rPr>
          <w:rFonts w:ascii="宋体" w:hAnsi="宋体" w:hint="eastAsia"/>
          <w:sz w:val="20"/>
          <w:szCs w:val="20"/>
          <w:rPrChange w:id="591" w:author="Uni Ru" w:date="2020-08-22T22:21:00Z">
            <w:rPr>
              <w:rFonts w:hint="eastAsia"/>
            </w:rPr>
          </w:rPrChange>
        </w:rPr>
        <w:t>进行录入、修改、删除等操作。</w:t>
      </w:r>
    </w:p>
    <w:p w14:paraId="71B1715D" w14:textId="77777777" w:rsidR="004801EC" w:rsidRPr="00A10A8A" w:rsidRDefault="004801EC" w:rsidP="004801EC">
      <w:pPr>
        <w:ind w:firstLine="420"/>
        <w:rPr>
          <w:ins w:id="592" w:author="luckyLuWen" w:date="2020-07-02T14:07:00Z"/>
          <w:rFonts w:ascii="宋体" w:hAnsi="宋体"/>
          <w:sz w:val="20"/>
          <w:szCs w:val="20"/>
          <w:rPrChange w:id="593" w:author="Uni Ru" w:date="2020-08-22T22:21:00Z">
            <w:rPr>
              <w:ins w:id="594" w:author="luckyLuWen" w:date="2020-07-02T14:07:00Z"/>
            </w:rPr>
          </w:rPrChange>
        </w:rPr>
      </w:pPr>
      <w:ins w:id="595" w:author="luckyLuWen" w:date="2020-07-02T14:07:00Z">
        <w:r w:rsidRPr="00A10A8A">
          <w:rPr>
            <w:rFonts w:ascii="宋体" w:hAnsi="宋体" w:hint="eastAsia"/>
            <w:sz w:val="20"/>
            <w:szCs w:val="20"/>
            <w:rPrChange w:id="596" w:author="Uni Ru" w:date="2020-08-22T22:21:00Z">
              <w:rPr>
                <w:rFonts w:hint="eastAsia"/>
              </w:rPr>
            </w:rPrChange>
          </w:rPr>
          <w:t>动作：</w:t>
        </w:r>
      </w:ins>
      <w:ins w:id="597" w:author="luckyLuWen" w:date="2020-07-02T14:14:00Z">
        <w:r w:rsidRPr="00A10A8A">
          <w:rPr>
            <w:rFonts w:ascii="宋体" w:hAnsi="宋体" w:hint="eastAsia"/>
            <w:sz w:val="20"/>
            <w:szCs w:val="20"/>
            <w:rPrChange w:id="598" w:author="Uni Ru" w:date="2020-08-22T22:21:00Z">
              <w:rPr>
                <w:rFonts w:hint="eastAsia"/>
              </w:rPr>
            </w:rPrChange>
          </w:rPr>
          <w:t>管理员</w:t>
        </w:r>
      </w:ins>
      <w:ins w:id="599" w:author="luckyLuWen" w:date="2020-07-02T14:07:00Z">
        <w:r w:rsidRPr="00A10A8A">
          <w:rPr>
            <w:rFonts w:ascii="宋体" w:hAnsi="宋体" w:hint="eastAsia"/>
            <w:sz w:val="20"/>
            <w:szCs w:val="20"/>
            <w:rPrChange w:id="600" w:author="Uni Ru" w:date="2020-08-22T22:21:00Z">
              <w:rPr>
                <w:rFonts w:hint="eastAsia"/>
              </w:rPr>
            </w:rPrChange>
          </w:rPr>
          <w:t>点击【</w:t>
        </w:r>
      </w:ins>
      <w:ins w:id="601" w:author="luckyLuWen" w:date="2020-07-02T14:14:00Z">
        <w:r w:rsidRPr="00A10A8A">
          <w:rPr>
            <w:rFonts w:ascii="宋体" w:hAnsi="宋体" w:hint="eastAsia"/>
            <w:sz w:val="20"/>
            <w:szCs w:val="20"/>
            <w:rPrChange w:id="602" w:author="Uni Ru" w:date="2020-08-22T22:21:00Z">
              <w:rPr>
                <w:rFonts w:hint="eastAsia"/>
              </w:rPr>
            </w:rPrChange>
          </w:rPr>
          <w:t>用户管理</w:t>
        </w:r>
      </w:ins>
      <w:ins w:id="603" w:author="luckyLuWen" w:date="2020-07-02T14:07:00Z">
        <w:r w:rsidRPr="00A10A8A">
          <w:rPr>
            <w:rFonts w:ascii="宋体" w:hAnsi="宋体" w:hint="eastAsia"/>
            <w:sz w:val="20"/>
            <w:szCs w:val="20"/>
            <w:rPrChange w:id="604" w:author="Uni Ru" w:date="2020-08-22T22:21:00Z">
              <w:rPr>
                <w:rFonts w:hint="eastAsia"/>
              </w:rPr>
            </w:rPrChange>
          </w:rPr>
          <w:t>】这个选项</w:t>
        </w:r>
      </w:ins>
      <w:ins w:id="605" w:author="luckyLuWen" w:date="2020-07-02T14:15:00Z">
        <w:r w:rsidRPr="00A10A8A">
          <w:rPr>
            <w:rFonts w:ascii="宋体" w:hAnsi="宋体" w:hint="eastAsia"/>
            <w:sz w:val="20"/>
            <w:szCs w:val="20"/>
            <w:rPrChange w:id="606" w:author="Uni Ru" w:date="2020-08-22T22:21:00Z">
              <w:rPr>
                <w:rFonts w:hint="eastAsia"/>
              </w:rPr>
            </w:rPrChange>
          </w:rPr>
          <w:t>——</w:t>
        </w:r>
        <w:proofErr w:type="gramStart"/>
        <w:r w:rsidRPr="00A10A8A">
          <w:rPr>
            <w:rFonts w:ascii="宋体" w:hAnsi="宋体" w:hint="eastAsia"/>
            <w:sz w:val="20"/>
            <w:szCs w:val="20"/>
            <w:rPrChange w:id="607" w:author="Uni Ru" w:date="2020-08-22T22:21:00Z">
              <w:rPr>
                <w:rFonts w:hint="eastAsia"/>
              </w:rPr>
            </w:rPrChange>
          </w:rPr>
          <w:t>》</w:t>
        </w:r>
      </w:ins>
      <w:proofErr w:type="gramEnd"/>
      <w:ins w:id="608" w:author="luckyLuWen" w:date="2020-07-02T14:07:00Z">
        <w:r w:rsidRPr="00A10A8A">
          <w:rPr>
            <w:rFonts w:ascii="宋体" w:hAnsi="宋体" w:hint="eastAsia"/>
            <w:sz w:val="20"/>
            <w:szCs w:val="20"/>
            <w:rPrChange w:id="609" w:author="Uni Ru" w:date="2020-08-22T22:21:00Z">
              <w:rPr>
                <w:rFonts w:hint="eastAsia"/>
              </w:rPr>
            </w:rPrChange>
          </w:rPr>
          <w:t>选择</w:t>
        </w:r>
      </w:ins>
      <w:ins w:id="610" w:author="luckyLuWen" w:date="2020-07-02T14:15:00Z">
        <w:r w:rsidRPr="00A10A8A">
          <w:rPr>
            <w:rFonts w:ascii="宋体" w:hAnsi="宋体" w:hint="eastAsia"/>
            <w:sz w:val="20"/>
            <w:szCs w:val="20"/>
            <w:rPrChange w:id="611" w:author="Uni Ru" w:date="2020-08-22T22:21:00Z">
              <w:rPr>
                <w:rFonts w:hint="eastAsia"/>
              </w:rPr>
            </w:rPrChange>
          </w:rPr>
          <w:t>操作【新增】或【</w:t>
        </w:r>
      </w:ins>
      <w:ins w:id="612" w:author="luckyLuWen" w:date="2020-07-02T14:16:00Z">
        <w:r w:rsidR="008729A5" w:rsidRPr="00A10A8A">
          <w:rPr>
            <w:rFonts w:ascii="宋体" w:hAnsi="宋体" w:hint="eastAsia"/>
            <w:sz w:val="20"/>
            <w:szCs w:val="20"/>
            <w:rPrChange w:id="613" w:author="Uni Ru" w:date="2020-08-22T22:21:00Z">
              <w:rPr>
                <w:rFonts w:hint="eastAsia"/>
              </w:rPr>
            </w:rPrChange>
          </w:rPr>
          <w:t>修改</w:t>
        </w:r>
      </w:ins>
      <w:ins w:id="614" w:author="luckyLuWen" w:date="2020-07-02T14:15:00Z">
        <w:r w:rsidRPr="00A10A8A">
          <w:rPr>
            <w:rFonts w:ascii="宋体" w:hAnsi="宋体" w:hint="eastAsia"/>
            <w:sz w:val="20"/>
            <w:szCs w:val="20"/>
            <w:rPrChange w:id="615" w:author="Uni Ru" w:date="2020-08-22T22:21:00Z">
              <w:rPr>
                <w:rFonts w:hint="eastAsia"/>
              </w:rPr>
            </w:rPrChange>
          </w:rPr>
          <w:t>】</w:t>
        </w:r>
      </w:ins>
      <w:ins w:id="616" w:author="luckyLuWen" w:date="2020-07-02T14:16:00Z">
        <w:r w:rsidR="008729A5" w:rsidRPr="00A10A8A">
          <w:rPr>
            <w:rFonts w:ascii="宋体" w:hAnsi="宋体" w:hint="eastAsia"/>
            <w:sz w:val="20"/>
            <w:szCs w:val="20"/>
            <w:rPrChange w:id="617" w:author="Uni Ru" w:date="2020-08-22T22:21:00Z">
              <w:rPr>
                <w:rFonts w:hint="eastAsia"/>
              </w:rPr>
            </w:rPrChange>
          </w:rPr>
          <w:t>——</w:t>
        </w:r>
        <w:proofErr w:type="gramStart"/>
        <w:r w:rsidR="008729A5" w:rsidRPr="00A10A8A">
          <w:rPr>
            <w:rFonts w:ascii="宋体" w:hAnsi="宋体" w:hint="eastAsia"/>
            <w:sz w:val="20"/>
            <w:szCs w:val="20"/>
            <w:rPrChange w:id="618" w:author="Uni Ru" w:date="2020-08-22T22:21:00Z">
              <w:rPr>
                <w:rFonts w:hint="eastAsia"/>
              </w:rPr>
            </w:rPrChange>
          </w:rPr>
          <w:t>》</w:t>
        </w:r>
        <w:proofErr w:type="gramEnd"/>
        <w:r w:rsidR="008729A5" w:rsidRPr="00A10A8A">
          <w:rPr>
            <w:rFonts w:ascii="宋体" w:hAnsi="宋体" w:hint="eastAsia"/>
            <w:sz w:val="20"/>
            <w:szCs w:val="20"/>
            <w:rPrChange w:id="619" w:author="Uni Ru" w:date="2020-08-22T22:21:00Z">
              <w:rPr>
                <w:rFonts w:hint="eastAsia"/>
              </w:rPr>
            </w:rPrChange>
          </w:rPr>
          <w:t>【新增】直接</w:t>
        </w:r>
      </w:ins>
      <w:ins w:id="620" w:author="luckyLuWen" w:date="2020-07-02T14:17:00Z">
        <w:r w:rsidR="008729A5" w:rsidRPr="00A10A8A">
          <w:rPr>
            <w:rFonts w:ascii="宋体" w:hAnsi="宋体" w:hint="eastAsia"/>
            <w:sz w:val="20"/>
            <w:szCs w:val="20"/>
            <w:rPrChange w:id="621" w:author="Uni Ru" w:date="2020-08-22T22:21:00Z">
              <w:rPr>
                <w:rFonts w:hint="eastAsia"/>
              </w:rPr>
            </w:rPrChange>
          </w:rPr>
          <w:t>添加信息</w:t>
        </w:r>
        <w:r w:rsidR="008729A5" w:rsidRPr="00A10A8A">
          <w:rPr>
            <w:rFonts w:ascii="宋体" w:hAnsi="宋体"/>
            <w:sz w:val="20"/>
            <w:szCs w:val="20"/>
            <w:rPrChange w:id="622" w:author="Uni Ru" w:date="2020-08-22T22:21:00Z">
              <w:rPr/>
            </w:rPrChange>
          </w:rPr>
          <w:t>+</w:t>
        </w:r>
        <w:r w:rsidR="008729A5" w:rsidRPr="00A10A8A">
          <w:rPr>
            <w:rFonts w:ascii="宋体" w:hAnsi="宋体" w:hint="eastAsia"/>
            <w:sz w:val="20"/>
            <w:szCs w:val="20"/>
            <w:rPrChange w:id="623" w:author="Uni Ru" w:date="2020-08-22T22:21:00Z">
              <w:rPr>
                <w:rFonts w:hint="eastAsia"/>
              </w:rPr>
            </w:rPrChange>
          </w:rPr>
          <w:t>实现新增</w:t>
        </w:r>
      </w:ins>
      <w:ins w:id="624" w:author="luckyLuWen" w:date="2020-07-02T14:16:00Z">
        <w:r w:rsidR="008729A5" w:rsidRPr="00A10A8A">
          <w:rPr>
            <w:rFonts w:ascii="宋体" w:hAnsi="宋体"/>
            <w:sz w:val="20"/>
            <w:szCs w:val="20"/>
            <w:rPrChange w:id="625" w:author="Uni Ru" w:date="2020-08-22T22:21:00Z">
              <w:rPr/>
            </w:rPrChange>
          </w:rPr>
          <w:t>||</w:t>
        </w:r>
        <w:r w:rsidR="008729A5" w:rsidRPr="00A10A8A">
          <w:rPr>
            <w:rFonts w:ascii="宋体" w:hAnsi="宋体" w:hint="eastAsia"/>
            <w:sz w:val="20"/>
            <w:szCs w:val="20"/>
            <w:rPrChange w:id="626" w:author="Uni Ru" w:date="2020-08-22T22:21:00Z">
              <w:rPr>
                <w:rFonts w:hint="eastAsia"/>
              </w:rPr>
            </w:rPrChange>
          </w:rPr>
          <w:t>【修改时】有下拉框选择【用户</w:t>
        </w:r>
        <w:r w:rsidR="008729A5" w:rsidRPr="00A10A8A">
          <w:rPr>
            <w:rFonts w:ascii="宋体" w:hAnsi="宋体"/>
            <w:sz w:val="20"/>
            <w:szCs w:val="20"/>
            <w:rPrChange w:id="627" w:author="Uni Ru" w:date="2020-08-22T22:21:00Z">
              <w:rPr/>
            </w:rPrChange>
          </w:rPr>
          <w:t>ID</w:t>
        </w:r>
        <w:r w:rsidR="008729A5" w:rsidRPr="00A10A8A">
          <w:rPr>
            <w:rFonts w:ascii="宋体" w:hAnsi="宋体" w:hint="eastAsia"/>
            <w:sz w:val="20"/>
            <w:szCs w:val="20"/>
            <w:rPrChange w:id="628" w:author="Uni Ru" w:date="2020-08-22T22:21:00Z">
              <w:rPr>
                <w:rFonts w:hint="eastAsia"/>
              </w:rPr>
            </w:rPrChange>
          </w:rPr>
          <w:t>】</w:t>
        </w:r>
      </w:ins>
      <w:ins w:id="629" w:author="luckyLuWen" w:date="2020-07-02T14:07:00Z">
        <w:r w:rsidRPr="00A10A8A">
          <w:rPr>
            <w:rFonts w:ascii="宋体" w:hAnsi="宋体" w:hint="eastAsia"/>
            <w:sz w:val="20"/>
            <w:szCs w:val="20"/>
            <w:rPrChange w:id="630" w:author="Uni Ru" w:date="2020-08-22T22:21:00Z">
              <w:rPr>
                <w:rFonts w:hint="eastAsia"/>
              </w:rPr>
            </w:rPrChange>
          </w:rPr>
          <w:t>，点击查找</w:t>
        </w:r>
      </w:ins>
      <w:ins w:id="631" w:author="luckyLuWen" w:date="2020-07-02T14:16:00Z">
        <w:r w:rsidR="008729A5" w:rsidRPr="00A10A8A">
          <w:rPr>
            <w:rFonts w:ascii="宋体" w:hAnsi="宋体"/>
            <w:sz w:val="20"/>
            <w:szCs w:val="20"/>
            <w:rPrChange w:id="632" w:author="Uni Ru" w:date="2020-08-22T22:21:00Z">
              <w:rPr/>
            </w:rPrChange>
          </w:rPr>
          <w:t>+</w:t>
        </w:r>
        <w:r w:rsidR="008729A5" w:rsidRPr="00A10A8A">
          <w:rPr>
            <w:rFonts w:ascii="宋体" w:hAnsi="宋体" w:hint="eastAsia"/>
            <w:sz w:val="20"/>
            <w:szCs w:val="20"/>
            <w:rPrChange w:id="633" w:author="Uni Ru" w:date="2020-08-22T22:21:00Z">
              <w:rPr>
                <w:rFonts w:hint="eastAsia"/>
              </w:rPr>
            </w:rPrChange>
          </w:rPr>
          <w:t>实现查找</w:t>
        </w:r>
      </w:ins>
      <w:ins w:id="634" w:author="luckyLuWen" w:date="2020-07-02T14:07:00Z">
        <w:r w:rsidRPr="00A10A8A">
          <w:rPr>
            <w:rFonts w:ascii="宋体" w:hAnsi="宋体"/>
            <w:sz w:val="20"/>
            <w:szCs w:val="20"/>
            <w:rPrChange w:id="635" w:author="Uni Ru" w:date="2020-08-22T22:21:00Z">
              <w:rPr/>
            </w:rPrChange>
          </w:rPr>
          <w:tab/>
        </w:r>
      </w:ins>
    </w:p>
    <w:p w14:paraId="3F56F186" w14:textId="77777777" w:rsidR="008729A5" w:rsidRPr="00A10A8A" w:rsidRDefault="008729A5" w:rsidP="008729A5">
      <w:pPr>
        <w:ind w:firstLine="420"/>
        <w:rPr>
          <w:ins w:id="636" w:author="luckyLuWen" w:date="2020-07-02T14:17:00Z"/>
          <w:rFonts w:ascii="宋体" w:hAnsi="宋体"/>
          <w:sz w:val="20"/>
          <w:szCs w:val="20"/>
          <w:rPrChange w:id="637" w:author="Uni Ru" w:date="2020-08-22T22:21:00Z">
            <w:rPr>
              <w:ins w:id="638" w:author="luckyLuWen" w:date="2020-07-02T14:17:00Z"/>
            </w:rPr>
          </w:rPrChange>
        </w:rPr>
      </w:pPr>
      <w:ins w:id="639" w:author="luckyLuWen" w:date="2020-07-02T14:17:00Z">
        <w:r w:rsidRPr="00A10A8A">
          <w:rPr>
            <w:rFonts w:ascii="宋体" w:hAnsi="宋体"/>
            <w:sz w:val="20"/>
            <w:szCs w:val="20"/>
            <w:rPrChange w:id="640" w:author="Uni Ru" w:date="2020-08-22T22:21:00Z">
              <w:rPr/>
            </w:rPrChange>
          </w:rPr>
          <w:t>SQL</w:t>
        </w:r>
        <w:r w:rsidRPr="00A10A8A">
          <w:rPr>
            <w:rFonts w:ascii="宋体" w:hAnsi="宋体" w:hint="eastAsia"/>
            <w:sz w:val="20"/>
            <w:szCs w:val="20"/>
            <w:rPrChange w:id="641" w:author="Uni Ru" w:date="2020-08-22T22:21:00Z">
              <w:rPr>
                <w:rFonts w:hint="eastAsia"/>
              </w:rPr>
            </w:rPrChange>
          </w:rPr>
          <w:t>实现：</w:t>
        </w:r>
      </w:ins>
    </w:p>
    <w:p w14:paraId="057C7B86" w14:textId="77777777" w:rsidR="008729A5" w:rsidRPr="00A10A8A" w:rsidRDefault="008729A5" w:rsidP="008729A5">
      <w:pPr>
        <w:ind w:firstLine="420"/>
        <w:rPr>
          <w:ins w:id="642" w:author="luckyLuWen" w:date="2020-07-02T14:17:00Z"/>
          <w:rFonts w:ascii="宋体" w:hAnsi="宋体"/>
          <w:sz w:val="20"/>
          <w:szCs w:val="20"/>
          <w:rPrChange w:id="643" w:author="Uni Ru" w:date="2020-08-22T22:21:00Z">
            <w:rPr>
              <w:ins w:id="644" w:author="luckyLuWen" w:date="2020-07-02T14:17:00Z"/>
            </w:rPr>
          </w:rPrChange>
        </w:rPr>
      </w:pPr>
    </w:p>
    <w:p w14:paraId="139B6EFE" w14:textId="77777777" w:rsidR="008729A5" w:rsidRPr="00A10A8A" w:rsidRDefault="008729A5" w:rsidP="008729A5">
      <w:pPr>
        <w:ind w:firstLine="420"/>
        <w:rPr>
          <w:ins w:id="645" w:author="luckyLuWen" w:date="2020-07-02T14:17:00Z"/>
          <w:rFonts w:ascii="宋体" w:hAnsi="宋体"/>
          <w:sz w:val="20"/>
          <w:szCs w:val="20"/>
          <w:rPrChange w:id="646" w:author="Uni Ru" w:date="2020-08-22T22:21:00Z">
            <w:rPr>
              <w:ins w:id="647" w:author="luckyLuWen" w:date="2020-07-02T14:17:00Z"/>
            </w:rPr>
          </w:rPrChange>
        </w:rPr>
      </w:pPr>
      <w:ins w:id="648" w:author="luckyLuWen" w:date="2020-07-02T14:17:00Z">
        <w:r w:rsidRPr="00A10A8A">
          <w:rPr>
            <w:rFonts w:ascii="宋体" w:hAnsi="宋体"/>
            <w:sz w:val="20"/>
            <w:szCs w:val="20"/>
            <w:rPrChange w:id="649" w:author="Uni Ru" w:date="2020-08-22T22:21:00Z">
              <w:rPr/>
            </w:rPrChange>
          </w:rPr>
          <w:t>JAVA</w:t>
        </w:r>
        <w:r w:rsidRPr="00A10A8A">
          <w:rPr>
            <w:rFonts w:ascii="宋体" w:hAnsi="宋体" w:hint="eastAsia"/>
            <w:sz w:val="20"/>
            <w:szCs w:val="20"/>
            <w:rPrChange w:id="650" w:author="Uni Ru" w:date="2020-08-22T22:21:00Z">
              <w:rPr>
                <w:rFonts w:hint="eastAsia"/>
              </w:rPr>
            </w:rPrChange>
          </w:rPr>
          <w:t>实现：</w:t>
        </w:r>
      </w:ins>
    </w:p>
    <w:p w14:paraId="4CFDB94D" w14:textId="77777777" w:rsidR="004801EC" w:rsidRPr="00A10A8A" w:rsidRDefault="004801EC" w:rsidP="009B6FF5">
      <w:pPr>
        <w:ind w:firstLine="420"/>
        <w:rPr>
          <w:rFonts w:ascii="宋体" w:hAnsi="宋体"/>
          <w:sz w:val="20"/>
          <w:szCs w:val="20"/>
          <w:rPrChange w:id="651" w:author="Uni Ru" w:date="2020-08-22T22:21:00Z">
            <w:rPr/>
          </w:rPrChange>
        </w:rPr>
      </w:pPr>
    </w:p>
    <w:p w14:paraId="3CBA8D33" w14:textId="77777777" w:rsidR="00F35000" w:rsidRPr="00A10A8A" w:rsidRDefault="009B6FF5" w:rsidP="00F35000">
      <w:pPr>
        <w:ind w:firstLine="420"/>
        <w:rPr>
          <w:ins w:id="652" w:author="luckyLuWen" w:date="2020-07-02T14:07:00Z"/>
          <w:rFonts w:ascii="宋体" w:hAnsi="宋体"/>
          <w:sz w:val="20"/>
          <w:szCs w:val="20"/>
          <w:rPrChange w:id="653" w:author="Uni Ru" w:date="2020-08-22T22:21:00Z">
            <w:rPr>
              <w:ins w:id="654" w:author="luckyLuWen" w:date="2020-07-02T14:07:00Z"/>
            </w:rPr>
          </w:rPrChange>
        </w:rPr>
      </w:pPr>
      <w:r w:rsidRPr="00A10A8A">
        <w:rPr>
          <w:rFonts w:ascii="宋体" w:hAnsi="宋体"/>
          <w:sz w:val="20"/>
          <w:szCs w:val="20"/>
          <w:rPrChange w:id="655" w:author="Uni Ru" w:date="2020-08-22T22:21:00Z">
            <w:rPr/>
          </w:rPrChange>
        </w:rPr>
        <w:t>(5)</w:t>
      </w:r>
      <w:r w:rsidRPr="00A10A8A">
        <w:rPr>
          <w:rFonts w:ascii="宋体" w:hAnsi="宋体" w:hint="eastAsia"/>
          <w:sz w:val="20"/>
          <w:szCs w:val="20"/>
          <w:rPrChange w:id="656" w:author="Uni Ru" w:date="2020-08-22T22:21:00Z">
            <w:rPr>
              <w:rFonts w:hint="eastAsia"/>
            </w:rPr>
          </w:rPrChange>
        </w:rPr>
        <w:t>管理</w:t>
      </w:r>
      <w:r w:rsidR="00F35000" w:rsidRPr="00A10A8A">
        <w:rPr>
          <w:rFonts w:ascii="宋体" w:hAnsi="宋体" w:hint="eastAsia"/>
          <w:sz w:val="20"/>
          <w:szCs w:val="20"/>
          <w:rPrChange w:id="657" w:author="Uni Ru" w:date="2020-08-22T22:21:00Z">
            <w:rPr>
              <w:rFonts w:hint="eastAsia"/>
            </w:rPr>
          </w:rPrChange>
        </w:rPr>
        <w:t>管理员</w:t>
      </w:r>
      <w:r w:rsidRPr="00A10A8A">
        <w:rPr>
          <w:rFonts w:ascii="宋体" w:hAnsi="宋体" w:hint="eastAsia"/>
          <w:sz w:val="20"/>
          <w:szCs w:val="20"/>
          <w:rPrChange w:id="658" w:author="Uni Ru" w:date="2020-08-22T22:21:00Z">
            <w:rPr>
              <w:rFonts w:hint="eastAsia"/>
            </w:rPr>
          </w:rPrChange>
        </w:rPr>
        <w:t>信息</w:t>
      </w:r>
      <w:r w:rsidRPr="00A10A8A">
        <w:rPr>
          <w:rFonts w:ascii="宋体" w:hAnsi="宋体"/>
          <w:sz w:val="20"/>
          <w:szCs w:val="20"/>
          <w:rPrChange w:id="659" w:author="Uni Ru" w:date="2020-08-22T22:21:00Z">
            <w:rPr/>
          </w:rPrChange>
        </w:rPr>
        <w:t>:</w:t>
      </w:r>
      <w:r w:rsidR="00F35000" w:rsidRPr="00A10A8A">
        <w:rPr>
          <w:rFonts w:ascii="宋体" w:hAnsi="宋体"/>
          <w:sz w:val="20"/>
          <w:szCs w:val="20"/>
          <w:rPrChange w:id="660" w:author="Uni Ru" w:date="2020-08-22T22:21:00Z">
            <w:rPr/>
          </w:rPrChange>
        </w:rPr>
        <w:tab/>
      </w:r>
      <w:r w:rsidR="00F35000" w:rsidRPr="00A10A8A">
        <w:rPr>
          <w:rFonts w:ascii="宋体" w:hAnsi="宋体" w:hint="eastAsia"/>
          <w:sz w:val="20"/>
          <w:szCs w:val="20"/>
          <w:rPrChange w:id="661" w:author="Uni Ru" w:date="2020-08-22T22:21:00Z">
            <w:rPr>
              <w:rFonts w:hint="eastAsia"/>
            </w:rPr>
          </w:rPrChange>
        </w:rPr>
        <w:t>超级</w:t>
      </w:r>
      <w:r w:rsidRPr="00A10A8A">
        <w:rPr>
          <w:rFonts w:ascii="宋体" w:hAnsi="宋体" w:hint="eastAsia"/>
          <w:sz w:val="20"/>
          <w:szCs w:val="20"/>
          <w:rPrChange w:id="662" w:author="Uni Ru" w:date="2020-08-22T22:21:00Z">
            <w:rPr>
              <w:rFonts w:hint="eastAsia"/>
            </w:rPr>
          </w:rPrChange>
        </w:rPr>
        <w:t>管理员</w:t>
      </w:r>
      <w:r w:rsidR="00F35000" w:rsidRPr="00A10A8A">
        <w:rPr>
          <w:rFonts w:ascii="宋体" w:hAnsi="宋体" w:hint="eastAsia"/>
          <w:sz w:val="20"/>
          <w:szCs w:val="20"/>
          <w:rPrChange w:id="663" w:author="Uni Ru" w:date="2020-08-22T22:21:00Z">
            <w:rPr>
              <w:rFonts w:hint="eastAsia"/>
            </w:rPr>
          </w:rPrChange>
        </w:rPr>
        <w:t>（维护人员）</w:t>
      </w:r>
      <w:r w:rsidRPr="00A10A8A">
        <w:rPr>
          <w:rFonts w:ascii="宋体" w:hAnsi="宋体" w:hint="eastAsia"/>
          <w:sz w:val="20"/>
          <w:szCs w:val="20"/>
          <w:rPrChange w:id="664" w:author="Uni Ru" w:date="2020-08-22T22:21:00Z">
            <w:rPr>
              <w:rFonts w:hint="eastAsia"/>
            </w:rPr>
          </w:rPrChange>
        </w:rPr>
        <w:t>对</w:t>
      </w:r>
      <w:r w:rsidR="00F35000" w:rsidRPr="00A10A8A">
        <w:rPr>
          <w:rFonts w:ascii="宋体" w:hAnsi="宋体" w:hint="eastAsia"/>
          <w:sz w:val="20"/>
          <w:szCs w:val="20"/>
          <w:rPrChange w:id="665" w:author="Uni Ru" w:date="2020-08-22T22:21:00Z">
            <w:rPr>
              <w:rFonts w:hint="eastAsia"/>
            </w:rPr>
          </w:rPrChange>
        </w:rPr>
        <w:t>管理员</w:t>
      </w:r>
      <w:r w:rsidRPr="00A10A8A">
        <w:rPr>
          <w:rFonts w:ascii="宋体" w:hAnsi="宋体" w:hint="eastAsia"/>
          <w:sz w:val="20"/>
          <w:szCs w:val="20"/>
          <w:rPrChange w:id="666" w:author="Uni Ru" w:date="2020-08-22T22:21:00Z">
            <w:rPr>
              <w:rFonts w:hint="eastAsia"/>
            </w:rPr>
          </w:rPrChange>
        </w:rPr>
        <w:t>数据进行录入、修改、删除等操作。</w:t>
      </w:r>
    </w:p>
    <w:p w14:paraId="5BC7A947" w14:textId="77777777" w:rsidR="004801EC" w:rsidRPr="00A10A8A" w:rsidRDefault="004801EC" w:rsidP="004801EC">
      <w:pPr>
        <w:ind w:firstLine="420"/>
        <w:rPr>
          <w:ins w:id="667" w:author="luckyLuWen" w:date="2020-07-02T14:07:00Z"/>
          <w:rFonts w:ascii="宋体" w:hAnsi="宋体"/>
          <w:sz w:val="20"/>
          <w:szCs w:val="20"/>
          <w:rPrChange w:id="668" w:author="Uni Ru" w:date="2020-08-22T22:21:00Z">
            <w:rPr>
              <w:ins w:id="669" w:author="luckyLuWen" w:date="2020-07-02T14:07:00Z"/>
            </w:rPr>
          </w:rPrChange>
        </w:rPr>
      </w:pPr>
      <w:ins w:id="670" w:author="luckyLuWen" w:date="2020-07-02T14:07:00Z">
        <w:r w:rsidRPr="00A10A8A">
          <w:rPr>
            <w:rFonts w:ascii="宋体" w:hAnsi="宋体" w:hint="eastAsia"/>
            <w:sz w:val="20"/>
            <w:szCs w:val="20"/>
            <w:rPrChange w:id="671" w:author="Uni Ru" w:date="2020-08-22T22:21:00Z">
              <w:rPr>
                <w:rFonts w:hint="eastAsia"/>
              </w:rPr>
            </w:rPrChange>
          </w:rPr>
          <w:t>动作：用户点击【</w:t>
        </w:r>
      </w:ins>
      <w:ins w:id="672" w:author="luckyLuWen" w:date="2020-07-02T14:18:00Z">
        <w:r w:rsidR="008729A5" w:rsidRPr="00A10A8A">
          <w:rPr>
            <w:rFonts w:ascii="宋体" w:hAnsi="宋体" w:hint="eastAsia"/>
            <w:sz w:val="20"/>
            <w:szCs w:val="20"/>
            <w:rPrChange w:id="673" w:author="Uni Ru" w:date="2020-08-22T22:21:00Z">
              <w:rPr>
                <w:rFonts w:hint="eastAsia"/>
              </w:rPr>
            </w:rPrChange>
          </w:rPr>
          <w:t>管理员</w:t>
        </w:r>
      </w:ins>
      <w:ins w:id="674" w:author="luckyLuWen" w:date="2020-07-02T14:38:00Z">
        <w:r w:rsidR="00732823" w:rsidRPr="00A10A8A">
          <w:rPr>
            <w:rFonts w:ascii="宋体" w:hAnsi="宋体" w:hint="eastAsia"/>
            <w:sz w:val="20"/>
            <w:szCs w:val="20"/>
            <w:rPrChange w:id="675" w:author="Uni Ru" w:date="2020-08-22T22:21:00Z">
              <w:rPr>
                <w:rFonts w:hint="eastAsia"/>
              </w:rPr>
            </w:rPrChange>
          </w:rPr>
          <w:t>管理</w:t>
        </w:r>
      </w:ins>
      <w:ins w:id="676" w:author="luckyLuWen" w:date="2020-07-02T14:07:00Z">
        <w:r w:rsidRPr="00A10A8A">
          <w:rPr>
            <w:rFonts w:ascii="宋体" w:hAnsi="宋体" w:hint="eastAsia"/>
            <w:sz w:val="20"/>
            <w:szCs w:val="20"/>
            <w:rPrChange w:id="677" w:author="Uni Ru" w:date="2020-08-22T22:21:00Z">
              <w:rPr>
                <w:rFonts w:hint="eastAsia"/>
              </w:rPr>
            </w:rPrChange>
          </w:rPr>
          <w:t>】这个选项</w:t>
        </w:r>
      </w:ins>
      <w:ins w:id="678" w:author="luckyLuWen" w:date="2020-07-02T14:18:00Z">
        <w:r w:rsidR="008729A5" w:rsidRPr="00A10A8A">
          <w:rPr>
            <w:rFonts w:ascii="宋体" w:hAnsi="宋体" w:hint="eastAsia"/>
            <w:sz w:val="20"/>
            <w:szCs w:val="20"/>
            <w:rPrChange w:id="679" w:author="Uni Ru" w:date="2020-08-22T22:21:00Z">
              <w:rPr>
                <w:rFonts w:hint="eastAsia"/>
              </w:rPr>
            </w:rPrChange>
          </w:rPr>
          <w:t>——</w:t>
        </w:r>
        <w:proofErr w:type="gramStart"/>
        <w:r w:rsidR="008729A5" w:rsidRPr="00A10A8A">
          <w:rPr>
            <w:rFonts w:ascii="宋体" w:hAnsi="宋体" w:hint="eastAsia"/>
            <w:sz w:val="20"/>
            <w:szCs w:val="20"/>
            <w:rPrChange w:id="680" w:author="Uni Ru" w:date="2020-08-22T22:21:00Z">
              <w:rPr>
                <w:rFonts w:hint="eastAsia"/>
              </w:rPr>
            </w:rPrChange>
          </w:rPr>
          <w:t>》</w:t>
        </w:r>
        <w:proofErr w:type="gramEnd"/>
        <w:r w:rsidR="008729A5" w:rsidRPr="00A10A8A">
          <w:rPr>
            <w:rFonts w:ascii="宋体" w:hAnsi="宋体" w:hint="eastAsia"/>
            <w:sz w:val="20"/>
            <w:szCs w:val="20"/>
            <w:rPrChange w:id="681" w:author="Uni Ru" w:date="2020-08-22T22:21:00Z">
              <w:rPr>
                <w:rFonts w:hint="eastAsia"/>
              </w:rPr>
            </w:rPrChange>
          </w:rPr>
          <w:t>跳转到管理员信息页面</w:t>
        </w:r>
      </w:ins>
      <w:ins w:id="682" w:author="luckyLuWen" w:date="2020-07-02T14:19:00Z">
        <w:r w:rsidR="008729A5" w:rsidRPr="00A10A8A">
          <w:rPr>
            <w:rFonts w:ascii="宋体" w:hAnsi="宋体" w:hint="eastAsia"/>
            <w:sz w:val="20"/>
            <w:szCs w:val="20"/>
            <w:rPrChange w:id="683" w:author="Uni Ru" w:date="2020-08-22T22:21:00Z">
              <w:rPr>
                <w:rFonts w:hint="eastAsia"/>
              </w:rPr>
            </w:rPrChange>
          </w:rPr>
          <w:t>——</w:t>
        </w:r>
        <w:proofErr w:type="gramStart"/>
        <w:r w:rsidR="008729A5" w:rsidRPr="00A10A8A">
          <w:rPr>
            <w:rFonts w:ascii="宋体" w:hAnsi="宋体" w:hint="eastAsia"/>
            <w:sz w:val="20"/>
            <w:szCs w:val="20"/>
            <w:rPrChange w:id="684" w:author="Uni Ru" w:date="2020-08-22T22:21:00Z">
              <w:rPr>
                <w:rFonts w:hint="eastAsia"/>
              </w:rPr>
            </w:rPrChange>
          </w:rPr>
          <w:t>》</w:t>
        </w:r>
        <w:proofErr w:type="gramEnd"/>
        <w:r w:rsidR="008729A5" w:rsidRPr="00A10A8A">
          <w:rPr>
            <w:rFonts w:ascii="宋体" w:hAnsi="宋体" w:hint="eastAsia"/>
            <w:sz w:val="20"/>
            <w:szCs w:val="20"/>
            <w:rPrChange w:id="685" w:author="Uni Ru" w:date="2020-08-22T22:21:00Z">
              <w:rPr>
                <w:rFonts w:hint="eastAsia"/>
              </w:rPr>
            </w:rPrChange>
          </w:rPr>
          <w:t>可以选择【刷新】或【修改】——</w:t>
        </w:r>
        <w:proofErr w:type="gramStart"/>
        <w:r w:rsidR="008729A5" w:rsidRPr="00A10A8A">
          <w:rPr>
            <w:rFonts w:ascii="宋体" w:hAnsi="宋体" w:hint="eastAsia"/>
            <w:sz w:val="20"/>
            <w:szCs w:val="20"/>
            <w:rPrChange w:id="686" w:author="Uni Ru" w:date="2020-08-22T22:21:00Z">
              <w:rPr>
                <w:rFonts w:hint="eastAsia"/>
              </w:rPr>
            </w:rPrChange>
          </w:rPr>
          <w:t>》</w:t>
        </w:r>
        <w:proofErr w:type="gramEnd"/>
        <w:r w:rsidR="008729A5" w:rsidRPr="00A10A8A">
          <w:rPr>
            <w:rFonts w:ascii="宋体" w:hAnsi="宋体" w:hint="eastAsia"/>
            <w:sz w:val="20"/>
            <w:szCs w:val="20"/>
            <w:rPrChange w:id="687" w:author="Uni Ru" w:date="2020-08-22T22:21:00Z">
              <w:rPr>
                <w:rFonts w:hint="eastAsia"/>
              </w:rPr>
            </w:rPrChange>
          </w:rPr>
          <w:t>实现信息刷新</w:t>
        </w:r>
        <w:r w:rsidR="008729A5" w:rsidRPr="00A10A8A">
          <w:rPr>
            <w:rFonts w:ascii="宋体" w:hAnsi="宋体"/>
            <w:sz w:val="20"/>
            <w:szCs w:val="20"/>
            <w:rPrChange w:id="688" w:author="Uni Ru" w:date="2020-08-22T22:21:00Z">
              <w:rPr/>
            </w:rPrChange>
          </w:rPr>
          <w:t>||</w:t>
        </w:r>
        <w:r w:rsidR="008729A5" w:rsidRPr="00A10A8A">
          <w:rPr>
            <w:rFonts w:ascii="宋体" w:hAnsi="宋体" w:hint="eastAsia"/>
            <w:sz w:val="20"/>
            <w:szCs w:val="20"/>
            <w:rPrChange w:id="689" w:author="Uni Ru" w:date="2020-08-22T22:21:00Z">
              <w:rPr>
                <w:rFonts w:hint="eastAsia"/>
              </w:rPr>
            </w:rPrChange>
          </w:rPr>
          <w:t>实现信息修改</w:t>
        </w:r>
      </w:ins>
    </w:p>
    <w:p w14:paraId="15B5FB23" w14:textId="77777777" w:rsidR="008729A5" w:rsidRPr="00A10A8A" w:rsidRDefault="008729A5" w:rsidP="008729A5">
      <w:pPr>
        <w:ind w:firstLine="420"/>
        <w:rPr>
          <w:ins w:id="690" w:author="luckyLuWen" w:date="2020-07-02T14:17:00Z"/>
          <w:rFonts w:ascii="宋体" w:hAnsi="宋体"/>
          <w:sz w:val="20"/>
          <w:szCs w:val="20"/>
          <w:rPrChange w:id="691" w:author="Uni Ru" w:date="2020-08-22T22:21:00Z">
            <w:rPr>
              <w:ins w:id="692" w:author="luckyLuWen" w:date="2020-07-02T14:17:00Z"/>
            </w:rPr>
          </w:rPrChange>
        </w:rPr>
      </w:pPr>
      <w:ins w:id="693" w:author="luckyLuWen" w:date="2020-07-02T14:17:00Z">
        <w:r w:rsidRPr="00A10A8A">
          <w:rPr>
            <w:rFonts w:ascii="宋体" w:hAnsi="宋体"/>
            <w:sz w:val="20"/>
            <w:szCs w:val="20"/>
            <w:rPrChange w:id="694" w:author="Uni Ru" w:date="2020-08-22T22:21:00Z">
              <w:rPr/>
            </w:rPrChange>
          </w:rPr>
          <w:t>SQL</w:t>
        </w:r>
        <w:r w:rsidRPr="00A10A8A">
          <w:rPr>
            <w:rFonts w:ascii="宋体" w:hAnsi="宋体" w:hint="eastAsia"/>
            <w:sz w:val="20"/>
            <w:szCs w:val="20"/>
            <w:rPrChange w:id="695" w:author="Uni Ru" w:date="2020-08-22T22:21:00Z">
              <w:rPr>
                <w:rFonts w:hint="eastAsia"/>
              </w:rPr>
            </w:rPrChange>
          </w:rPr>
          <w:t>实现：</w:t>
        </w:r>
      </w:ins>
    </w:p>
    <w:p w14:paraId="0170283D" w14:textId="77777777" w:rsidR="008729A5" w:rsidRPr="00A10A8A" w:rsidRDefault="008729A5" w:rsidP="008729A5">
      <w:pPr>
        <w:ind w:firstLine="420"/>
        <w:rPr>
          <w:ins w:id="696" w:author="luckyLuWen" w:date="2020-07-02T14:17:00Z"/>
          <w:rFonts w:ascii="宋体" w:hAnsi="宋体"/>
          <w:sz w:val="20"/>
          <w:szCs w:val="20"/>
          <w:rPrChange w:id="697" w:author="Uni Ru" w:date="2020-08-22T22:21:00Z">
            <w:rPr>
              <w:ins w:id="698" w:author="luckyLuWen" w:date="2020-07-02T14:17:00Z"/>
            </w:rPr>
          </w:rPrChange>
        </w:rPr>
      </w:pPr>
    </w:p>
    <w:p w14:paraId="46C45A51" w14:textId="77777777" w:rsidR="008729A5" w:rsidRPr="00A10A8A" w:rsidRDefault="008729A5" w:rsidP="008729A5">
      <w:pPr>
        <w:ind w:firstLine="420"/>
        <w:rPr>
          <w:ins w:id="699" w:author="luckyLuWen" w:date="2020-07-02T14:17:00Z"/>
          <w:rFonts w:ascii="宋体" w:hAnsi="宋体"/>
          <w:sz w:val="20"/>
          <w:szCs w:val="20"/>
          <w:rPrChange w:id="700" w:author="Uni Ru" w:date="2020-08-22T22:21:00Z">
            <w:rPr>
              <w:ins w:id="701" w:author="luckyLuWen" w:date="2020-07-02T14:17:00Z"/>
            </w:rPr>
          </w:rPrChange>
        </w:rPr>
      </w:pPr>
      <w:ins w:id="702" w:author="luckyLuWen" w:date="2020-07-02T14:17:00Z">
        <w:r w:rsidRPr="00A10A8A">
          <w:rPr>
            <w:rFonts w:ascii="宋体" w:hAnsi="宋体"/>
            <w:sz w:val="20"/>
            <w:szCs w:val="20"/>
            <w:rPrChange w:id="703" w:author="Uni Ru" w:date="2020-08-22T22:21:00Z">
              <w:rPr/>
            </w:rPrChange>
          </w:rPr>
          <w:t>JAVA</w:t>
        </w:r>
        <w:r w:rsidRPr="00A10A8A">
          <w:rPr>
            <w:rFonts w:ascii="宋体" w:hAnsi="宋体" w:hint="eastAsia"/>
            <w:sz w:val="20"/>
            <w:szCs w:val="20"/>
            <w:rPrChange w:id="704" w:author="Uni Ru" w:date="2020-08-22T22:21:00Z">
              <w:rPr>
                <w:rFonts w:hint="eastAsia"/>
              </w:rPr>
            </w:rPrChange>
          </w:rPr>
          <w:t>实现：</w:t>
        </w:r>
      </w:ins>
    </w:p>
    <w:p w14:paraId="75C9AB11" w14:textId="77777777" w:rsidR="004801EC" w:rsidRPr="00A10A8A" w:rsidRDefault="004801EC" w:rsidP="00F35000">
      <w:pPr>
        <w:ind w:firstLine="420"/>
        <w:rPr>
          <w:rFonts w:ascii="宋体" w:hAnsi="宋体"/>
          <w:sz w:val="20"/>
          <w:szCs w:val="20"/>
          <w:rPrChange w:id="705" w:author="Uni Ru" w:date="2020-08-22T22:21:00Z">
            <w:rPr/>
          </w:rPrChange>
        </w:rPr>
      </w:pPr>
    </w:p>
    <w:p w14:paraId="54B4A815" w14:textId="77777777" w:rsidR="009B6FF5" w:rsidRPr="00A10A8A" w:rsidRDefault="00F35000" w:rsidP="009B6FF5">
      <w:pPr>
        <w:ind w:firstLine="420"/>
        <w:rPr>
          <w:ins w:id="706" w:author="luckyLuWen" w:date="2020-07-02T14:07:00Z"/>
          <w:rFonts w:ascii="宋体" w:hAnsi="宋体"/>
          <w:sz w:val="20"/>
          <w:szCs w:val="20"/>
          <w:rPrChange w:id="707" w:author="Uni Ru" w:date="2020-08-22T22:21:00Z">
            <w:rPr>
              <w:ins w:id="708" w:author="luckyLuWen" w:date="2020-07-02T14:07:00Z"/>
            </w:rPr>
          </w:rPrChange>
        </w:rPr>
      </w:pPr>
      <w:r w:rsidRPr="00A10A8A">
        <w:rPr>
          <w:rFonts w:ascii="宋体" w:hAnsi="宋体"/>
          <w:sz w:val="20"/>
          <w:szCs w:val="20"/>
          <w:rPrChange w:id="709" w:author="Uni Ru" w:date="2020-08-22T22:21:00Z">
            <w:rPr/>
          </w:rPrChange>
        </w:rPr>
        <w:t>(6)</w:t>
      </w:r>
      <w:r w:rsidRPr="00A10A8A">
        <w:rPr>
          <w:rFonts w:ascii="宋体" w:hAnsi="宋体" w:hint="eastAsia"/>
          <w:sz w:val="20"/>
          <w:szCs w:val="20"/>
          <w:rPrChange w:id="710" w:author="Uni Ru" w:date="2020-08-22T22:21:00Z">
            <w:rPr>
              <w:rFonts w:hint="eastAsia"/>
            </w:rPr>
          </w:rPrChange>
        </w:rPr>
        <w:t>导出</w:t>
      </w:r>
      <w:del w:id="711" w:author="luckyLuWen" w:date="2020-07-02T14:21:00Z">
        <w:r w:rsidRPr="00A10A8A" w:rsidDel="008729A5">
          <w:rPr>
            <w:rFonts w:ascii="宋体" w:hAnsi="宋体" w:hint="eastAsia"/>
            <w:sz w:val="20"/>
            <w:szCs w:val="20"/>
            <w:rPrChange w:id="712" w:author="Uni Ru" w:date="2020-08-22T22:21:00Z">
              <w:rPr>
                <w:rFonts w:hint="eastAsia"/>
              </w:rPr>
            </w:rPrChange>
          </w:rPr>
          <w:delText>终端</w:delText>
        </w:r>
      </w:del>
      <w:r w:rsidRPr="00A10A8A">
        <w:rPr>
          <w:rFonts w:ascii="宋体" w:hAnsi="宋体" w:hint="eastAsia"/>
          <w:sz w:val="20"/>
          <w:szCs w:val="20"/>
          <w:rPrChange w:id="713" w:author="Uni Ru" w:date="2020-08-22T22:21:00Z">
            <w:rPr>
              <w:rFonts w:hint="eastAsia"/>
            </w:rPr>
          </w:rPrChange>
        </w:rPr>
        <w:t>用户信息</w:t>
      </w:r>
      <w:r w:rsidRPr="00A10A8A">
        <w:rPr>
          <w:rFonts w:ascii="宋体" w:hAnsi="宋体"/>
          <w:sz w:val="20"/>
          <w:szCs w:val="20"/>
          <w:rPrChange w:id="714" w:author="Uni Ru" w:date="2020-08-22T22:21:00Z">
            <w:rPr/>
          </w:rPrChange>
        </w:rPr>
        <w:t>:</w:t>
      </w:r>
      <w:r w:rsidRPr="00A10A8A">
        <w:rPr>
          <w:rFonts w:ascii="宋体" w:hAnsi="宋体"/>
          <w:sz w:val="20"/>
          <w:szCs w:val="20"/>
          <w:rPrChange w:id="715" w:author="Uni Ru" w:date="2020-08-22T22:21:00Z">
            <w:rPr/>
          </w:rPrChange>
        </w:rPr>
        <w:tab/>
      </w:r>
      <w:r w:rsidRPr="00A10A8A">
        <w:rPr>
          <w:rFonts w:ascii="宋体" w:hAnsi="宋体" w:hint="eastAsia"/>
          <w:sz w:val="20"/>
          <w:szCs w:val="20"/>
          <w:rPrChange w:id="716" w:author="Uni Ru" w:date="2020-08-22T22:21:00Z">
            <w:rPr>
              <w:rFonts w:hint="eastAsia"/>
            </w:rPr>
          </w:rPrChange>
        </w:rPr>
        <w:t>管理员对用户的信息进行分类统计，生成报表文件（支持多格式）。</w:t>
      </w:r>
    </w:p>
    <w:p w14:paraId="31A0FFAD" w14:textId="77777777" w:rsidR="004801EC" w:rsidRPr="00A10A8A" w:rsidRDefault="004801EC" w:rsidP="004801EC">
      <w:pPr>
        <w:ind w:firstLine="420"/>
        <w:rPr>
          <w:ins w:id="717" w:author="luckyLuWen" w:date="2020-07-02T14:07:00Z"/>
          <w:rFonts w:ascii="宋体" w:hAnsi="宋体"/>
          <w:sz w:val="20"/>
          <w:szCs w:val="20"/>
          <w:rPrChange w:id="718" w:author="Uni Ru" w:date="2020-08-22T22:21:00Z">
            <w:rPr>
              <w:ins w:id="719" w:author="luckyLuWen" w:date="2020-07-02T14:07:00Z"/>
            </w:rPr>
          </w:rPrChange>
        </w:rPr>
      </w:pPr>
      <w:ins w:id="720" w:author="luckyLuWen" w:date="2020-07-02T14:07:00Z">
        <w:r w:rsidRPr="00A10A8A">
          <w:rPr>
            <w:rFonts w:ascii="宋体" w:hAnsi="宋体" w:hint="eastAsia"/>
            <w:sz w:val="20"/>
            <w:szCs w:val="20"/>
            <w:rPrChange w:id="721" w:author="Uni Ru" w:date="2020-08-22T22:21:00Z">
              <w:rPr>
                <w:rFonts w:hint="eastAsia"/>
              </w:rPr>
            </w:rPrChange>
          </w:rPr>
          <w:t>动作：用户点击【数据</w:t>
        </w:r>
      </w:ins>
      <w:ins w:id="722" w:author="luckyLuWen" w:date="2020-07-02T14:20:00Z">
        <w:r w:rsidR="008729A5" w:rsidRPr="00A10A8A">
          <w:rPr>
            <w:rFonts w:ascii="宋体" w:hAnsi="宋体" w:hint="eastAsia"/>
            <w:sz w:val="20"/>
            <w:szCs w:val="20"/>
            <w:rPrChange w:id="723" w:author="Uni Ru" w:date="2020-08-22T22:21:00Z">
              <w:rPr>
                <w:rFonts w:hint="eastAsia"/>
              </w:rPr>
            </w:rPrChange>
          </w:rPr>
          <w:t>导出</w:t>
        </w:r>
      </w:ins>
      <w:ins w:id="724" w:author="luckyLuWen" w:date="2020-07-02T14:07:00Z">
        <w:r w:rsidRPr="00A10A8A">
          <w:rPr>
            <w:rFonts w:ascii="宋体" w:hAnsi="宋体" w:hint="eastAsia"/>
            <w:sz w:val="20"/>
            <w:szCs w:val="20"/>
            <w:rPrChange w:id="725" w:author="Uni Ru" w:date="2020-08-22T22:21:00Z">
              <w:rPr>
                <w:rFonts w:hint="eastAsia"/>
              </w:rPr>
            </w:rPrChange>
          </w:rPr>
          <w:t>】这个选项</w:t>
        </w:r>
      </w:ins>
      <w:ins w:id="726" w:author="luckyLuWen" w:date="2020-07-02T14:20:00Z">
        <w:r w:rsidR="008729A5" w:rsidRPr="00A10A8A">
          <w:rPr>
            <w:rFonts w:ascii="宋体" w:hAnsi="宋体" w:hint="eastAsia"/>
            <w:sz w:val="20"/>
            <w:szCs w:val="20"/>
            <w:rPrChange w:id="727" w:author="Uni Ru" w:date="2020-08-22T22:21:00Z">
              <w:rPr>
                <w:rFonts w:hint="eastAsia"/>
              </w:rPr>
            </w:rPrChange>
          </w:rPr>
          <w:t>——</w:t>
        </w:r>
        <w:proofErr w:type="gramStart"/>
        <w:r w:rsidR="008729A5" w:rsidRPr="00A10A8A">
          <w:rPr>
            <w:rFonts w:ascii="宋体" w:hAnsi="宋体" w:hint="eastAsia"/>
            <w:sz w:val="20"/>
            <w:szCs w:val="20"/>
            <w:rPrChange w:id="728" w:author="Uni Ru" w:date="2020-08-22T22:21:00Z">
              <w:rPr>
                <w:rFonts w:hint="eastAsia"/>
              </w:rPr>
            </w:rPrChange>
          </w:rPr>
          <w:t>》</w:t>
        </w:r>
      </w:ins>
      <w:proofErr w:type="gramEnd"/>
      <w:ins w:id="729" w:author="luckyLuWen" w:date="2020-07-02T14:07:00Z">
        <w:r w:rsidRPr="00A10A8A">
          <w:rPr>
            <w:rFonts w:ascii="宋体" w:hAnsi="宋体" w:hint="eastAsia"/>
            <w:sz w:val="20"/>
            <w:szCs w:val="20"/>
            <w:rPrChange w:id="730" w:author="Uni Ru" w:date="2020-08-22T22:21:00Z">
              <w:rPr>
                <w:rFonts w:hint="eastAsia"/>
              </w:rPr>
            </w:rPrChange>
          </w:rPr>
          <w:t>下拉框选择</w:t>
        </w:r>
      </w:ins>
      <w:ins w:id="731" w:author="luckyLuWen" w:date="2020-07-02T14:20:00Z">
        <w:r w:rsidR="008729A5" w:rsidRPr="00A10A8A">
          <w:rPr>
            <w:rFonts w:ascii="宋体" w:hAnsi="宋体" w:hint="eastAsia"/>
            <w:sz w:val="20"/>
            <w:szCs w:val="20"/>
            <w:rPrChange w:id="732" w:author="Uni Ru" w:date="2020-08-22T22:21:00Z">
              <w:rPr>
                <w:rFonts w:hint="eastAsia"/>
              </w:rPr>
            </w:rPrChange>
          </w:rPr>
          <w:t>【导出类型】</w:t>
        </w:r>
      </w:ins>
      <w:ins w:id="733" w:author="luckyLuWen" w:date="2020-07-02T14:21:00Z">
        <w:r w:rsidR="008729A5" w:rsidRPr="00A10A8A">
          <w:rPr>
            <w:rFonts w:ascii="宋体" w:hAnsi="宋体" w:hint="eastAsia"/>
            <w:sz w:val="20"/>
            <w:szCs w:val="20"/>
            <w:rPrChange w:id="734" w:author="Uni Ru" w:date="2020-08-22T22:21:00Z">
              <w:rPr>
                <w:rFonts w:hint="eastAsia"/>
              </w:rPr>
            </w:rPrChange>
          </w:rPr>
          <w:t>——</w:t>
        </w:r>
        <w:proofErr w:type="gramStart"/>
        <w:r w:rsidR="008729A5" w:rsidRPr="00A10A8A">
          <w:rPr>
            <w:rFonts w:ascii="宋体" w:hAnsi="宋体" w:hint="eastAsia"/>
            <w:sz w:val="20"/>
            <w:szCs w:val="20"/>
            <w:rPrChange w:id="735" w:author="Uni Ru" w:date="2020-08-22T22:21:00Z">
              <w:rPr>
                <w:rFonts w:hint="eastAsia"/>
              </w:rPr>
            </w:rPrChange>
          </w:rPr>
          <w:t>》</w:t>
        </w:r>
      </w:ins>
      <w:proofErr w:type="gramEnd"/>
      <w:ins w:id="736" w:author="luckyLuWen" w:date="2020-07-02T14:07:00Z">
        <w:r w:rsidRPr="00A10A8A">
          <w:rPr>
            <w:rFonts w:ascii="宋体" w:hAnsi="宋体" w:hint="eastAsia"/>
            <w:sz w:val="20"/>
            <w:szCs w:val="20"/>
            <w:rPrChange w:id="737" w:author="Uni Ru" w:date="2020-08-22T22:21:00Z">
              <w:rPr>
                <w:rFonts w:hint="eastAsia"/>
              </w:rPr>
            </w:rPrChange>
          </w:rPr>
          <w:t>选择</w:t>
        </w:r>
      </w:ins>
      <w:ins w:id="738" w:author="luckyLuWen" w:date="2020-07-02T14:21:00Z">
        <w:r w:rsidR="008729A5" w:rsidRPr="00A10A8A">
          <w:rPr>
            <w:rFonts w:ascii="宋体" w:hAnsi="宋体" w:hint="eastAsia"/>
            <w:sz w:val="20"/>
            <w:szCs w:val="20"/>
            <w:rPrChange w:id="739" w:author="Uni Ru" w:date="2020-08-22T22:21:00Z">
              <w:rPr>
                <w:rFonts w:hint="eastAsia"/>
              </w:rPr>
            </w:rPrChange>
          </w:rPr>
          <w:t>【导出用户信息】</w:t>
        </w:r>
      </w:ins>
      <w:ins w:id="740" w:author="luckyLuWen" w:date="2020-07-02T14:48:00Z">
        <w:r w:rsidR="00C85476" w:rsidRPr="00A10A8A">
          <w:rPr>
            <w:rFonts w:ascii="宋体" w:hAnsi="宋体" w:hint="eastAsia"/>
            <w:sz w:val="20"/>
            <w:szCs w:val="20"/>
            <w:rPrChange w:id="741" w:author="Uni Ru" w:date="2020-08-22T22:21:00Z">
              <w:rPr>
                <w:rFonts w:hint="eastAsia"/>
              </w:rPr>
            </w:rPrChange>
          </w:rPr>
          <w:t>——</w:t>
        </w:r>
        <w:proofErr w:type="gramStart"/>
        <w:r w:rsidR="00C85476" w:rsidRPr="00A10A8A">
          <w:rPr>
            <w:rFonts w:ascii="宋体" w:hAnsi="宋体" w:hint="eastAsia"/>
            <w:sz w:val="20"/>
            <w:szCs w:val="20"/>
            <w:rPrChange w:id="742" w:author="Uni Ru" w:date="2020-08-22T22:21:00Z">
              <w:rPr>
                <w:rFonts w:hint="eastAsia"/>
              </w:rPr>
            </w:rPrChange>
          </w:rPr>
          <w:t>》</w:t>
        </w:r>
        <w:proofErr w:type="gramEnd"/>
        <w:r w:rsidR="00C85476" w:rsidRPr="00A10A8A">
          <w:rPr>
            <w:rFonts w:ascii="宋体" w:hAnsi="宋体" w:hint="eastAsia"/>
            <w:sz w:val="20"/>
            <w:szCs w:val="20"/>
            <w:rPrChange w:id="743" w:author="Uni Ru" w:date="2020-08-22T22:21:00Z">
              <w:rPr>
                <w:rFonts w:hint="eastAsia"/>
              </w:rPr>
            </w:rPrChange>
          </w:rPr>
          <w:t>选择【仅用户信息】或</w:t>
        </w:r>
      </w:ins>
      <w:ins w:id="744" w:author="luckyLuWen" w:date="2020-07-02T14:21:00Z">
        <w:r w:rsidR="008729A5" w:rsidRPr="00A10A8A">
          <w:rPr>
            <w:rFonts w:ascii="宋体" w:hAnsi="宋体" w:hint="eastAsia"/>
            <w:sz w:val="20"/>
            <w:szCs w:val="20"/>
            <w:rPrChange w:id="745" w:author="Uni Ru" w:date="2020-08-22T22:21:00Z">
              <w:rPr>
                <w:rFonts w:hint="eastAsia"/>
              </w:rPr>
            </w:rPrChange>
          </w:rPr>
          <w:t>【导出用户及对应的</w:t>
        </w:r>
      </w:ins>
      <w:ins w:id="746" w:author="luckyLuWen" w:date="2020-07-02T14:22:00Z">
        <w:r w:rsidR="008729A5" w:rsidRPr="00A10A8A">
          <w:rPr>
            <w:rFonts w:ascii="宋体" w:hAnsi="宋体" w:hint="eastAsia"/>
            <w:sz w:val="20"/>
            <w:szCs w:val="20"/>
            <w:rPrChange w:id="747" w:author="Uni Ru" w:date="2020-08-22T22:21:00Z">
              <w:rPr>
                <w:rFonts w:hint="eastAsia"/>
              </w:rPr>
            </w:rPrChange>
          </w:rPr>
          <w:t>终端信息</w:t>
        </w:r>
      </w:ins>
      <w:ins w:id="748" w:author="luckyLuWen" w:date="2020-07-02T14:21:00Z">
        <w:r w:rsidR="008729A5" w:rsidRPr="00A10A8A">
          <w:rPr>
            <w:rFonts w:ascii="宋体" w:hAnsi="宋体" w:hint="eastAsia"/>
            <w:sz w:val="20"/>
            <w:szCs w:val="20"/>
            <w:rPrChange w:id="749" w:author="Uni Ru" w:date="2020-08-22T22:21:00Z">
              <w:rPr>
                <w:rFonts w:hint="eastAsia"/>
              </w:rPr>
            </w:rPrChange>
          </w:rPr>
          <w:t>】</w:t>
        </w:r>
      </w:ins>
      <w:ins w:id="750" w:author="luckyLuWen" w:date="2020-07-02T14:22:00Z">
        <w:r w:rsidR="008729A5" w:rsidRPr="00A10A8A">
          <w:rPr>
            <w:rFonts w:ascii="宋体" w:hAnsi="宋体" w:hint="eastAsia"/>
            <w:sz w:val="20"/>
            <w:szCs w:val="20"/>
            <w:rPrChange w:id="751" w:author="Uni Ru" w:date="2020-08-22T22:21:00Z">
              <w:rPr>
                <w:rFonts w:hint="eastAsia"/>
              </w:rPr>
            </w:rPrChange>
          </w:rPr>
          <w:t>——</w:t>
        </w:r>
        <w:proofErr w:type="gramStart"/>
        <w:r w:rsidR="008729A5" w:rsidRPr="00A10A8A">
          <w:rPr>
            <w:rFonts w:ascii="宋体" w:hAnsi="宋体" w:hint="eastAsia"/>
            <w:sz w:val="20"/>
            <w:szCs w:val="20"/>
            <w:rPrChange w:id="752" w:author="Uni Ru" w:date="2020-08-22T22:21:00Z">
              <w:rPr>
                <w:rFonts w:hint="eastAsia"/>
              </w:rPr>
            </w:rPrChange>
          </w:rPr>
          <w:t>》</w:t>
        </w:r>
        <w:proofErr w:type="gramEnd"/>
        <w:r w:rsidR="008729A5" w:rsidRPr="00A10A8A">
          <w:rPr>
            <w:rFonts w:ascii="宋体" w:hAnsi="宋体" w:hint="eastAsia"/>
            <w:sz w:val="20"/>
            <w:szCs w:val="20"/>
            <w:rPrChange w:id="753" w:author="Uni Ru" w:date="2020-08-22T22:21:00Z">
              <w:rPr>
                <w:rFonts w:hint="eastAsia"/>
              </w:rPr>
            </w:rPrChange>
          </w:rPr>
          <w:t>实现导出</w:t>
        </w:r>
      </w:ins>
    </w:p>
    <w:p w14:paraId="087D65B8" w14:textId="77777777" w:rsidR="008729A5" w:rsidRPr="00A10A8A" w:rsidRDefault="008729A5" w:rsidP="008729A5">
      <w:pPr>
        <w:ind w:firstLine="420"/>
        <w:rPr>
          <w:ins w:id="754" w:author="luckyLuWen" w:date="2020-07-02T14:17:00Z"/>
          <w:rFonts w:ascii="宋体" w:hAnsi="宋体"/>
          <w:sz w:val="20"/>
          <w:szCs w:val="20"/>
          <w:rPrChange w:id="755" w:author="Uni Ru" w:date="2020-08-22T22:21:00Z">
            <w:rPr>
              <w:ins w:id="756" w:author="luckyLuWen" w:date="2020-07-02T14:17:00Z"/>
            </w:rPr>
          </w:rPrChange>
        </w:rPr>
      </w:pPr>
      <w:ins w:id="757" w:author="luckyLuWen" w:date="2020-07-02T14:17:00Z">
        <w:r w:rsidRPr="00A10A8A">
          <w:rPr>
            <w:rFonts w:ascii="宋体" w:hAnsi="宋体"/>
            <w:sz w:val="20"/>
            <w:szCs w:val="20"/>
            <w:rPrChange w:id="758" w:author="Uni Ru" w:date="2020-08-22T22:21:00Z">
              <w:rPr/>
            </w:rPrChange>
          </w:rPr>
          <w:t>SQL</w:t>
        </w:r>
        <w:r w:rsidRPr="00A10A8A">
          <w:rPr>
            <w:rFonts w:ascii="宋体" w:hAnsi="宋体" w:hint="eastAsia"/>
            <w:sz w:val="20"/>
            <w:szCs w:val="20"/>
            <w:rPrChange w:id="759" w:author="Uni Ru" w:date="2020-08-22T22:21:00Z">
              <w:rPr>
                <w:rFonts w:hint="eastAsia"/>
              </w:rPr>
            </w:rPrChange>
          </w:rPr>
          <w:t>实现：</w:t>
        </w:r>
      </w:ins>
    </w:p>
    <w:p w14:paraId="4DB3FD77" w14:textId="77777777" w:rsidR="008729A5" w:rsidRPr="00A10A8A" w:rsidRDefault="008729A5" w:rsidP="008729A5">
      <w:pPr>
        <w:ind w:firstLine="420"/>
        <w:rPr>
          <w:ins w:id="760" w:author="luckyLuWen" w:date="2020-07-02T14:17:00Z"/>
          <w:rFonts w:ascii="宋体" w:hAnsi="宋体"/>
          <w:sz w:val="20"/>
          <w:szCs w:val="20"/>
          <w:rPrChange w:id="761" w:author="Uni Ru" w:date="2020-08-22T22:21:00Z">
            <w:rPr>
              <w:ins w:id="762" w:author="luckyLuWen" w:date="2020-07-02T14:17:00Z"/>
            </w:rPr>
          </w:rPrChange>
        </w:rPr>
      </w:pPr>
    </w:p>
    <w:p w14:paraId="0D0F8BDC" w14:textId="77777777" w:rsidR="008729A5" w:rsidRPr="00A10A8A" w:rsidRDefault="008729A5" w:rsidP="008729A5">
      <w:pPr>
        <w:ind w:firstLine="420"/>
        <w:rPr>
          <w:ins w:id="763" w:author="luckyLuWen" w:date="2020-07-02T14:17:00Z"/>
          <w:rFonts w:ascii="宋体" w:hAnsi="宋体"/>
          <w:sz w:val="20"/>
          <w:szCs w:val="20"/>
          <w:rPrChange w:id="764" w:author="Uni Ru" w:date="2020-08-22T22:21:00Z">
            <w:rPr>
              <w:ins w:id="765" w:author="luckyLuWen" w:date="2020-07-02T14:17:00Z"/>
            </w:rPr>
          </w:rPrChange>
        </w:rPr>
      </w:pPr>
      <w:ins w:id="766" w:author="luckyLuWen" w:date="2020-07-02T14:17:00Z">
        <w:r w:rsidRPr="00A10A8A">
          <w:rPr>
            <w:rFonts w:ascii="宋体" w:hAnsi="宋体"/>
            <w:sz w:val="20"/>
            <w:szCs w:val="20"/>
            <w:rPrChange w:id="767" w:author="Uni Ru" w:date="2020-08-22T22:21:00Z">
              <w:rPr/>
            </w:rPrChange>
          </w:rPr>
          <w:t>JAVA</w:t>
        </w:r>
        <w:r w:rsidRPr="00A10A8A">
          <w:rPr>
            <w:rFonts w:ascii="宋体" w:hAnsi="宋体" w:hint="eastAsia"/>
            <w:sz w:val="20"/>
            <w:szCs w:val="20"/>
            <w:rPrChange w:id="768" w:author="Uni Ru" w:date="2020-08-22T22:21:00Z">
              <w:rPr>
                <w:rFonts w:hint="eastAsia"/>
              </w:rPr>
            </w:rPrChange>
          </w:rPr>
          <w:t>实现：</w:t>
        </w:r>
      </w:ins>
    </w:p>
    <w:p w14:paraId="2875314B" w14:textId="77777777" w:rsidR="004801EC" w:rsidRPr="00A10A8A" w:rsidRDefault="004801EC" w:rsidP="009B6FF5">
      <w:pPr>
        <w:ind w:firstLine="420"/>
        <w:rPr>
          <w:rFonts w:ascii="宋体" w:hAnsi="宋体"/>
          <w:sz w:val="20"/>
          <w:szCs w:val="20"/>
          <w:rPrChange w:id="769" w:author="Uni Ru" w:date="2020-08-22T22:21:00Z">
            <w:rPr/>
          </w:rPrChange>
        </w:rPr>
      </w:pPr>
    </w:p>
    <w:p w14:paraId="32F0D0D4" w14:textId="77777777" w:rsidR="009B6FF5" w:rsidRPr="00A10A8A" w:rsidRDefault="009B6FF5" w:rsidP="009B6FF5">
      <w:pPr>
        <w:ind w:firstLine="420"/>
        <w:rPr>
          <w:ins w:id="770" w:author="luckyLuWen" w:date="2020-07-02T14:07:00Z"/>
          <w:rFonts w:ascii="宋体" w:hAnsi="宋体"/>
          <w:sz w:val="20"/>
          <w:szCs w:val="20"/>
          <w:rPrChange w:id="771" w:author="Uni Ru" w:date="2020-08-22T22:21:00Z">
            <w:rPr>
              <w:ins w:id="772" w:author="luckyLuWen" w:date="2020-07-02T14:07:00Z"/>
            </w:rPr>
          </w:rPrChange>
        </w:rPr>
      </w:pPr>
      <w:r w:rsidRPr="00A10A8A">
        <w:rPr>
          <w:rFonts w:ascii="宋体" w:hAnsi="宋体"/>
          <w:sz w:val="20"/>
          <w:szCs w:val="20"/>
          <w:rPrChange w:id="773" w:author="Uni Ru" w:date="2020-08-22T22:21:00Z">
            <w:rPr/>
          </w:rPrChange>
        </w:rPr>
        <w:t>(</w:t>
      </w:r>
      <w:r w:rsidR="00F35000" w:rsidRPr="00A10A8A">
        <w:rPr>
          <w:rFonts w:ascii="宋体" w:hAnsi="宋体"/>
          <w:sz w:val="20"/>
          <w:szCs w:val="20"/>
          <w:rPrChange w:id="774" w:author="Uni Ru" w:date="2020-08-22T22:21:00Z">
            <w:rPr/>
          </w:rPrChange>
        </w:rPr>
        <w:t>7</w:t>
      </w:r>
      <w:r w:rsidRPr="00A10A8A">
        <w:rPr>
          <w:rFonts w:ascii="宋体" w:hAnsi="宋体"/>
          <w:sz w:val="20"/>
          <w:szCs w:val="20"/>
          <w:rPrChange w:id="775" w:author="Uni Ru" w:date="2020-08-22T22:21:00Z">
            <w:rPr/>
          </w:rPrChange>
        </w:rPr>
        <w:t>)</w:t>
      </w:r>
      <w:r w:rsidR="00CD0E35" w:rsidRPr="00A10A8A">
        <w:rPr>
          <w:rFonts w:ascii="宋体" w:hAnsi="宋体" w:hint="eastAsia"/>
          <w:sz w:val="20"/>
          <w:szCs w:val="20"/>
          <w:rPrChange w:id="776" w:author="Uni Ru" w:date="2020-08-22T22:21:00Z">
            <w:rPr>
              <w:rFonts w:hint="eastAsia"/>
            </w:rPr>
          </w:rPrChange>
        </w:rPr>
        <w:t>导出</w:t>
      </w:r>
      <w:r w:rsidR="00F35000" w:rsidRPr="00A10A8A">
        <w:rPr>
          <w:rFonts w:ascii="宋体" w:hAnsi="宋体" w:hint="eastAsia"/>
          <w:sz w:val="20"/>
          <w:szCs w:val="20"/>
          <w:rPrChange w:id="777" w:author="Uni Ru" w:date="2020-08-22T22:21:00Z">
            <w:rPr>
              <w:rFonts w:hint="eastAsia"/>
            </w:rPr>
          </w:rPrChange>
        </w:rPr>
        <w:t>终端</w:t>
      </w:r>
      <w:r w:rsidR="00CD0E35" w:rsidRPr="00A10A8A">
        <w:rPr>
          <w:rFonts w:ascii="宋体" w:hAnsi="宋体" w:hint="eastAsia"/>
          <w:sz w:val="20"/>
          <w:szCs w:val="20"/>
          <w:rPrChange w:id="778" w:author="Uni Ru" w:date="2020-08-22T22:21:00Z">
            <w:rPr>
              <w:rFonts w:hint="eastAsia"/>
            </w:rPr>
          </w:rPrChange>
        </w:rPr>
        <w:t>数据信息</w:t>
      </w:r>
      <w:r w:rsidRPr="00A10A8A">
        <w:rPr>
          <w:rFonts w:ascii="宋体" w:hAnsi="宋体"/>
          <w:sz w:val="20"/>
          <w:szCs w:val="20"/>
          <w:rPrChange w:id="779" w:author="Uni Ru" w:date="2020-08-22T22:21:00Z">
            <w:rPr/>
          </w:rPrChange>
        </w:rPr>
        <w:t>:</w:t>
      </w:r>
      <w:r w:rsidR="00F35000" w:rsidRPr="00A10A8A">
        <w:rPr>
          <w:rFonts w:ascii="宋体" w:hAnsi="宋体"/>
          <w:sz w:val="20"/>
          <w:szCs w:val="20"/>
          <w:rPrChange w:id="780" w:author="Uni Ru" w:date="2020-08-22T22:21:00Z">
            <w:rPr/>
          </w:rPrChange>
        </w:rPr>
        <w:tab/>
      </w:r>
      <w:r w:rsidRPr="00A10A8A">
        <w:rPr>
          <w:rFonts w:ascii="宋体" w:hAnsi="宋体" w:hint="eastAsia"/>
          <w:sz w:val="20"/>
          <w:szCs w:val="20"/>
          <w:rPrChange w:id="781" w:author="Uni Ru" w:date="2020-08-22T22:21:00Z">
            <w:rPr>
              <w:rFonts w:hint="eastAsia"/>
            </w:rPr>
          </w:rPrChange>
        </w:rPr>
        <w:t>管理员</w:t>
      </w:r>
      <w:r w:rsidR="00F35000" w:rsidRPr="00A10A8A">
        <w:rPr>
          <w:rFonts w:ascii="宋体" w:hAnsi="宋体" w:hint="eastAsia"/>
          <w:sz w:val="20"/>
          <w:szCs w:val="20"/>
          <w:rPrChange w:id="782" w:author="Uni Ru" w:date="2020-08-22T22:21:00Z">
            <w:rPr>
              <w:rFonts w:hint="eastAsia"/>
            </w:rPr>
          </w:rPrChange>
        </w:rPr>
        <w:t>和用户</w:t>
      </w:r>
      <w:r w:rsidRPr="00A10A8A">
        <w:rPr>
          <w:rFonts w:ascii="宋体" w:hAnsi="宋体" w:hint="eastAsia"/>
          <w:sz w:val="20"/>
          <w:szCs w:val="20"/>
          <w:rPrChange w:id="783" w:author="Uni Ru" w:date="2020-08-22T22:21:00Z">
            <w:rPr>
              <w:rFonts w:hint="eastAsia"/>
            </w:rPr>
          </w:rPrChange>
        </w:rPr>
        <w:t>对</w:t>
      </w:r>
      <w:r w:rsidR="00F35000" w:rsidRPr="00A10A8A">
        <w:rPr>
          <w:rFonts w:ascii="宋体" w:hAnsi="宋体" w:hint="eastAsia"/>
          <w:sz w:val="20"/>
          <w:szCs w:val="20"/>
          <w:rPrChange w:id="784" w:author="Uni Ru" w:date="2020-08-22T22:21:00Z">
            <w:rPr>
              <w:rFonts w:hint="eastAsia"/>
            </w:rPr>
          </w:rPrChange>
        </w:rPr>
        <w:t>终端</w:t>
      </w:r>
      <w:r w:rsidRPr="00A10A8A">
        <w:rPr>
          <w:rFonts w:ascii="宋体" w:hAnsi="宋体" w:hint="eastAsia"/>
          <w:sz w:val="20"/>
          <w:szCs w:val="20"/>
          <w:rPrChange w:id="785" w:author="Uni Ru" w:date="2020-08-22T22:21:00Z">
            <w:rPr>
              <w:rFonts w:hint="eastAsia"/>
            </w:rPr>
          </w:rPrChange>
        </w:rPr>
        <w:t>的数据进行分类统计，生成报表</w:t>
      </w:r>
      <w:r w:rsidR="00F35000" w:rsidRPr="00A10A8A">
        <w:rPr>
          <w:rFonts w:ascii="宋体" w:hAnsi="宋体" w:hint="eastAsia"/>
          <w:sz w:val="20"/>
          <w:szCs w:val="20"/>
          <w:rPrChange w:id="786" w:author="Uni Ru" w:date="2020-08-22T22:21:00Z">
            <w:rPr>
              <w:rFonts w:hint="eastAsia"/>
            </w:rPr>
          </w:rPrChange>
        </w:rPr>
        <w:t>（支持多格式）</w:t>
      </w:r>
      <w:r w:rsidRPr="00A10A8A">
        <w:rPr>
          <w:rFonts w:ascii="宋体" w:hAnsi="宋体" w:hint="eastAsia"/>
          <w:sz w:val="20"/>
          <w:szCs w:val="20"/>
          <w:rPrChange w:id="787" w:author="Uni Ru" w:date="2020-08-22T22:21:00Z">
            <w:rPr>
              <w:rFonts w:hint="eastAsia"/>
            </w:rPr>
          </w:rPrChange>
        </w:rPr>
        <w:t>。</w:t>
      </w:r>
    </w:p>
    <w:p w14:paraId="5B8832E6" w14:textId="77777777" w:rsidR="008729A5" w:rsidRPr="00A10A8A" w:rsidRDefault="008729A5" w:rsidP="008729A5">
      <w:pPr>
        <w:ind w:firstLine="420"/>
        <w:rPr>
          <w:ins w:id="788" w:author="luckyLuWen" w:date="2020-07-02T14:22:00Z"/>
          <w:rFonts w:ascii="宋体" w:hAnsi="宋体"/>
          <w:sz w:val="20"/>
          <w:szCs w:val="20"/>
          <w:rPrChange w:id="789" w:author="Uni Ru" w:date="2020-08-22T22:21:00Z">
            <w:rPr>
              <w:ins w:id="790" w:author="luckyLuWen" w:date="2020-07-02T14:22:00Z"/>
            </w:rPr>
          </w:rPrChange>
        </w:rPr>
      </w:pPr>
      <w:ins w:id="791" w:author="luckyLuWen" w:date="2020-07-02T14:22:00Z">
        <w:r w:rsidRPr="00A10A8A">
          <w:rPr>
            <w:rFonts w:ascii="宋体" w:hAnsi="宋体" w:hint="eastAsia"/>
            <w:sz w:val="20"/>
            <w:szCs w:val="20"/>
            <w:rPrChange w:id="792" w:author="Uni Ru" w:date="2020-08-22T22:21:00Z">
              <w:rPr>
                <w:rFonts w:hint="eastAsia"/>
              </w:rPr>
            </w:rPrChange>
          </w:rPr>
          <w:t>动作：用户点击【数据导出】这个选项——</w:t>
        </w:r>
        <w:proofErr w:type="gramStart"/>
        <w:r w:rsidRPr="00A10A8A">
          <w:rPr>
            <w:rFonts w:ascii="宋体" w:hAnsi="宋体" w:hint="eastAsia"/>
            <w:sz w:val="20"/>
            <w:szCs w:val="20"/>
            <w:rPrChange w:id="793" w:author="Uni Ru" w:date="2020-08-22T22:21:00Z">
              <w:rPr>
                <w:rFonts w:hint="eastAsia"/>
              </w:rPr>
            </w:rPrChange>
          </w:rPr>
          <w:t>》</w:t>
        </w:r>
        <w:proofErr w:type="gramEnd"/>
        <w:r w:rsidRPr="00A10A8A">
          <w:rPr>
            <w:rFonts w:ascii="宋体" w:hAnsi="宋体" w:hint="eastAsia"/>
            <w:sz w:val="20"/>
            <w:szCs w:val="20"/>
            <w:rPrChange w:id="794" w:author="Uni Ru" w:date="2020-08-22T22:21:00Z">
              <w:rPr>
                <w:rFonts w:hint="eastAsia"/>
              </w:rPr>
            </w:rPrChange>
          </w:rPr>
          <w:t>下拉框选择【导出类型】——</w:t>
        </w:r>
        <w:proofErr w:type="gramStart"/>
        <w:r w:rsidRPr="00A10A8A">
          <w:rPr>
            <w:rFonts w:ascii="宋体" w:hAnsi="宋体" w:hint="eastAsia"/>
            <w:sz w:val="20"/>
            <w:szCs w:val="20"/>
            <w:rPrChange w:id="795" w:author="Uni Ru" w:date="2020-08-22T22:21:00Z">
              <w:rPr>
                <w:rFonts w:hint="eastAsia"/>
              </w:rPr>
            </w:rPrChange>
          </w:rPr>
          <w:t>》</w:t>
        </w:r>
      </w:ins>
      <w:proofErr w:type="gramEnd"/>
      <w:ins w:id="796" w:author="luckyLuWen" w:date="2020-07-02T14:52:00Z">
        <w:r w:rsidR="006C6D26" w:rsidRPr="00A10A8A">
          <w:rPr>
            <w:rFonts w:ascii="宋体" w:hAnsi="宋体" w:hint="eastAsia"/>
            <w:sz w:val="20"/>
            <w:szCs w:val="20"/>
            <w:rPrChange w:id="797" w:author="Uni Ru" w:date="2020-08-22T22:21:00Z">
              <w:rPr>
                <w:rFonts w:hint="eastAsia"/>
              </w:rPr>
            </w:rPrChange>
          </w:rPr>
          <w:t>在【数据信息】</w:t>
        </w:r>
      </w:ins>
      <w:ins w:id="798" w:author="luckyLuWen" w:date="2020-07-02T14:53:00Z">
        <w:r w:rsidR="006C6D26" w:rsidRPr="00A10A8A">
          <w:rPr>
            <w:rFonts w:ascii="宋体" w:hAnsi="宋体" w:hint="eastAsia"/>
            <w:sz w:val="20"/>
            <w:szCs w:val="20"/>
            <w:rPrChange w:id="799" w:author="Uni Ru" w:date="2020-08-22T22:21:00Z">
              <w:rPr>
                <w:rFonts w:hint="eastAsia"/>
              </w:rPr>
            </w:rPrChange>
          </w:rPr>
          <w:t>——</w:t>
        </w:r>
        <w:proofErr w:type="gramStart"/>
        <w:r w:rsidR="006C6D26" w:rsidRPr="00A10A8A">
          <w:rPr>
            <w:rFonts w:ascii="宋体" w:hAnsi="宋体" w:hint="eastAsia"/>
            <w:sz w:val="20"/>
            <w:szCs w:val="20"/>
            <w:rPrChange w:id="800" w:author="Uni Ru" w:date="2020-08-22T22:21:00Z">
              <w:rPr>
                <w:rFonts w:hint="eastAsia"/>
              </w:rPr>
            </w:rPrChange>
          </w:rPr>
          <w:t>》</w:t>
        </w:r>
      </w:ins>
      <w:proofErr w:type="gramEnd"/>
      <w:ins w:id="801" w:author="luckyLuWen" w:date="2020-07-02T14:22:00Z">
        <w:r w:rsidRPr="00A10A8A">
          <w:rPr>
            <w:rFonts w:ascii="宋体" w:hAnsi="宋体" w:hint="eastAsia"/>
            <w:sz w:val="20"/>
            <w:szCs w:val="20"/>
            <w:rPrChange w:id="802" w:author="Uni Ru" w:date="2020-08-22T22:21:00Z">
              <w:rPr>
                <w:rFonts w:hint="eastAsia"/>
              </w:rPr>
            </w:rPrChange>
          </w:rPr>
          <w:t>选择</w:t>
        </w:r>
        <w:r w:rsidR="006C6D26" w:rsidRPr="00A10A8A">
          <w:rPr>
            <w:rFonts w:ascii="宋体" w:hAnsi="宋体" w:hint="eastAsia"/>
            <w:sz w:val="20"/>
            <w:szCs w:val="20"/>
            <w:rPrChange w:id="803" w:author="Uni Ru" w:date="2020-08-22T22:21:00Z">
              <w:rPr>
                <w:rFonts w:hint="eastAsia"/>
              </w:rPr>
            </w:rPrChange>
          </w:rPr>
          <w:t>【</w:t>
        </w:r>
        <w:r w:rsidRPr="00A10A8A">
          <w:rPr>
            <w:rFonts w:ascii="宋体" w:hAnsi="宋体" w:hint="eastAsia"/>
            <w:sz w:val="20"/>
            <w:szCs w:val="20"/>
            <w:rPrChange w:id="804" w:author="Uni Ru" w:date="2020-08-22T22:21:00Z">
              <w:rPr>
                <w:rFonts w:hint="eastAsia"/>
              </w:rPr>
            </w:rPrChange>
          </w:rPr>
          <w:t>信息</w:t>
        </w:r>
      </w:ins>
      <w:ins w:id="805" w:author="luckyLuWen" w:date="2020-07-02T14:53:00Z">
        <w:r w:rsidR="006C6D26" w:rsidRPr="00A10A8A">
          <w:rPr>
            <w:rFonts w:ascii="宋体" w:hAnsi="宋体" w:hint="eastAsia"/>
            <w:sz w:val="20"/>
            <w:szCs w:val="20"/>
            <w:rPrChange w:id="806" w:author="Uni Ru" w:date="2020-08-22T22:21:00Z">
              <w:rPr>
                <w:rFonts w:hint="eastAsia"/>
              </w:rPr>
            </w:rPrChange>
          </w:rPr>
          <w:t>类型</w:t>
        </w:r>
      </w:ins>
      <w:ins w:id="807" w:author="luckyLuWen" w:date="2020-07-02T14:22:00Z">
        <w:r w:rsidRPr="00A10A8A">
          <w:rPr>
            <w:rFonts w:ascii="宋体" w:hAnsi="宋体" w:hint="eastAsia"/>
            <w:sz w:val="20"/>
            <w:szCs w:val="20"/>
            <w:rPrChange w:id="808" w:author="Uni Ru" w:date="2020-08-22T22:21:00Z">
              <w:rPr>
                <w:rFonts w:hint="eastAsia"/>
              </w:rPr>
            </w:rPrChange>
          </w:rPr>
          <w:t>】</w:t>
        </w:r>
      </w:ins>
      <w:ins w:id="809" w:author="luckyLuWen" w:date="2020-07-02T14:53:00Z">
        <w:r w:rsidR="006C6D26" w:rsidRPr="00A10A8A">
          <w:rPr>
            <w:rFonts w:ascii="宋体" w:hAnsi="宋体" w:hint="eastAsia"/>
            <w:sz w:val="20"/>
            <w:szCs w:val="20"/>
            <w:rPrChange w:id="810" w:author="Uni Ru" w:date="2020-08-22T22:21:00Z">
              <w:rPr>
                <w:rFonts w:hint="eastAsia"/>
              </w:rPr>
            </w:rPrChange>
          </w:rPr>
          <w:t>，如温度</w:t>
        </w:r>
        <w:r w:rsidR="006C6D26" w:rsidRPr="00A10A8A">
          <w:rPr>
            <w:rFonts w:ascii="宋体" w:hAnsi="宋体"/>
            <w:sz w:val="20"/>
            <w:szCs w:val="20"/>
            <w:rPrChange w:id="811" w:author="Uni Ru" w:date="2020-08-22T22:21:00Z">
              <w:rPr/>
            </w:rPrChange>
          </w:rPr>
          <w:t>/</w:t>
        </w:r>
        <w:r w:rsidR="006C6D26" w:rsidRPr="00A10A8A">
          <w:rPr>
            <w:rFonts w:ascii="宋体" w:hAnsi="宋体" w:hint="eastAsia"/>
            <w:sz w:val="20"/>
            <w:szCs w:val="20"/>
            <w:rPrChange w:id="812" w:author="Uni Ru" w:date="2020-08-22T22:21:00Z">
              <w:rPr>
                <w:rFonts w:hint="eastAsia"/>
              </w:rPr>
            </w:rPrChange>
          </w:rPr>
          <w:t>湿度</w:t>
        </w:r>
        <w:r w:rsidR="006C6D26" w:rsidRPr="00A10A8A">
          <w:rPr>
            <w:rFonts w:ascii="宋体" w:hAnsi="宋体"/>
            <w:sz w:val="20"/>
            <w:szCs w:val="20"/>
            <w:rPrChange w:id="813" w:author="Uni Ru" w:date="2020-08-22T22:21:00Z">
              <w:rPr/>
            </w:rPrChange>
          </w:rPr>
          <w:t>/</w:t>
        </w:r>
        <w:r w:rsidR="006C6D26" w:rsidRPr="00A10A8A">
          <w:rPr>
            <w:rFonts w:ascii="宋体" w:hAnsi="宋体" w:hint="eastAsia"/>
            <w:sz w:val="20"/>
            <w:szCs w:val="20"/>
            <w:rPrChange w:id="814" w:author="Uni Ru" w:date="2020-08-22T22:21:00Z">
              <w:rPr>
                <w:rFonts w:hint="eastAsia"/>
              </w:rPr>
            </w:rPrChange>
          </w:rPr>
          <w:t>全部</w:t>
        </w:r>
        <w:r w:rsidR="006C6D26" w:rsidRPr="00A10A8A">
          <w:rPr>
            <w:rFonts w:ascii="宋体" w:hAnsi="宋体"/>
            <w:sz w:val="20"/>
            <w:szCs w:val="20"/>
            <w:rPrChange w:id="815" w:author="Uni Ru" w:date="2020-08-22T22:21:00Z">
              <w:rPr/>
            </w:rPrChange>
          </w:rPr>
          <w:t>etc</w:t>
        </w:r>
      </w:ins>
      <w:ins w:id="816" w:author="luckyLuWen" w:date="2020-07-02T14:26:00Z">
        <w:r w:rsidRPr="00A10A8A">
          <w:rPr>
            <w:rFonts w:ascii="宋体" w:hAnsi="宋体" w:hint="eastAsia"/>
            <w:sz w:val="20"/>
            <w:szCs w:val="20"/>
            <w:rPrChange w:id="817" w:author="Uni Ru" w:date="2020-08-22T22:21:00Z">
              <w:rPr>
                <w:rFonts w:hint="eastAsia"/>
              </w:rPr>
            </w:rPrChange>
          </w:rPr>
          <w:t>——</w:t>
        </w:r>
        <w:proofErr w:type="gramStart"/>
        <w:r w:rsidRPr="00A10A8A">
          <w:rPr>
            <w:rFonts w:ascii="宋体" w:hAnsi="宋体" w:hint="eastAsia"/>
            <w:sz w:val="20"/>
            <w:szCs w:val="20"/>
            <w:rPrChange w:id="818" w:author="Uni Ru" w:date="2020-08-22T22:21:00Z">
              <w:rPr>
                <w:rFonts w:hint="eastAsia"/>
              </w:rPr>
            </w:rPrChange>
          </w:rPr>
          <w:t>》</w:t>
        </w:r>
      </w:ins>
      <w:proofErr w:type="gramEnd"/>
      <w:ins w:id="819" w:author="luckyLuWen" w:date="2020-07-02T14:22:00Z">
        <w:r w:rsidRPr="00A10A8A">
          <w:rPr>
            <w:rFonts w:ascii="宋体" w:hAnsi="宋体" w:hint="eastAsia"/>
            <w:sz w:val="20"/>
            <w:szCs w:val="20"/>
            <w:rPrChange w:id="820" w:author="Uni Ru" w:date="2020-08-22T22:21:00Z">
              <w:rPr>
                <w:rFonts w:hint="eastAsia"/>
              </w:rPr>
            </w:rPrChange>
          </w:rPr>
          <w:t>【</w:t>
        </w:r>
      </w:ins>
      <w:ins w:id="821" w:author="luckyLuWen" w:date="2020-07-02T14:26:00Z">
        <w:r w:rsidR="00954849" w:rsidRPr="00A10A8A">
          <w:rPr>
            <w:rFonts w:ascii="宋体" w:hAnsi="宋体" w:hint="eastAsia"/>
            <w:sz w:val="20"/>
            <w:szCs w:val="20"/>
            <w:rPrChange w:id="822" w:author="Uni Ru" w:date="2020-08-22T22:21:00Z">
              <w:rPr>
                <w:rFonts w:hint="eastAsia"/>
              </w:rPr>
            </w:rPrChange>
          </w:rPr>
          <w:t>仅</w:t>
        </w:r>
      </w:ins>
      <w:ins w:id="823" w:author="luckyLuWen" w:date="2020-07-02T14:22:00Z">
        <w:r w:rsidRPr="00A10A8A">
          <w:rPr>
            <w:rFonts w:ascii="宋体" w:hAnsi="宋体" w:hint="eastAsia"/>
            <w:sz w:val="20"/>
            <w:szCs w:val="20"/>
            <w:rPrChange w:id="824" w:author="Uni Ru" w:date="2020-08-22T22:21:00Z">
              <w:rPr>
                <w:rFonts w:hint="eastAsia"/>
              </w:rPr>
            </w:rPrChange>
          </w:rPr>
          <w:t>导出终端</w:t>
        </w:r>
      </w:ins>
      <w:ins w:id="825" w:author="luckyLuWen" w:date="2020-07-02T14:27:00Z">
        <w:r w:rsidR="00954849" w:rsidRPr="00A10A8A">
          <w:rPr>
            <w:rFonts w:ascii="宋体" w:hAnsi="宋体" w:hint="eastAsia"/>
            <w:sz w:val="20"/>
            <w:szCs w:val="20"/>
            <w:rPrChange w:id="826" w:author="Uni Ru" w:date="2020-08-22T22:21:00Z">
              <w:rPr>
                <w:rFonts w:hint="eastAsia"/>
              </w:rPr>
            </w:rPrChange>
          </w:rPr>
          <w:t>数据</w:t>
        </w:r>
      </w:ins>
      <w:ins w:id="827" w:author="luckyLuWen" w:date="2020-07-02T14:22:00Z">
        <w:r w:rsidRPr="00A10A8A">
          <w:rPr>
            <w:rFonts w:ascii="宋体" w:hAnsi="宋体" w:hint="eastAsia"/>
            <w:sz w:val="20"/>
            <w:szCs w:val="20"/>
            <w:rPrChange w:id="828" w:author="Uni Ru" w:date="2020-08-22T22:21:00Z">
              <w:rPr>
                <w:rFonts w:hint="eastAsia"/>
              </w:rPr>
            </w:rPrChange>
          </w:rPr>
          <w:t>信息】</w:t>
        </w:r>
      </w:ins>
      <w:ins w:id="829" w:author="luckyLuWen" w:date="2020-07-02T14:24:00Z">
        <w:r w:rsidRPr="00A10A8A">
          <w:rPr>
            <w:rFonts w:ascii="宋体" w:hAnsi="宋体" w:hint="eastAsia"/>
            <w:sz w:val="20"/>
            <w:szCs w:val="20"/>
            <w:rPrChange w:id="830" w:author="Uni Ru" w:date="2020-08-22T22:21:00Z">
              <w:rPr>
                <w:rFonts w:hint="eastAsia"/>
              </w:rPr>
            </w:rPrChange>
          </w:rPr>
          <w:t>或【导出终端</w:t>
        </w:r>
      </w:ins>
      <w:ins w:id="831" w:author="luckyLuWen" w:date="2020-07-02T14:27:00Z">
        <w:r w:rsidR="00954849" w:rsidRPr="00A10A8A">
          <w:rPr>
            <w:rFonts w:ascii="宋体" w:hAnsi="宋体" w:hint="eastAsia"/>
            <w:sz w:val="20"/>
            <w:szCs w:val="20"/>
            <w:rPrChange w:id="832" w:author="Uni Ru" w:date="2020-08-22T22:21:00Z">
              <w:rPr>
                <w:rFonts w:hint="eastAsia"/>
              </w:rPr>
            </w:rPrChange>
          </w:rPr>
          <w:t>数据</w:t>
        </w:r>
      </w:ins>
      <w:ins w:id="833" w:author="luckyLuWen" w:date="2020-07-02T14:24:00Z">
        <w:r w:rsidR="00954849" w:rsidRPr="00A10A8A">
          <w:rPr>
            <w:rFonts w:ascii="宋体" w:hAnsi="宋体" w:hint="eastAsia"/>
            <w:sz w:val="20"/>
            <w:szCs w:val="20"/>
            <w:rPrChange w:id="834" w:author="Uni Ru" w:date="2020-08-22T22:21:00Z">
              <w:rPr>
                <w:rFonts w:hint="eastAsia"/>
              </w:rPr>
            </w:rPrChange>
          </w:rPr>
          <w:t>信息及其对应</w:t>
        </w:r>
      </w:ins>
      <w:ins w:id="835" w:author="luckyLuWen" w:date="2020-07-02T14:27:00Z">
        <w:r w:rsidR="00954849" w:rsidRPr="00A10A8A">
          <w:rPr>
            <w:rFonts w:ascii="宋体" w:hAnsi="宋体" w:hint="eastAsia"/>
            <w:sz w:val="20"/>
            <w:szCs w:val="20"/>
            <w:rPrChange w:id="836" w:author="Uni Ru" w:date="2020-08-22T22:21:00Z">
              <w:rPr>
                <w:rFonts w:hint="eastAsia"/>
              </w:rPr>
            </w:rPrChange>
          </w:rPr>
          <w:t>的</w:t>
        </w:r>
      </w:ins>
      <w:ins w:id="837" w:author="luckyLuWen" w:date="2020-07-02T14:25:00Z">
        <w:r w:rsidRPr="00A10A8A">
          <w:rPr>
            <w:rFonts w:ascii="宋体" w:hAnsi="宋体" w:hint="eastAsia"/>
            <w:sz w:val="20"/>
            <w:szCs w:val="20"/>
            <w:rPrChange w:id="838" w:author="Uni Ru" w:date="2020-08-22T22:21:00Z">
              <w:rPr>
                <w:rFonts w:hint="eastAsia"/>
              </w:rPr>
            </w:rPrChange>
          </w:rPr>
          <w:t>用户信息</w:t>
        </w:r>
      </w:ins>
      <w:ins w:id="839" w:author="luckyLuWen" w:date="2020-07-02T14:24:00Z">
        <w:r w:rsidR="00954849" w:rsidRPr="00A10A8A">
          <w:rPr>
            <w:rFonts w:ascii="宋体" w:hAnsi="宋体" w:hint="eastAsia"/>
            <w:sz w:val="20"/>
            <w:szCs w:val="20"/>
            <w:rPrChange w:id="840" w:author="Uni Ru" w:date="2020-08-22T22:21:00Z">
              <w:rPr>
                <w:rFonts w:hint="eastAsia"/>
              </w:rPr>
            </w:rPrChange>
          </w:rPr>
          <w:t>】</w:t>
        </w:r>
      </w:ins>
      <w:ins w:id="841" w:author="luckyLuWen" w:date="2020-07-02T14:27:00Z">
        <w:r w:rsidR="00954849" w:rsidRPr="00A10A8A">
          <w:rPr>
            <w:rFonts w:ascii="宋体" w:hAnsi="宋体" w:hint="eastAsia"/>
            <w:sz w:val="20"/>
            <w:szCs w:val="20"/>
            <w:rPrChange w:id="842" w:author="Uni Ru" w:date="2020-08-22T22:21:00Z">
              <w:rPr>
                <w:rFonts w:hint="eastAsia"/>
              </w:rPr>
            </w:rPrChange>
          </w:rPr>
          <w:t>或</w:t>
        </w:r>
      </w:ins>
      <w:ins w:id="843" w:author="luckyLuWen" w:date="2020-07-02T14:28:00Z">
        <w:r w:rsidR="00954849" w:rsidRPr="00A10A8A">
          <w:rPr>
            <w:rFonts w:ascii="宋体" w:hAnsi="宋体" w:hint="eastAsia"/>
            <w:sz w:val="20"/>
            <w:szCs w:val="20"/>
            <w:rPrChange w:id="844" w:author="Uni Ru" w:date="2020-08-22T22:21:00Z">
              <w:rPr>
                <w:rFonts w:hint="eastAsia"/>
              </w:rPr>
            </w:rPrChange>
          </w:rPr>
          <w:t>【导出终端数据信息及其对应配置信息和用户信息】</w:t>
        </w:r>
      </w:ins>
      <w:ins w:id="845" w:author="luckyLuWen" w:date="2020-07-02T14:22:00Z">
        <w:r w:rsidRPr="00A10A8A">
          <w:rPr>
            <w:rFonts w:ascii="宋体" w:hAnsi="宋体" w:hint="eastAsia"/>
            <w:sz w:val="20"/>
            <w:szCs w:val="20"/>
            <w:rPrChange w:id="846" w:author="Uni Ru" w:date="2020-08-22T22:21:00Z">
              <w:rPr>
                <w:rFonts w:hint="eastAsia"/>
              </w:rPr>
            </w:rPrChange>
          </w:rPr>
          <w:t>——</w:t>
        </w:r>
        <w:proofErr w:type="gramStart"/>
        <w:r w:rsidRPr="00A10A8A">
          <w:rPr>
            <w:rFonts w:ascii="宋体" w:hAnsi="宋体" w:hint="eastAsia"/>
            <w:sz w:val="20"/>
            <w:szCs w:val="20"/>
            <w:rPrChange w:id="847" w:author="Uni Ru" w:date="2020-08-22T22:21:00Z">
              <w:rPr>
                <w:rFonts w:hint="eastAsia"/>
              </w:rPr>
            </w:rPrChange>
          </w:rPr>
          <w:t>》</w:t>
        </w:r>
        <w:proofErr w:type="gramEnd"/>
        <w:r w:rsidRPr="00A10A8A">
          <w:rPr>
            <w:rFonts w:ascii="宋体" w:hAnsi="宋体" w:hint="eastAsia"/>
            <w:sz w:val="20"/>
            <w:szCs w:val="20"/>
            <w:rPrChange w:id="848" w:author="Uni Ru" w:date="2020-08-22T22:21:00Z">
              <w:rPr>
                <w:rFonts w:hint="eastAsia"/>
              </w:rPr>
            </w:rPrChange>
          </w:rPr>
          <w:t>实现导出</w:t>
        </w:r>
      </w:ins>
    </w:p>
    <w:p w14:paraId="13159240" w14:textId="77777777" w:rsidR="008729A5" w:rsidRPr="00A10A8A" w:rsidRDefault="008729A5" w:rsidP="008729A5">
      <w:pPr>
        <w:ind w:firstLine="420"/>
        <w:rPr>
          <w:ins w:id="849" w:author="luckyLuWen" w:date="2020-07-02T14:17:00Z"/>
          <w:rFonts w:ascii="宋体" w:hAnsi="宋体"/>
          <w:sz w:val="20"/>
          <w:szCs w:val="20"/>
          <w:rPrChange w:id="850" w:author="Uni Ru" w:date="2020-08-22T22:21:00Z">
            <w:rPr>
              <w:ins w:id="851" w:author="luckyLuWen" w:date="2020-07-02T14:17:00Z"/>
            </w:rPr>
          </w:rPrChange>
        </w:rPr>
      </w:pPr>
      <w:ins w:id="852" w:author="luckyLuWen" w:date="2020-07-02T14:17:00Z">
        <w:r w:rsidRPr="00A10A8A">
          <w:rPr>
            <w:rFonts w:ascii="宋体" w:hAnsi="宋体"/>
            <w:sz w:val="20"/>
            <w:szCs w:val="20"/>
            <w:rPrChange w:id="853" w:author="Uni Ru" w:date="2020-08-22T22:21:00Z">
              <w:rPr/>
            </w:rPrChange>
          </w:rPr>
          <w:t>SQL</w:t>
        </w:r>
        <w:r w:rsidRPr="00A10A8A">
          <w:rPr>
            <w:rFonts w:ascii="宋体" w:hAnsi="宋体" w:hint="eastAsia"/>
            <w:sz w:val="20"/>
            <w:szCs w:val="20"/>
            <w:rPrChange w:id="854" w:author="Uni Ru" w:date="2020-08-22T22:21:00Z">
              <w:rPr>
                <w:rFonts w:hint="eastAsia"/>
              </w:rPr>
            </w:rPrChange>
          </w:rPr>
          <w:t>实现：</w:t>
        </w:r>
      </w:ins>
    </w:p>
    <w:p w14:paraId="3D985BEB" w14:textId="77777777" w:rsidR="008729A5" w:rsidRPr="00A10A8A" w:rsidRDefault="008729A5" w:rsidP="008729A5">
      <w:pPr>
        <w:ind w:firstLine="420"/>
        <w:rPr>
          <w:ins w:id="855" w:author="luckyLuWen" w:date="2020-07-02T14:17:00Z"/>
          <w:rFonts w:ascii="宋体" w:hAnsi="宋体"/>
          <w:sz w:val="20"/>
          <w:szCs w:val="20"/>
          <w:rPrChange w:id="856" w:author="Uni Ru" w:date="2020-08-22T22:21:00Z">
            <w:rPr>
              <w:ins w:id="857" w:author="luckyLuWen" w:date="2020-07-02T14:17:00Z"/>
            </w:rPr>
          </w:rPrChange>
        </w:rPr>
      </w:pPr>
    </w:p>
    <w:p w14:paraId="190B28D4" w14:textId="77777777" w:rsidR="008729A5" w:rsidRPr="00A10A8A" w:rsidRDefault="008729A5" w:rsidP="008729A5">
      <w:pPr>
        <w:ind w:firstLine="420"/>
        <w:rPr>
          <w:ins w:id="858" w:author="luckyLuWen" w:date="2020-07-02T14:17:00Z"/>
          <w:rFonts w:ascii="宋体" w:hAnsi="宋体"/>
          <w:sz w:val="20"/>
          <w:szCs w:val="20"/>
          <w:rPrChange w:id="859" w:author="Uni Ru" w:date="2020-08-22T22:21:00Z">
            <w:rPr>
              <w:ins w:id="860" w:author="luckyLuWen" w:date="2020-07-02T14:17:00Z"/>
            </w:rPr>
          </w:rPrChange>
        </w:rPr>
      </w:pPr>
      <w:ins w:id="861" w:author="luckyLuWen" w:date="2020-07-02T14:17:00Z">
        <w:r w:rsidRPr="00A10A8A">
          <w:rPr>
            <w:rFonts w:ascii="宋体" w:hAnsi="宋体"/>
            <w:sz w:val="20"/>
            <w:szCs w:val="20"/>
            <w:rPrChange w:id="862" w:author="Uni Ru" w:date="2020-08-22T22:21:00Z">
              <w:rPr/>
            </w:rPrChange>
          </w:rPr>
          <w:t>JAVA</w:t>
        </w:r>
        <w:r w:rsidRPr="00A10A8A">
          <w:rPr>
            <w:rFonts w:ascii="宋体" w:hAnsi="宋体" w:hint="eastAsia"/>
            <w:sz w:val="20"/>
            <w:szCs w:val="20"/>
            <w:rPrChange w:id="863" w:author="Uni Ru" w:date="2020-08-22T22:21:00Z">
              <w:rPr>
                <w:rFonts w:hint="eastAsia"/>
              </w:rPr>
            </w:rPrChange>
          </w:rPr>
          <w:t>实现：</w:t>
        </w:r>
      </w:ins>
    </w:p>
    <w:p w14:paraId="5C2A1A6A" w14:textId="77777777" w:rsidR="004801EC" w:rsidRPr="00A10A8A" w:rsidDel="008729A5" w:rsidRDefault="008729A5" w:rsidP="008729A5">
      <w:pPr>
        <w:ind w:firstLine="420"/>
        <w:rPr>
          <w:del w:id="864" w:author="luckyLuWen" w:date="2020-07-02T14:17:00Z"/>
          <w:rFonts w:ascii="宋体" w:hAnsi="宋体"/>
          <w:sz w:val="20"/>
          <w:szCs w:val="20"/>
          <w:rPrChange w:id="865" w:author="Uni Ru" w:date="2020-08-22T22:21:00Z">
            <w:rPr>
              <w:del w:id="866" w:author="luckyLuWen" w:date="2020-07-02T14:17:00Z"/>
            </w:rPr>
          </w:rPrChange>
        </w:rPr>
      </w:pPr>
      <w:ins w:id="867" w:author="luckyLuWen" w:date="2020-07-02T14:17:00Z">
        <w:r w:rsidRPr="00A10A8A" w:rsidDel="008729A5">
          <w:rPr>
            <w:rFonts w:ascii="宋体" w:hAnsi="宋体"/>
            <w:sz w:val="20"/>
            <w:szCs w:val="20"/>
            <w:rPrChange w:id="868" w:author="Uni Ru" w:date="2020-08-22T22:21:00Z">
              <w:rPr/>
            </w:rPrChange>
          </w:rPr>
          <w:t xml:space="preserve"> </w:t>
        </w:r>
      </w:ins>
    </w:p>
    <w:p w14:paraId="564446B3" w14:textId="77777777" w:rsidR="00F35000" w:rsidRPr="00A10A8A" w:rsidRDefault="00F35000" w:rsidP="009B6FF5">
      <w:pPr>
        <w:ind w:firstLine="420"/>
        <w:rPr>
          <w:ins w:id="869" w:author="luckyLuWen" w:date="2020-07-02T14:07:00Z"/>
          <w:rFonts w:ascii="宋体" w:hAnsi="宋体"/>
          <w:sz w:val="20"/>
          <w:szCs w:val="20"/>
          <w:rPrChange w:id="870" w:author="Uni Ru" w:date="2020-08-22T22:21:00Z">
            <w:rPr>
              <w:ins w:id="871" w:author="luckyLuWen" w:date="2020-07-02T14:07:00Z"/>
            </w:rPr>
          </w:rPrChange>
        </w:rPr>
      </w:pPr>
      <w:r w:rsidRPr="00A10A8A">
        <w:rPr>
          <w:rFonts w:ascii="宋体" w:hAnsi="宋体"/>
          <w:sz w:val="20"/>
          <w:szCs w:val="20"/>
          <w:rPrChange w:id="872" w:author="Uni Ru" w:date="2020-08-22T22:21:00Z">
            <w:rPr/>
          </w:rPrChange>
        </w:rPr>
        <w:t>(8)</w:t>
      </w:r>
      <w:r w:rsidRPr="00A10A8A">
        <w:rPr>
          <w:rFonts w:ascii="宋体" w:hAnsi="宋体" w:hint="eastAsia"/>
          <w:sz w:val="20"/>
          <w:szCs w:val="20"/>
          <w:rPrChange w:id="873" w:author="Uni Ru" w:date="2020-08-22T22:21:00Z">
            <w:rPr>
              <w:rFonts w:hint="eastAsia"/>
            </w:rPr>
          </w:rPrChange>
        </w:rPr>
        <w:t>导出终端配置信息</w:t>
      </w:r>
      <w:r w:rsidRPr="00A10A8A">
        <w:rPr>
          <w:rFonts w:ascii="宋体" w:hAnsi="宋体"/>
          <w:sz w:val="20"/>
          <w:szCs w:val="20"/>
          <w:rPrChange w:id="874" w:author="Uni Ru" w:date="2020-08-22T22:21:00Z">
            <w:rPr/>
          </w:rPrChange>
        </w:rPr>
        <w:t>:</w:t>
      </w:r>
      <w:r w:rsidRPr="00A10A8A">
        <w:rPr>
          <w:rFonts w:ascii="宋体" w:hAnsi="宋体"/>
          <w:sz w:val="20"/>
          <w:szCs w:val="20"/>
          <w:rPrChange w:id="875" w:author="Uni Ru" w:date="2020-08-22T22:21:00Z">
            <w:rPr/>
          </w:rPrChange>
        </w:rPr>
        <w:tab/>
      </w:r>
      <w:r w:rsidRPr="00A10A8A">
        <w:rPr>
          <w:rFonts w:ascii="宋体" w:hAnsi="宋体" w:hint="eastAsia"/>
          <w:sz w:val="20"/>
          <w:szCs w:val="20"/>
          <w:rPrChange w:id="876" w:author="Uni Ru" w:date="2020-08-22T22:21:00Z">
            <w:rPr>
              <w:rFonts w:hint="eastAsia"/>
            </w:rPr>
          </w:rPrChange>
        </w:rPr>
        <w:t>管理员对终端的配置信息进行分类统计，生成报表（支持</w:t>
      </w:r>
      <w:r w:rsidRPr="00A10A8A">
        <w:rPr>
          <w:rFonts w:ascii="宋体" w:hAnsi="宋体"/>
          <w:sz w:val="20"/>
          <w:szCs w:val="20"/>
          <w:rPrChange w:id="877" w:author="Uni Ru" w:date="2020-08-22T22:21:00Z">
            <w:rPr/>
          </w:rPrChange>
        </w:rPr>
        <w:t>XML</w:t>
      </w:r>
      <w:r w:rsidRPr="00A10A8A">
        <w:rPr>
          <w:rFonts w:ascii="宋体" w:hAnsi="宋体" w:hint="eastAsia"/>
          <w:sz w:val="20"/>
          <w:szCs w:val="20"/>
          <w:rPrChange w:id="878" w:author="Uni Ru" w:date="2020-08-22T22:21:00Z">
            <w:rPr>
              <w:rFonts w:hint="eastAsia"/>
            </w:rPr>
          </w:rPrChange>
        </w:rPr>
        <w:t>和</w:t>
      </w:r>
      <w:r w:rsidRPr="00A10A8A">
        <w:rPr>
          <w:rFonts w:ascii="宋体" w:hAnsi="宋体"/>
          <w:sz w:val="20"/>
          <w:szCs w:val="20"/>
          <w:rPrChange w:id="879" w:author="Uni Ru" w:date="2020-08-22T22:21:00Z">
            <w:rPr/>
          </w:rPrChange>
        </w:rPr>
        <w:t>JSON</w:t>
      </w:r>
      <w:r w:rsidRPr="00A10A8A">
        <w:rPr>
          <w:rFonts w:ascii="宋体" w:hAnsi="宋体" w:hint="eastAsia"/>
          <w:sz w:val="20"/>
          <w:szCs w:val="20"/>
          <w:rPrChange w:id="880" w:author="Uni Ru" w:date="2020-08-22T22:21:00Z">
            <w:rPr>
              <w:rFonts w:hint="eastAsia"/>
            </w:rPr>
          </w:rPrChange>
        </w:rPr>
        <w:t>）。</w:t>
      </w:r>
    </w:p>
    <w:p w14:paraId="145913FA" w14:textId="77777777" w:rsidR="008729A5" w:rsidRPr="00A10A8A" w:rsidRDefault="008729A5" w:rsidP="008729A5">
      <w:pPr>
        <w:ind w:firstLine="420"/>
        <w:rPr>
          <w:ins w:id="881" w:author="luckyLuWen" w:date="2020-07-02T14:25:00Z"/>
          <w:rFonts w:ascii="宋体" w:hAnsi="宋体"/>
          <w:sz w:val="20"/>
          <w:szCs w:val="20"/>
          <w:rPrChange w:id="882" w:author="Uni Ru" w:date="2020-08-22T22:21:00Z">
            <w:rPr>
              <w:ins w:id="883" w:author="luckyLuWen" w:date="2020-07-02T14:25:00Z"/>
            </w:rPr>
          </w:rPrChange>
        </w:rPr>
      </w:pPr>
      <w:ins w:id="884" w:author="luckyLuWen" w:date="2020-07-02T14:25:00Z">
        <w:r w:rsidRPr="00A10A8A">
          <w:rPr>
            <w:rFonts w:ascii="宋体" w:hAnsi="宋体" w:hint="eastAsia"/>
            <w:sz w:val="20"/>
            <w:szCs w:val="20"/>
            <w:rPrChange w:id="885" w:author="Uni Ru" w:date="2020-08-22T22:21:00Z">
              <w:rPr>
                <w:rFonts w:hint="eastAsia"/>
              </w:rPr>
            </w:rPrChange>
          </w:rPr>
          <w:t>动作：用户点击【数据导</w:t>
        </w:r>
        <w:r w:rsidR="00954849" w:rsidRPr="00A10A8A">
          <w:rPr>
            <w:rFonts w:ascii="宋体" w:hAnsi="宋体" w:hint="eastAsia"/>
            <w:sz w:val="20"/>
            <w:szCs w:val="20"/>
            <w:rPrChange w:id="886" w:author="Uni Ru" w:date="2020-08-22T22:21:00Z">
              <w:rPr>
                <w:rFonts w:hint="eastAsia"/>
              </w:rPr>
            </w:rPrChange>
          </w:rPr>
          <w:t>出】这个选项——</w:t>
        </w:r>
        <w:proofErr w:type="gramStart"/>
        <w:r w:rsidR="00954849" w:rsidRPr="00A10A8A">
          <w:rPr>
            <w:rFonts w:ascii="宋体" w:hAnsi="宋体" w:hint="eastAsia"/>
            <w:sz w:val="20"/>
            <w:szCs w:val="20"/>
            <w:rPrChange w:id="887" w:author="Uni Ru" w:date="2020-08-22T22:21:00Z">
              <w:rPr>
                <w:rFonts w:hint="eastAsia"/>
              </w:rPr>
            </w:rPrChange>
          </w:rPr>
          <w:t>》</w:t>
        </w:r>
        <w:proofErr w:type="gramEnd"/>
        <w:r w:rsidR="00954849" w:rsidRPr="00A10A8A">
          <w:rPr>
            <w:rFonts w:ascii="宋体" w:hAnsi="宋体" w:hint="eastAsia"/>
            <w:sz w:val="20"/>
            <w:szCs w:val="20"/>
            <w:rPrChange w:id="888" w:author="Uni Ru" w:date="2020-08-22T22:21:00Z">
              <w:rPr>
                <w:rFonts w:hint="eastAsia"/>
              </w:rPr>
            </w:rPrChange>
          </w:rPr>
          <w:t>下拉框选择【导出类型】——</w:t>
        </w:r>
        <w:proofErr w:type="gramStart"/>
        <w:r w:rsidR="00954849" w:rsidRPr="00A10A8A">
          <w:rPr>
            <w:rFonts w:ascii="宋体" w:hAnsi="宋体" w:hint="eastAsia"/>
            <w:sz w:val="20"/>
            <w:szCs w:val="20"/>
            <w:rPrChange w:id="889" w:author="Uni Ru" w:date="2020-08-22T22:21:00Z">
              <w:rPr>
                <w:rFonts w:hint="eastAsia"/>
              </w:rPr>
            </w:rPrChange>
          </w:rPr>
          <w:t>》</w:t>
        </w:r>
      </w:ins>
      <w:proofErr w:type="gramEnd"/>
      <w:ins w:id="890" w:author="luckyLuWen" w:date="2020-07-02T14:52:00Z">
        <w:r w:rsidR="00C85476" w:rsidRPr="00A10A8A">
          <w:rPr>
            <w:rFonts w:ascii="宋体" w:hAnsi="宋体" w:hint="eastAsia"/>
            <w:sz w:val="20"/>
            <w:szCs w:val="20"/>
            <w:rPrChange w:id="891" w:author="Uni Ru" w:date="2020-08-22T22:21:00Z">
              <w:rPr>
                <w:rFonts w:hint="eastAsia"/>
              </w:rPr>
            </w:rPrChange>
          </w:rPr>
          <w:t>在【配置信息】</w:t>
        </w:r>
      </w:ins>
      <w:ins w:id="892" w:author="luckyLuWen" w:date="2020-07-02T14:25:00Z">
        <w:r w:rsidR="00954849" w:rsidRPr="00A10A8A">
          <w:rPr>
            <w:rFonts w:ascii="宋体" w:hAnsi="宋体" w:hint="eastAsia"/>
            <w:sz w:val="20"/>
            <w:szCs w:val="20"/>
            <w:rPrChange w:id="893" w:author="Uni Ru" w:date="2020-08-22T22:21:00Z">
              <w:rPr>
                <w:rFonts w:hint="eastAsia"/>
              </w:rPr>
            </w:rPrChange>
          </w:rPr>
          <w:t>选择</w:t>
        </w:r>
        <w:r w:rsidRPr="00A10A8A">
          <w:rPr>
            <w:rFonts w:ascii="宋体" w:hAnsi="宋体" w:hint="eastAsia"/>
            <w:sz w:val="20"/>
            <w:szCs w:val="20"/>
            <w:rPrChange w:id="894" w:author="Uni Ru" w:date="2020-08-22T22:21:00Z">
              <w:rPr>
                <w:rFonts w:hint="eastAsia"/>
              </w:rPr>
            </w:rPrChange>
          </w:rPr>
          <w:t>【</w:t>
        </w:r>
      </w:ins>
      <w:ins w:id="895" w:author="luckyLuWen" w:date="2020-07-02T14:28:00Z">
        <w:r w:rsidR="00954849" w:rsidRPr="00A10A8A">
          <w:rPr>
            <w:rFonts w:ascii="宋体" w:hAnsi="宋体" w:hint="eastAsia"/>
            <w:sz w:val="20"/>
            <w:szCs w:val="20"/>
            <w:rPrChange w:id="896" w:author="Uni Ru" w:date="2020-08-22T22:21:00Z">
              <w:rPr>
                <w:rFonts w:hint="eastAsia"/>
              </w:rPr>
            </w:rPrChange>
          </w:rPr>
          <w:t>仅</w:t>
        </w:r>
      </w:ins>
      <w:ins w:id="897" w:author="luckyLuWen" w:date="2020-07-02T14:25:00Z">
        <w:r w:rsidRPr="00A10A8A">
          <w:rPr>
            <w:rFonts w:ascii="宋体" w:hAnsi="宋体" w:hint="eastAsia"/>
            <w:sz w:val="20"/>
            <w:szCs w:val="20"/>
            <w:rPrChange w:id="898" w:author="Uni Ru" w:date="2020-08-22T22:21:00Z">
              <w:rPr>
                <w:rFonts w:hint="eastAsia"/>
              </w:rPr>
            </w:rPrChange>
          </w:rPr>
          <w:t>导出终端</w:t>
        </w:r>
      </w:ins>
      <w:ins w:id="899" w:author="luckyLuWen" w:date="2020-07-02T14:28:00Z">
        <w:r w:rsidR="00954849" w:rsidRPr="00A10A8A">
          <w:rPr>
            <w:rFonts w:ascii="宋体" w:hAnsi="宋体" w:hint="eastAsia"/>
            <w:sz w:val="20"/>
            <w:szCs w:val="20"/>
            <w:rPrChange w:id="900" w:author="Uni Ru" w:date="2020-08-22T22:21:00Z">
              <w:rPr>
                <w:rFonts w:hint="eastAsia"/>
              </w:rPr>
            </w:rPrChange>
          </w:rPr>
          <w:t>配置</w:t>
        </w:r>
      </w:ins>
      <w:ins w:id="901" w:author="luckyLuWen" w:date="2020-07-02T14:25:00Z">
        <w:r w:rsidRPr="00A10A8A">
          <w:rPr>
            <w:rFonts w:ascii="宋体" w:hAnsi="宋体" w:hint="eastAsia"/>
            <w:sz w:val="20"/>
            <w:szCs w:val="20"/>
            <w:rPrChange w:id="902" w:author="Uni Ru" w:date="2020-08-22T22:21:00Z">
              <w:rPr>
                <w:rFonts w:hint="eastAsia"/>
              </w:rPr>
            </w:rPrChange>
          </w:rPr>
          <w:t>信息】或【导出终端</w:t>
        </w:r>
      </w:ins>
      <w:ins w:id="903" w:author="luckyLuWen" w:date="2020-07-02T14:28:00Z">
        <w:r w:rsidR="00954849" w:rsidRPr="00A10A8A">
          <w:rPr>
            <w:rFonts w:ascii="宋体" w:hAnsi="宋体" w:hint="eastAsia"/>
            <w:sz w:val="20"/>
            <w:szCs w:val="20"/>
            <w:rPrChange w:id="904" w:author="Uni Ru" w:date="2020-08-22T22:21:00Z">
              <w:rPr>
                <w:rFonts w:hint="eastAsia"/>
              </w:rPr>
            </w:rPrChange>
          </w:rPr>
          <w:t>配置</w:t>
        </w:r>
      </w:ins>
      <w:ins w:id="905" w:author="luckyLuWen" w:date="2020-07-02T14:25:00Z">
        <w:r w:rsidRPr="00A10A8A">
          <w:rPr>
            <w:rFonts w:ascii="宋体" w:hAnsi="宋体" w:hint="eastAsia"/>
            <w:sz w:val="20"/>
            <w:szCs w:val="20"/>
            <w:rPrChange w:id="906" w:author="Uni Ru" w:date="2020-08-22T22:21:00Z">
              <w:rPr>
                <w:rFonts w:hint="eastAsia"/>
              </w:rPr>
            </w:rPrChange>
          </w:rPr>
          <w:t>信息及其对应</w:t>
        </w:r>
      </w:ins>
      <w:ins w:id="907" w:author="luckyLuWen" w:date="2020-07-02T14:28:00Z">
        <w:r w:rsidR="00954849" w:rsidRPr="00A10A8A">
          <w:rPr>
            <w:rFonts w:ascii="宋体" w:hAnsi="宋体" w:hint="eastAsia"/>
            <w:sz w:val="20"/>
            <w:szCs w:val="20"/>
            <w:rPrChange w:id="908" w:author="Uni Ru" w:date="2020-08-22T22:21:00Z">
              <w:rPr>
                <w:rFonts w:hint="eastAsia"/>
              </w:rPr>
            </w:rPrChange>
          </w:rPr>
          <w:t>的</w:t>
        </w:r>
      </w:ins>
      <w:ins w:id="909" w:author="luckyLuWen" w:date="2020-07-02T14:25:00Z">
        <w:r w:rsidRPr="00A10A8A">
          <w:rPr>
            <w:rFonts w:ascii="宋体" w:hAnsi="宋体" w:hint="eastAsia"/>
            <w:sz w:val="20"/>
            <w:szCs w:val="20"/>
            <w:rPrChange w:id="910" w:author="Uni Ru" w:date="2020-08-22T22:21:00Z">
              <w:rPr>
                <w:rFonts w:hint="eastAsia"/>
              </w:rPr>
            </w:rPrChange>
          </w:rPr>
          <w:t>用户信息】——</w:t>
        </w:r>
        <w:proofErr w:type="gramStart"/>
        <w:r w:rsidRPr="00A10A8A">
          <w:rPr>
            <w:rFonts w:ascii="宋体" w:hAnsi="宋体" w:hint="eastAsia"/>
            <w:sz w:val="20"/>
            <w:szCs w:val="20"/>
            <w:rPrChange w:id="911" w:author="Uni Ru" w:date="2020-08-22T22:21:00Z">
              <w:rPr>
                <w:rFonts w:hint="eastAsia"/>
              </w:rPr>
            </w:rPrChange>
          </w:rPr>
          <w:t>》</w:t>
        </w:r>
        <w:proofErr w:type="gramEnd"/>
        <w:r w:rsidRPr="00A10A8A">
          <w:rPr>
            <w:rFonts w:ascii="宋体" w:hAnsi="宋体" w:hint="eastAsia"/>
            <w:sz w:val="20"/>
            <w:szCs w:val="20"/>
            <w:rPrChange w:id="912" w:author="Uni Ru" w:date="2020-08-22T22:21:00Z">
              <w:rPr>
                <w:rFonts w:hint="eastAsia"/>
              </w:rPr>
            </w:rPrChange>
          </w:rPr>
          <w:t>实现导出</w:t>
        </w:r>
      </w:ins>
    </w:p>
    <w:p w14:paraId="38601438" w14:textId="77777777" w:rsidR="008729A5" w:rsidRPr="00A10A8A" w:rsidRDefault="008729A5" w:rsidP="008729A5">
      <w:pPr>
        <w:ind w:firstLine="420"/>
        <w:rPr>
          <w:ins w:id="913" w:author="luckyLuWen" w:date="2020-07-02T14:23:00Z"/>
          <w:rFonts w:ascii="宋体" w:hAnsi="宋体"/>
          <w:sz w:val="20"/>
          <w:szCs w:val="20"/>
          <w:rPrChange w:id="914" w:author="Uni Ru" w:date="2020-08-22T22:21:00Z">
            <w:rPr>
              <w:ins w:id="915" w:author="luckyLuWen" w:date="2020-07-02T14:23:00Z"/>
            </w:rPr>
          </w:rPrChange>
        </w:rPr>
      </w:pPr>
      <w:ins w:id="916" w:author="luckyLuWen" w:date="2020-07-02T14:23:00Z">
        <w:r w:rsidRPr="00A10A8A">
          <w:rPr>
            <w:rFonts w:ascii="宋体" w:hAnsi="宋体"/>
            <w:sz w:val="20"/>
            <w:szCs w:val="20"/>
            <w:rPrChange w:id="917" w:author="Uni Ru" w:date="2020-08-22T22:21:00Z">
              <w:rPr/>
            </w:rPrChange>
          </w:rPr>
          <w:t>SQL</w:t>
        </w:r>
        <w:r w:rsidRPr="00A10A8A">
          <w:rPr>
            <w:rFonts w:ascii="宋体" w:hAnsi="宋体" w:hint="eastAsia"/>
            <w:sz w:val="20"/>
            <w:szCs w:val="20"/>
            <w:rPrChange w:id="918" w:author="Uni Ru" w:date="2020-08-22T22:21:00Z">
              <w:rPr>
                <w:rFonts w:hint="eastAsia"/>
              </w:rPr>
            </w:rPrChange>
          </w:rPr>
          <w:t>实现：</w:t>
        </w:r>
      </w:ins>
    </w:p>
    <w:p w14:paraId="58F47D3C" w14:textId="77777777" w:rsidR="008729A5" w:rsidRPr="00A10A8A" w:rsidRDefault="008729A5" w:rsidP="008729A5">
      <w:pPr>
        <w:ind w:firstLine="420"/>
        <w:rPr>
          <w:ins w:id="919" w:author="luckyLuWen" w:date="2020-07-02T14:23:00Z"/>
          <w:rFonts w:ascii="宋体" w:hAnsi="宋体"/>
          <w:sz w:val="20"/>
          <w:szCs w:val="20"/>
          <w:rPrChange w:id="920" w:author="Uni Ru" w:date="2020-08-22T22:21:00Z">
            <w:rPr>
              <w:ins w:id="921" w:author="luckyLuWen" w:date="2020-07-02T14:23:00Z"/>
            </w:rPr>
          </w:rPrChange>
        </w:rPr>
      </w:pPr>
    </w:p>
    <w:p w14:paraId="36755F48" w14:textId="77777777" w:rsidR="008729A5" w:rsidRPr="00A10A8A" w:rsidRDefault="008729A5" w:rsidP="008729A5">
      <w:pPr>
        <w:ind w:firstLine="420"/>
        <w:rPr>
          <w:ins w:id="922" w:author="luckyLuWen" w:date="2020-07-02T14:23:00Z"/>
          <w:rFonts w:ascii="宋体" w:hAnsi="宋体"/>
          <w:sz w:val="20"/>
          <w:szCs w:val="20"/>
          <w:rPrChange w:id="923" w:author="Uni Ru" w:date="2020-08-22T22:21:00Z">
            <w:rPr>
              <w:ins w:id="924" w:author="luckyLuWen" w:date="2020-07-02T14:23:00Z"/>
            </w:rPr>
          </w:rPrChange>
        </w:rPr>
      </w:pPr>
      <w:ins w:id="925" w:author="luckyLuWen" w:date="2020-07-02T14:23:00Z">
        <w:r w:rsidRPr="00A10A8A">
          <w:rPr>
            <w:rFonts w:ascii="宋体" w:hAnsi="宋体"/>
            <w:sz w:val="20"/>
            <w:szCs w:val="20"/>
            <w:rPrChange w:id="926" w:author="Uni Ru" w:date="2020-08-22T22:21:00Z">
              <w:rPr/>
            </w:rPrChange>
          </w:rPr>
          <w:t>JAVA</w:t>
        </w:r>
        <w:r w:rsidRPr="00A10A8A">
          <w:rPr>
            <w:rFonts w:ascii="宋体" w:hAnsi="宋体" w:hint="eastAsia"/>
            <w:sz w:val="20"/>
            <w:szCs w:val="20"/>
            <w:rPrChange w:id="927" w:author="Uni Ru" w:date="2020-08-22T22:21:00Z">
              <w:rPr>
                <w:rFonts w:hint="eastAsia"/>
              </w:rPr>
            </w:rPrChange>
          </w:rPr>
          <w:t>实现：</w:t>
        </w:r>
      </w:ins>
    </w:p>
    <w:p w14:paraId="4FD529FE" w14:textId="77777777" w:rsidR="004801EC" w:rsidRPr="00A10A8A" w:rsidRDefault="004801EC" w:rsidP="008729A5">
      <w:pPr>
        <w:ind w:firstLine="420"/>
        <w:rPr>
          <w:rFonts w:ascii="宋体" w:hAnsi="宋体"/>
          <w:sz w:val="20"/>
          <w:szCs w:val="20"/>
          <w:rPrChange w:id="928" w:author="Uni Ru" w:date="2020-08-22T22:21:00Z">
            <w:rPr/>
          </w:rPrChange>
        </w:rPr>
      </w:pPr>
    </w:p>
    <w:p w14:paraId="3FB8D123" w14:textId="77777777" w:rsidR="00F35000" w:rsidRPr="00A10A8A" w:rsidRDefault="00F35000" w:rsidP="00F35000">
      <w:pPr>
        <w:ind w:firstLineChars="200" w:firstLine="400"/>
        <w:rPr>
          <w:ins w:id="929" w:author="luckyLuWen" w:date="2020-07-02T14:08:00Z"/>
          <w:rFonts w:ascii="宋体" w:hAnsi="宋体"/>
          <w:sz w:val="20"/>
          <w:szCs w:val="20"/>
          <w:rPrChange w:id="930" w:author="Uni Ru" w:date="2020-08-22T22:21:00Z">
            <w:rPr>
              <w:ins w:id="931" w:author="luckyLuWen" w:date="2020-07-02T14:08:00Z"/>
            </w:rPr>
          </w:rPrChange>
        </w:rPr>
      </w:pPr>
      <w:r w:rsidRPr="00A10A8A">
        <w:rPr>
          <w:rFonts w:ascii="宋体" w:hAnsi="宋体"/>
          <w:sz w:val="20"/>
          <w:szCs w:val="20"/>
          <w:rPrChange w:id="932" w:author="Uni Ru" w:date="2020-08-22T22:21:00Z">
            <w:rPr/>
          </w:rPrChange>
        </w:rPr>
        <w:t>(9)</w:t>
      </w:r>
      <w:r w:rsidRPr="00A10A8A">
        <w:rPr>
          <w:rFonts w:ascii="宋体" w:hAnsi="宋体" w:hint="eastAsia"/>
          <w:sz w:val="20"/>
          <w:szCs w:val="20"/>
          <w:rPrChange w:id="933" w:author="Uni Ru" w:date="2020-08-22T22:21:00Z">
            <w:rPr>
              <w:rFonts w:hint="eastAsia"/>
            </w:rPr>
          </w:rPrChange>
        </w:rPr>
        <w:t>导出基于</w:t>
      </w:r>
      <w:r w:rsidRPr="00A10A8A">
        <w:rPr>
          <w:rFonts w:ascii="宋体" w:hAnsi="宋体"/>
          <w:sz w:val="20"/>
          <w:szCs w:val="20"/>
          <w:rPrChange w:id="934" w:author="Uni Ru" w:date="2020-08-22T22:21:00Z">
            <w:rPr/>
          </w:rPrChange>
        </w:rPr>
        <w:t>Web</w:t>
      </w:r>
      <w:r w:rsidRPr="00A10A8A">
        <w:rPr>
          <w:rFonts w:ascii="宋体" w:hAnsi="宋体" w:hint="eastAsia"/>
          <w:sz w:val="20"/>
          <w:szCs w:val="20"/>
          <w:rPrChange w:id="935" w:author="Uni Ru" w:date="2020-08-22T22:21:00Z">
            <w:rPr>
              <w:rFonts w:hint="eastAsia"/>
            </w:rPr>
          </w:rPrChange>
        </w:rPr>
        <w:t>服务器端</w:t>
      </w:r>
      <w:del w:id="936" w:author="luckyLuWen" w:date="2020-07-02T14:29:00Z">
        <w:r w:rsidRPr="00A10A8A" w:rsidDel="00954849">
          <w:rPr>
            <w:rFonts w:ascii="宋体" w:hAnsi="宋体" w:hint="eastAsia"/>
            <w:sz w:val="20"/>
            <w:szCs w:val="20"/>
            <w:rPrChange w:id="937" w:author="Uni Ru" w:date="2020-08-22T22:21:00Z">
              <w:rPr>
                <w:rFonts w:hint="eastAsia"/>
              </w:rPr>
            </w:rPrChange>
          </w:rPr>
          <w:delText>服务的</w:delText>
        </w:r>
      </w:del>
      <w:ins w:id="938" w:author="luckyLuWen" w:date="2020-07-02T14:29:00Z">
        <w:r w:rsidR="00954849" w:rsidRPr="00A10A8A">
          <w:rPr>
            <w:rFonts w:ascii="宋体" w:hAnsi="宋体" w:hint="eastAsia"/>
            <w:sz w:val="20"/>
            <w:szCs w:val="20"/>
            <w:rPrChange w:id="939" w:author="Uni Ru" w:date="2020-08-22T22:21:00Z">
              <w:rPr>
                <w:rFonts w:hint="eastAsia"/>
              </w:rPr>
            </w:rPrChange>
          </w:rPr>
          <w:t>的统计</w:t>
        </w:r>
      </w:ins>
      <w:r w:rsidRPr="00A10A8A">
        <w:rPr>
          <w:rFonts w:ascii="宋体" w:hAnsi="宋体" w:hint="eastAsia"/>
          <w:sz w:val="20"/>
          <w:szCs w:val="20"/>
          <w:rPrChange w:id="940" w:author="Uni Ru" w:date="2020-08-22T22:21:00Z">
            <w:rPr>
              <w:rFonts w:hint="eastAsia"/>
            </w:rPr>
          </w:rPrChange>
        </w:rPr>
        <w:t>数据信息</w:t>
      </w:r>
      <w:r w:rsidRPr="00A10A8A">
        <w:rPr>
          <w:rFonts w:ascii="宋体" w:hAnsi="宋体"/>
          <w:sz w:val="20"/>
          <w:szCs w:val="20"/>
          <w:rPrChange w:id="941" w:author="Uni Ru" w:date="2020-08-22T22:21:00Z">
            <w:rPr/>
          </w:rPrChange>
        </w:rPr>
        <w:t>:</w:t>
      </w:r>
      <w:r w:rsidRPr="00A10A8A">
        <w:rPr>
          <w:rFonts w:ascii="宋体" w:hAnsi="宋体"/>
          <w:sz w:val="20"/>
          <w:szCs w:val="20"/>
          <w:rPrChange w:id="942" w:author="Uni Ru" w:date="2020-08-22T22:21:00Z">
            <w:rPr/>
          </w:rPrChange>
        </w:rPr>
        <w:tab/>
      </w:r>
      <w:r w:rsidRPr="00A10A8A">
        <w:rPr>
          <w:rFonts w:ascii="宋体" w:hAnsi="宋体" w:hint="eastAsia"/>
          <w:sz w:val="20"/>
          <w:szCs w:val="20"/>
          <w:rPrChange w:id="943" w:author="Uni Ru" w:date="2020-08-22T22:21:00Z">
            <w:rPr>
              <w:rFonts w:hint="eastAsia"/>
            </w:rPr>
          </w:rPrChange>
        </w:rPr>
        <w:t>管理员和用户对终端数据进行统计与处理，生成处理结果以及相对应得报表（支持图像与多文件格式）</w:t>
      </w:r>
    </w:p>
    <w:p w14:paraId="303BF9B7" w14:textId="77777777" w:rsidR="004801EC" w:rsidRPr="00A10A8A" w:rsidRDefault="004801EC" w:rsidP="004801EC">
      <w:pPr>
        <w:ind w:firstLine="420"/>
        <w:rPr>
          <w:ins w:id="944" w:author="luckyLuWen" w:date="2020-07-02T14:08:00Z"/>
          <w:rFonts w:ascii="宋体" w:hAnsi="宋体"/>
          <w:sz w:val="20"/>
          <w:szCs w:val="20"/>
          <w:rPrChange w:id="945" w:author="Uni Ru" w:date="2020-08-22T22:21:00Z">
            <w:rPr>
              <w:ins w:id="946" w:author="luckyLuWen" w:date="2020-07-02T14:08:00Z"/>
            </w:rPr>
          </w:rPrChange>
        </w:rPr>
      </w:pPr>
      <w:ins w:id="947" w:author="luckyLuWen" w:date="2020-07-02T14:08:00Z">
        <w:r w:rsidRPr="00A10A8A">
          <w:rPr>
            <w:rFonts w:ascii="宋体" w:hAnsi="宋体" w:hint="eastAsia"/>
            <w:sz w:val="20"/>
            <w:szCs w:val="20"/>
            <w:rPrChange w:id="948" w:author="Uni Ru" w:date="2020-08-22T22:21:00Z">
              <w:rPr>
                <w:rFonts w:hint="eastAsia"/>
              </w:rPr>
            </w:rPrChange>
          </w:rPr>
          <w:t>动作：用户点击【</w:t>
        </w:r>
      </w:ins>
      <w:ins w:id="949" w:author="luckyLuWen" w:date="2020-07-02T14:29:00Z">
        <w:r w:rsidR="00954849" w:rsidRPr="00A10A8A">
          <w:rPr>
            <w:rFonts w:ascii="宋体" w:hAnsi="宋体" w:hint="eastAsia"/>
            <w:sz w:val="20"/>
            <w:szCs w:val="20"/>
            <w:rPrChange w:id="950" w:author="Uni Ru" w:date="2020-08-22T22:21:00Z">
              <w:rPr>
                <w:rFonts w:hint="eastAsia"/>
              </w:rPr>
            </w:rPrChange>
          </w:rPr>
          <w:t>系统</w:t>
        </w:r>
      </w:ins>
      <w:ins w:id="951" w:author="luckyLuWen" w:date="2020-07-02T14:31:00Z">
        <w:r w:rsidR="00954849" w:rsidRPr="00A10A8A">
          <w:rPr>
            <w:rFonts w:ascii="宋体" w:hAnsi="宋体" w:hint="eastAsia"/>
            <w:sz w:val="20"/>
            <w:szCs w:val="20"/>
            <w:rPrChange w:id="952" w:author="Uni Ru" w:date="2020-08-22T22:21:00Z">
              <w:rPr>
                <w:rFonts w:hint="eastAsia"/>
              </w:rPr>
            </w:rPrChange>
          </w:rPr>
          <w:t>信息</w:t>
        </w:r>
      </w:ins>
      <w:ins w:id="953" w:author="luckyLuWen" w:date="2020-07-02T14:08:00Z">
        <w:r w:rsidRPr="00A10A8A">
          <w:rPr>
            <w:rFonts w:ascii="宋体" w:hAnsi="宋体" w:hint="eastAsia"/>
            <w:sz w:val="20"/>
            <w:szCs w:val="20"/>
            <w:rPrChange w:id="954" w:author="Uni Ru" w:date="2020-08-22T22:21:00Z">
              <w:rPr>
                <w:rFonts w:hint="eastAsia"/>
              </w:rPr>
            </w:rPrChange>
          </w:rPr>
          <w:t>】这个选项</w:t>
        </w:r>
      </w:ins>
      <w:ins w:id="955" w:author="luckyLuWen" w:date="2020-07-02T14:29:00Z">
        <w:r w:rsidR="00954849" w:rsidRPr="00A10A8A">
          <w:rPr>
            <w:rFonts w:ascii="宋体" w:hAnsi="宋体" w:hint="eastAsia"/>
            <w:sz w:val="20"/>
            <w:szCs w:val="20"/>
            <w:rPrChange w:id="956" w:author="Uni Ru" w:date="2020-08-22T22:21:00Z">
              <w:rPr>
                <w:rFonts w:hint="eastAsia"/>
              </w:rPr>
            </w:rPrChange>
          </w:rPr>
          <w:t>——</w:t>
        </w:r>
        <w:proofErr w:type="gramStart"/>
        <w:r w:rsidR="00954849" w:rsidRPr="00A10A8A">
          <w:rPr>
            <w:rFonts w:ascii="宋体" w:hAnsi="宋体" w:hint="eastAsia"/>
            <w:sz w:val="20"/>
            <w:szCs w:val="20"/>
            <w:rPrChange w:id="957" w:author="Uni Ru" w:date="2020-08-22T22:21:00Z">
              <w:rPr>
                <w:rFonts w:hint="eastAsia"/>
              </w:rPr>
            </w:rPrChange>
          </w:rPr>
          <w:t>》</w:t>
        </w:r>
      </w:ins>
      <w:proofErr w:type="gramEnd"/>
      <w:ins w:id="958" w:author="luckyLuWen" w:date="2020-07-02T14:50:00Z">
        <w:r w:rsidR="00C85476" w:rsidRPr="00A10A8A">
          <w:rPr>
            <w:rFonts w:ascii="宋体" w:hAnsi="宋体" w:hint="eastAsia"/>
            <w:sz w:val="20"/>
            <w:szCs w:val="20"/>
            <w:rPrChange w:id="959" w:author="Uni Ru" w:date="2020-08-22T22:21:00Z">
              <w:rPr>
                <w:rFonts w:hint="eastAsia"/>
              </w:rPr>
            </w:rPrChange>
          </w:rPr>
          <w:t>【</w:t>
        </w:r>
      </w:ins>
      <w:ins w:id="960" w:author="luckyLuWen" w:date="2020-07-02T14:51:00Z">
        <w:r w:rsidR="00C85476" w:rsidRPr="00A10A8A">
          <w:rPr>
            <w:rFonts w:ascii="宋体" w:hAnsi="宋体" w:hint="eastAsia"/>
            <w:sz w:val="20"/>
            <w:szCs w:val="20"/>
            <w:rPrChange w:id="961" w:author="Uni Ru" w:date="2020-08-22T22:21:00Z">
              <w:rPr>
                <w:rFonts w:hint="eastAsia"/>
              </w:rPr>
            </w:rPrChange>
          </w:rPr>
          <w:t>刷新】或【导出】，</w:t>
        </w:r>
      </w:ins>
      <w:ins w:id="962" w:author="luckyLuWen" w:date="2020-07-02T14:29:00Z">
        <w:r w:rsidR="00954849" w:rsidRPr="00A10A8A">
          <w:rPr>
            <w:rFonts w:ascii="宋体" w:hAnsi="宋体" w:hint="eastAsia"/>
            <w:sz w:val="20"/>
            <w:szCs w:val="20"/>
            <w:rPrChange w:id="963" w:author="Uni Ru" w:date="2020-08-22T22:21:00Z">
              <w:rPr>
                <w:rFonts w:hint="eastAsia"/>
              </w:rPr>
            </w:rPrChange>
          </w:rPr>
          <w:t>自动检测</w:t>
        </w:r>
      </w:ins>
      <w:ins w:id="964" w:author="luckyLuWen" w:date="2020-07-02T14:30:00Z">
        <w:r w:rsidR="00954849" w:rsidRPr="00A10A8A">
          <w:rPr>
            <w:rFonts w:ascii="宋体" w:hAnsi="宋体" w:hint="eastAsia"/>
            <w:sz w:val="20"/>
            <w:szCs w:val="20"/>
            <w:rPrChange w:id="965" w:author="Uni Ru" w:date="2020-08-22T22:21:00Z">
              <w:rPr>
                <w:rFonts w:hint="eastAsia"/>
              </w:rPr>
            </w:rPrChange>
          </w:rPr>
          <w:t>当前用户类型</w:t>
        </w:r>
      </w:ins>
      <w:ins w:id="966" w:author="luckyLuWen" w:date="2020-07-02T14:50:00Z">
        <w:r w:rsidR="00C85476" w:rsidRPr="00A10A8A">
          <w:rPr>
            <w:rFonts w:ascii="宋体" w:hAnsi="宋体" w:hint="eastAsia"/>
            <w:sz w:val="20"/>
            <w:szCs w:val="20"/>
            <w:rPrChange w:id="967" w:author="Uni Ru" w:date="2020-08-22T22:21:00Z">
              <w:rPr>
                <w:rFonts w:hint="eastAsia"/>
              </w:rPr>
            </w:rPrChange>
          </w:rPr>
          <w:t>，选择【导出】</w:t>
        </w:r>
      </w:ins>
      <w:ins w:id="968" w:author="luckyLuWen" w:date="2020-07-02T14:30:00Z">
        <w:r w:rsidR="00954849" w:rsidRPr="00A10A8A">
          <w:rPr>
            <w:rFonts w:ascii="宋体" w:hAnsi="宋体" w:hint="eastAsia"/>
            <w:sz w:val="20"/>
            <w:szCs w:val="20"/>
            <w:rPrChange w:id="969" w:author="Uni Ru" w:date="2020-08-22T22:21:00Z">
              <w:rPr>
                <w:rFonts w:hint="eastAsia"/>
              </w:rPr>
            </w:rPrChange>
          </w:rPr>
          <w:t>——</w:t>
        </w:r>
        <w:proofErr w:type="gramStart"/>
        <w:r w:rsidR="00954849" w:rsidRPr="00A10A8A">
          <w:rPr>
            <w:rFonts w:ascii="宋体" w:hAnsi="宋体" w:hint="eastAsia"/>
            <w:sz w:val="20"/>
            <w:szCs w:val="20"/>
            <w:rPrChange w:id="970" w:author="Uni Ru" w:date="2020-08-22T22:21:00Z">
              <w:rPr>
                <w:rFonts w:hint="eastAsia"/>
              </w:rPr>
            </w:rPrChange>
          </w:rPr>
          <w:t>》</w:t>
        </w:r>
        <w:proofErr w:type="gramEnd"/>
        <w:r w:rsidR="00954849" w:rsidRPr="00A10A8A">
          <w:rPr>
            <w:rFonts w:ascii="宋体" w:hAnsi="宋体" w:hint="eastAsia"/>
            <w:sz w:val="20"/>
            <w:szCs w:val="20"/>
            <w:rPrChange w:id="971" w:author="Uni Ru" w:date="2020-08-22T22:21:00Z">
              <w:rPr>
                <w:rFonts w:hint="eastAsia"/>
              </w:rPr>
            </w:rPrChange>
          </w:rPr>
          <w:t>【用户】仅支持导出目前服务端程序版本、服务器内核版本</w:t>
        </w:r>
      </w:ins>
      <w:ins w:id="972" w:author="luckyLuWen" w:date="2020-07-02T14:31:00Z">
        <w:r w:rsidR="00954849" w:rsidRPr="00A10A8A">
          <w:rPr>
            <w:rFonts w:ascii="宋体" w:hAnsi="宋体" w:hint="eastAsia"/>
            <w:sz w:val="20"/>
            <w:szCs w:val="20"/>
            <w:rPrChange w:id="973" w:author="Uni Ru" w:date="2020-08-22T22:21:00Z">
              <w:rPr>
                <w:rFonts w:hint="eastAsia"/>
              </w:rPr>
            </w:rPrChange>
          </w:rPr>
          <w:t>等系统信息以及其目前拥有多少个终端</w:t>
        </w:r>
        <w:r w:rsidR="00954849" w:rsidRPr="00A10A8A">
          <w:rPr>
            <w:rFonts w:ascii="宋体" w:hAnsi="宋体"/>
            <w:sz w:val="20"/>
            <w:szCs w:val="20"/>
            <w:rPrChange w:id="974" w:author="Uni Ru" w:date="2020-08-22T22:21:00Z">
              <w:rPr/>
            </w:rPrChange>
          </w:rPr>
          <w:t>||</w:t>
        </w:r>
        <w:r w:rsidR="00954849" w:rsidRPr="00A10A8A">
          <w:rPr>
            <w:rFonts w:ascii="宋体" w:hAnsi="宋体" w:hint="eastAsia"/>
            <w:sz w:val="20"/>
            <w:szCs w:val="20"/>
            <w:rPrChange w:id="975" w:author="Uni Ru" w:date="2020-08-22T22:21:00Z">
              <w:rPr>
                <w:rFonts w:hint="eastAsia"/>
              </w:rPr>
            </w:rPrChange>
          </w:rPr>
          <w:t>【管理员】支持更多的信息导出——</w:t>
        </w:r>
        <w:proofErr w:type="gramStart"/>
        <w:r w:rsidR="00954849" w:rsidRPr="00A10A8A">
          <w:rPr>
            <w:rFonts w:ascii="宋体" w:hAnsi="宋体" w:hint="eastAsia"/>
            <w:sz w:val="20"/>
            <w:szCs w:val="20"/>
            <w:rPrChange w:id="976" w:author="Uni Ru" w:date="2020-08-22T22:21:00Z">
              <w:rPr>
                <w:rFonts w:hint="eastAsia"/>
              </w:rPr>
            </w:rPrChange>
          </w:rPr>
          <w:t>》</w:t>
        </w:r>
        <w:proofErr w:type="gramEnd"/>
        <w:r w:rsidR="00954849" w:rsidRPr="00A10A8A">
          <w:rPr>
            <w:rFonts w:ascii="宋体" w:hAnsi="宋体" w:hint="eastAsia"/>
            <w:sz w:val="20"/>
            <w:szCs w:val="20"/>
            <w:rPrChange w:id="977" w:author="Uni Ru" w:date="2020-08-22T22:21:00Z">
              <w:rPr>
                <w:rFonts w:hint="eastAsia"/>
              </w:rPr>
            </w:rPrChange>
          </w:rPr>
          <w:t>实现导出</w:t>
        </w:r>
      </w:ins>
      <w:ins w:id="978" w:author="luckyLuWen" w:date="2020-07-02T14:08:00Z">
        <w:r w:rsidRPr="00A10A8A">
          <w:rPr>
            <w:rFonts w:ascii="宋体" w:hAnsi="宋体"/>
            <w:sz w:val="20"/>
            <w:szCs w:val="20"/>
            <w:rPrChange w:id="979" w:author="Uni Ru" w:date="2020-08-22T22:21:00Z">
              <w:rPr/>
            </w:rPrChange>
          </w:rPr>
          <w:tab/>
        </w:r>
      </w:ins>
    </w:p>
    <w:p w14:paraId="07E7BEB2" w14:textId="77777777" w:rsidR="008729A5" w:rsidRPr="00A10A8A" w:rsidRDefault="008729A5" w:rsidP="008729A5">
      <w:pPr>
        <w:ind w:firstLine="420"/>
        <w:rPr>
          <w:ins w:id="980" w:author="luckyLuWen" w:date="2020-07-02T14:17:00Z"/>
          <w:rFonts w:ascii="宋体" w:hAnsi="宋体"/>
          <w:sz w:val="20"/>
          <w:szCs w:val="20"/>
          <w:rPrChange w:id="981" w:author="Uni Ru" w:date="2020-08-22T22:21:00Z">
            <w:rPr>
              <w:ins w:id="982" w:author="luckyLuWen" w:date="2020-07-02T14:17:00Z"/>
            </w:rPr>
          </w:rPrChange>
        </w:rPr>
      </w:pPr>
      <w:ins w:id="983" w:author="luckyLuWen" w:date="2020-07-02T14:17:00Z">
        <w:r w:rsidRPr="00A10A8A">
          <w:rPr>
            <w:rFonts w:ascii="宋体" w:hAnsi="宋体"/>
            <w:sz w:val="20"/>
            <w:szCs w:val="20"/>
            <w:rPrChange w:id="984" w:author="Uni Ru" w:date="2020-08-22T22:21:00Z">
              <w:rPr/>
            </w:rPrChange>
          </w:rPr>
          <w:t>SQL</w:t>
        </w:r>
        <w:r w:rsidRPr="00A10A8A">
          <w:rPr>
            <w:rFonts w:ascii="宋体" w:hAnsi="宋体" w:hint="eastAsia"/>
            <w:sz w:val="20"/>
            <w:szCs w:val="20"/>
            <w:rPrChange w:id="985" w:author="Uni Ru" w:date="2020-08-22T22:21:00Z">
              <w:rPr>
                <w:rFonts w:hint="eastAsia"/>
              </w:rPr>
            </w:rPrChange>
          </w:rPr>
          <w:t>实现：</w:t>
        </w:r>
      </w:ins>
    </w:p>
    <w:p w14:paraId="608B64A4" w14:textId="77777777" w:rsidR="008729A5" w:rsidRPr="00A10A8A" w:rsidRDefault="008729A5" w:rsidP="008729A5">
      <w:pPr>
        <w:ind w:firstLine="420"/>
        <w:rPr>
          <w:ins w:id="986" w:author="luckyLuWen" w:date="2020-07-02T14:17:00Z"/>
          <w:rFonts w:ascii="宋体" w:hAnsi="宋体"/>
          <w:sz w:val="20"/>
          <w:szCs w:val="20"/>
          <w:rPrChange w:id="987" w:author="Uni Ru" w:date="2020-08-22T22:21:00Z">
            <w:rPr>
              <w:ins w:id="988" w:author="luckyLuWen" w:date="2020-07-02T14:17:00Z"/>
            </w:rPr>
          </w:rPrChange>
        </w:rPr>
      </w:pPr>
    </w:p>
    <w:p w14:paraId="5EA0C756" w14:textId="77777777" w:rsidR="008729A5" w:rsidRPr="00A10A8A" w:rsidRDefault="008729A5" w:rsidP="008729A5">
      <w:pPr>
        <w:ind w:firstLine="420"/>
        <w:rPr>
          <w:ins w:id="989" w:author="luckyLuWen" w:date="2020-07-02T14:17:00Z"/>
          <w:rFonts w:ascii="宋体" w:hAnsi="宋体"/>
          <w:sz w:val="20"/>
          <w:szCs w:val="20"/>
          <w:rPrChange w:id="990" w:author="Uni Ru" w:date="2020-08-22T22:21:00Z">
            <w:rPr>
              <w:ins w:id="991" w:author="luckyLuWen" w:date="2020-07-02T14:17:00Z"/>
            </w:rPr>
          </w:rPrChange>
        </w:rPr>
      </w:pPr>
      <w:ins w:id="992" w:author="luckyLuWen" w:date="2020-07-02T14:17:00Z">
        <w:r w:rsidRPr="00A10A8A">
          <w:rPr>
            <w:rFonts w:ascii="宋体" w:hAnsi="宋体"/>
            <w:sz w:val="20"/>
            <w:szCs w:val="20"/>
            <w:rPrChange w:id="993" w:author="Uni Ru" w:date="2020-08-22T22:21:00Z">
              <w:rPr/>
            </w:rPrChange>
          </w:rPr>
          <w:t>JAVA</w:t>
        </w:r>
        <w:r w:rsidRPr="00A10A8A">
          <w:rPr>
            <w:rFonts w:ascii="宋体" w:hAnsi="宋体" w:hint="eastAsia"/>
            <w:sz w:val="20"/>
            <w:szCs w:val="20"/>
            <w:rPrChange w:id="994" w:author="Uni Ru" w:date="2020-08-22T22:21:00Z">
              <w:rPr>
                <w:rFonts w:hint="eastAsia"/>
              </w:rPr>
            </w:rPrChange>
          </w:rPr>
          <w:t>实现：</w:t>
        </w:r>
      </w:ins>
    </w:p>
    <w:p w14:paraId="590C0D53" w14:textId="77777777" w:rsidR="004801EC" w:rsidRDefault="004801EC" w:rsidP="00F35000">
      <w:pPr>
        <w:ind w:firstLineChars="200" w:firstLine="420"/>
      </w:pPr>
    </w:p>
    <w:p w14:paraId="3E681640" w14:textId="77777777" w:rsidR="006C6D26" w:rsidRDefault="006C6D26" w:rsidP="009B6FF5">
      <w:pPr>
        <w:ind w:firstLine="420"/>
        <w:rPr>
          <w:ins w:id="995" w:author="luckyLuWen" w:date="2020-07-02T14:54:00Z"/>
        </w:rPr>
      </w:pPr>
      <w:ins w:id="996" w:author="luckyLuWen" w:date="2020-07-02T14:55:00Z">
        <w:r>
          <w:rPr>
            <w:rFonts w:hint="eastAsia"/>
          </w:rPr>
          <w:t>-------------------------------------------------------------------------------------------------------------------------------</w:t>
        </w:r>
      </w:ins>
    </w:p>
    <w:p w14:paraId="3A2A5AB6" w14:textId="77777777" w:rsidR="006C6D26" w:rsidRPr="006C6D26" w:rsidRDefault="006C6D26" w:rsidP="009B6FF5">
      <w:pPr>
        <w:ind w:firstLine="420"/>
        <w:rPr>
          <w:ins w:id="997" w:author="luckyLuWen" w:date="2020-07-02T14:55:00Z"/>
          <w:sz w:val="36"/>
          <w:rPrChange w:id="998" w:author="luckyLuWen" w:date="2020-07-02T14:55:00Z">
            <w:rPr>
              <w:ins w:id="999" w:author="luckyLuWen" w:date="2020-07-02T14:55:00Z"/>
            </w:rPr>
          </w:rPrChange>
        </w:rPr>
      </w:pPr>
      <w:ins w:id="1000" w:author="luckyLuWen" w:date="2020-07-02T14:55:00Z">
        <w:r w:rsidRPr="006C6D26">
          <w:rPr>
            <w:sz w:val="36"/>
            <w:rPrChange w:id="1001" w:author="luckyLuWen" w:date="2020-07-02T14:55:00Z">
              <w:rPr/>
            </w:rPrChange>
          </w:rPr>
          <w:t>Hierarchy</w:t>
        </w:r>
        <w:r>
          <w:rPr>
            <w:rFonts w:hint="eastAsia"/>
            <w:sz w:val="36"/>
          </w:rPr>
          <w:t>（层级）</w:t>
        </w:r>
        <w:r w:rsidRPr="006C6D26">
          <w:rPr>
            <w:rFonts w:hint="eastAsia"/>
            <w:sz w:val="36"/>
            <w:rPrChange w:id="1002" w:author="luckyLuWen" w:date="2020-07-02T14:55:00Z">
              <w:rPr>
                <w:rFonts w:hint="eastAsia"/>
              </w:rPr>
            </w:rPrChange>
          </w:rPr>
          <w:t>：</w:t>
        </w:r>
      </w:ins>
    </w:p>
    <w:p w14:paraId="05E6BA35" w14:textId="77777777" w:rsidR="006C6D26" w:rsidRDefault="006C6D26" w:rsidP="006C6D26">
      <w:pPr>
        <w:ind w:firstLine="420"/>
        <w:rPr>
          <w:ins w:id="1003" w:author="luckyLuWen" w:date="2020-07-02T14:55:00Z"/>
        </w:rPr>
      </w:pPr>
      <w:ins w:id="1004" w:author="luckyLuWen" w:date="2020-07-02T14:55:00Z">
        <w:r>
          <w:rPr>
            <w:rFonts w:hint="eastAsia"/>
          </w:rPr>
          <w:t>【数据可视化】</w:t>
        </w:r>
      </w:ins>
    </w:p>
    <w:p w14:paraId="7F823EAB" w14:textId="77777777" w:rsidR="006C6D26" w:rsidRDefault="006C6D26" w:rsidP="006C6D26">
      <w:pPr>
        <w:ind w:firstLine="420"/>
        <w:rPr>
          <w:ins w:id="1005" w:author="luckyLuWen" w:date="2020-07-02T14:55:00Z"/>
        </w:rPr>
      </w:pPr>
      <w:ins w:id="1006" w:author="luckyLuWen" w:date="2020-07-02T14:55:00Z">
        <w:r>
          <w:rPr>
            <w:rFonts w:hint="eastAsia"/>
          </w:rPr>
          <w:tab/>
        </w:r>
        <w:r>
          <w:rPr>
            <w:rFonts w:hint="eastAsia"/>
          </w:rPr>
          <w:t>【终端名称】</w:t>
        </w:r>
      </w:ins>
    </w:p>
    <w:p w14:paraId="42AB27E6" w14:textId="77777777" w:rsidR="006C6D26" w:rsidRDefault="006C6D26" w:rsidP="006C6D26">
      <w:pPr>
        <w:ind w:firstLine="420"/>
        <w:rPr>
          <w:ins w:id="1007" w:author="luckyLuWen" w:date="2020-07-02T14:55:00Z"/>
        </w:rPr>
      </w:pPr>
      <w:ins w:id="1008" w:author="luckyLuWen" w:date="2020-07-02T14:55:00Z">
        <w:r>
          <w:rPr>
            <w:rFonts w:hint="eastAsia"/>
          </w:rPr>
          <w:tab/>
        </w:r>
        <w:r>
          <w:rPr>
            <w:rFonts w:hint="eastAsia"/>
          </w:rPr>
          <w:tab/>
        </w:r>
        <w:r>
          <w:rPr>
            <w:rFonts w:hint="eastAsia"/>
          </w:rPr>
          <w:t>【信息类别】</w:t>
        </w:r>
      </w:ins>
    </w:p>
    <w:p w14:paraId="3B266D1C" w14:textId="77777777" w:rsidR="006C6D26" w:rsidRDefault="006C6D26" w:rsidP="006C6D26">
      <w:pPr>
        <w:ind w:firstLine="420"/>
        <w:rPr>
          <w:ins w:id="1009" w:author="luckyLuWen" w:date="2020-07-02T14:55:00Z"/>
        </w:rPr>
      </w:pPr>
      <w:ins w:id="1010" w:author="luckyLuWen" w:date="2020-07-02T14:55:00Z">
        <w:r>
          <w:rPr>
            <w:rFonts w:hint="eastAsia"/>
          </w:rPr>
          <w:tab/>
        </w:r>
        <w:r>
          <w:rPr>
            <w:rFonts w:hint="eastAsia"/>
          </w:rPr>
          <w:tab/>
        </w:r>
        <w:r>
          <w:rPr>
            <w:rFonts w:hint="eastAsia"/>
          </w:rPr>
          <w:t>【时段】</w:t>
        </w:r>
      </w:ins>
    </w:p>
    <w:p w14:paraId="4C349ABF" w14:textId="77777777" w:rsidR="006C6D26" w:rsidRDefault="006C6D26" w:rsidP="006C6D26">
      <w:pPr>
        <w:ind w:firstLine="420"/>
        <w:rPr>
          <w:ins w:id="1011" w:author="luckyLuWen" w:date="2020-07-02T14:55:00Z"/>
        </w:rPr>
      </w:pPr>
      <w:ins w:id="1012" w:author="luckyLuWen" w:date="2020-07-02T14:55:00Z">
        <w:r>
          <w:rPr>
            <w:rFonts w:hint="eastAsia"/>
          </w:rPr>
          <w:t>【数据处理】</w:t>
        </w:r>
      </w:ins>
    </w:p>
    <w:p w14:paraId="1921677B" w14:textId="77777777" w:rsidR="006C6D26" w:rsidRDefault="006C6D26" w:rsidP="006C6D26">
      <w:pPr>
        <w:ind w:firstLine="420"/>
        <w:rPr>
          <w:ins w:id="1013" w:author="luckyLuWen" w:date="2020-07-02T14:55:00Z"/>
        </w:rPr>
      </w:pPr>
      <w:ins w:id="1014" w:author="luckyLuWen" w:date="2020-07-02T14:55:00Z">
        <w:r>
          <w:rPr>
            <w:rFonts w:hint="eastAsia"/>
          </w:rPr>
          <w:lastRenderedPageBreak/>
          <w:tab/>
        </w:r>
        <w:r>
          <w:rPr>
            <w:rFonts w:hint="eastAsia"/>
          </w:rPr>
          <w:t>【终端名称】</w:t>
        </w:r>
      </w:ins>
    </w:p>
    <w:p w14:paraId="318BA836" w14:textId="77777777" w:rsidR="006C6D26" w:rsidRDefault="006C6D26" w:rsidP="006C6D26">
      <w:pPr>
        <w:ind w:firstLine="420"/>
        <w:rPr>
          <w:ins w:id="1015" w:author="luckyLuWen" w:date="2020-07-02T14:55:00Z"/>
        </w:rPr>
      </w:pPr>
      <w:ins w:id="1016" w:author="luckyLuWen" w:date="2020-07-02T14:55:00Z">
        <w:r>
          <w:rPr>
            <w:rFonts w:hint="eastAsia"/>
          </w:rPr>
          <w:tab/>
        </w:r>
        <w:r>
          <w:rPr>
            <w:rFonts w:hint="eastAsia"/>
          </w:rPr>
          <w:tab/>
        </w:r>
        <w:r>
          <w:rPr>
            <w:rFonts w:hint="eastAsia"/>
          </w:rPr>
          <w:t>【信息类别】</w:t>
        </w:r>
      </w:ins>
    </w:p>
    <w:p w14:paraId="55C0E0E1" w14:textId="77777777" w:rsidR="006C6D26" w:rsidRDefault="006C6D26" w:rsidP="006C6D26">
      <w:pPr>
        <w:ind w:firstLine="420"/>
        <w:rPr>
          <w:ins w:id="1017" w:author="luckyLuWen" w:date="2020-07-02T14:55:00Z"/>
        </w:rPr>
      </w:pPr>
      <w:ins w:id="1018" w:author="luckyLuWen" w:date="2020-07-02T14:55:00Z">
        <w:r>
          <w:rPr>
            <w:rFonts w:hint="eastAsia"/>
          </w:rPr>
          <w:tab/>
        </w:r>
        <w:r>
          <w:rPr>
            <w:rFonts w:hint="eastAsia"/>
          </w:rPr>
          <w:tab/>
        </w:r>
        <w:r>
          <w:rPr>
            <w:rFonts w:hint="eastAsia"/>
          </w:rPr>
          <w:t>【时段】</w:t>
        </w:r>
      </w:ins>
    </w:p>
    <w:p w14:paraId="637FF998" w14:textId="77777777" w:rsidR="006C6D26" w:rsidRDefault="006C6D26" w:rsidP="006C6D26">
      <w:pPr>
        <w:ind w:firstLine="420"/>
        <w:rPr>
          <w:ins w:id="1019" w:author="luckyLuWen" w:date="2020-07-02T14:55:00Z"/>
        </w:rPr>
      </w:pPr>
      <w:ins w:id="1020" w:author="luckyLuWen" w:date="2020-07-02T14:55:00Z">
        <w:r>
          <w:rPr>
            <w:rFonts w:hint="eastAsia"/>
          </w:rPr>
          <w:tab/>
        </w:r>
        <w:r>
          <w:rPr>
            <w:rFonts w:hint="eastAsia"/>
          </w:rPr>
          <w:tab/>
        </w:r>
        <w:r>
          <w:rPr>
            <w:rFonts w:hint="eastAsia"/>
          </w:rPr>
          <w:t>【处理类型】</w:t>
        </w:r>
        <w:r>
          <w:rPr>
            <w:rFonts w:hint="eastAsia"/>
          </w:rPr>
          <w:tab/>
        </w:r>
      </w:ins>
    </w:p>
    <w:p w14:paraId="3F971E9A" w14:textId="77777777" w:rsidR="006C6D26" w:rsidRDefault="006C6D26" w:rsidP="006C6D26">
      <w:pPr>
        <w:ind w:firstLine="420"/>
        <w:rPr>
          <w:ins w:id="1021" w:author="luckyLuWen" w:date="2020-07-02T14:55:00Z"/>
        </w:rPr>
      </w:pPr>
      <w:ins w:id="1022" w:author="luckyLuWen" w:date="2020-07-02T14:55:00Z">
        <w:r>
          <w:rPr>
            <w:rFonts w:hint="eastAsia"/>
          </w:rPr>
          <w:t>【终端配置】</w:t>
        </w:r>
      </w:ins>
    </w:p>
    <w:p w14:paraId="237DC061" w14:textId="77777777" w:rsidR="006C6D26" w:rsidRDefault="006C6D26" w:rsidP="006C6D26">
      <w:pPr>
        <w:ind w:firstLine="420"/>
        <w:rPr>
          <w:ins w:id="1023" w:author="luckyLuWen" w:date="2020-07-02T14:55:00Z"/>
        </w:rPr>
      </w:pPr>
      <w:ins w:id="1024" w:author="luckyLuWen" w:date="2020-07-02T14:55:00Z">
        <w:r>
          <w:rPr>
            <w:rFonts w:hint="eastAsia"/>
          </w:rPr>
          <w:tab/>
        </w:r>
        <w:r>
          <w:rPr>
            <w:rFonts w:hint="eastAsia"/>
          </w:rPr>
          <w:t>【终端名称】</w:t>
        </w:r>
      </w:ins>
    </w:p>
    <w:p w14:paraId="2A4A1930" w14:textId="77777777" w:rsidR="006C6D26" w:rsidRDefault="006C6D26" w:rsidP="006C6D26">
      <w:pPr>
        <w:ind w:firstLine="420"/>
        <w:rPr>
          <w:ins w:id="1025" w:author="luckyLuWen" w:date="2020-07-02T14:55:00Z"/>
        </w:rPr>
      </w:pPr>
      <w:ins w:id="1026" w:author="luckyLuWen" w:date="2020-07-02T14:55:00Z">
        <w:r>
          <w:rPr>
            <w:rFonts w:hint="eastAsia"/>
          </w:rPr>
          <w:tab/>
        </w:r>
        <w:r>
          <w:rPr>
            <w:rFonts w:hint="eastAsia"/>
          </w:rPr>
          <w:tab/>
        </w:r>
        <w:r>
          <w:rPr>
            <w:rFonts w:hint="eastAsia"/>
          </w:rPr>
          <w:t>【查找】</w:t>
        </w:r>
      </w:ins>
    </w:p>
    <w:p w14:paraId="77B51901" w14:textId="77777777" w:rsidR="006C6D26" w:rsidRDefault="006C6D26" w:rsidP="006C6D26">
      <w:pPr>
        <w:ind w:firstLine="420"/>
        <w:rPr>
          <w:ins w:id="1027" w:author="luckyLuWen" w:date="2020-07-02T14:55:00Z"/>
        </w:rPr>
      </w:pPr>
      <w:ins w:id="1028" w:author="luckyLuWen" w:date="2020-07-02T14:55:00Z">
        <w:r>
          <w:rPr>
            <w:rFonts w:hint="eastAsia"/>
          </w:rPr>
          <w:tab/>
        </w:r>
        <w:r>
          <w:rPr>
            <w:rFonts w:hint="eastAsia"/>
          </w:rPr>
          <w:tab/>
        </w:r>
        <w:r>
          <w:rPr>
            <w:rFonts w:hint="eastAsia"/>
          </w:rPr>
          <w:t>【修改】</w:t>
        </w:r>
      </w:ins>
    </w:p>
    <w:p w14:paraId="798D4202" w14:textId="77777777" w:rsidR="006C6D26" w:rsidRDefault="006C6D26" w:rsidP="006C6D26">
      <w:pPr>
        <w:ind w:firstLine="420"/>
        <w:rPr>
          <w:ins w:id="1029" w:author="luckyLuWen" w:date="2020-07-02T14:55:00Z"/>
        </w:rPr>
      </w:pPr>
      <w:ins w:id="1030" w:author="luckyLuWen" w:date="2020-07-02T14:55:00Z">
        <w:r>
          <w:rPr>
            <w:rFonts w:hint="eastAsia"/>
          </w:rPr>
          <w:t>【用户管理】</w:t>
        </w:r>
      </w:ins>
    </w:p>
    <w:p w14:paraId="3B2A304D" w14:textId="77777777" w:rsidR="006C6D26" w:rsidRDefault="006C6D26" w:rsidP="006C6D26">
      <w:pPr>
        <w:ind w:firstLine="420"/>
        <w:rPr>
          <w:ins w:id="1031" w:author="luckyLuWen" w:date="2020-07-02T14:55:00Z"/>
        </w:rPr>
      </w:pPr>
      <w:ins w:id="1032" w:author="luckyLuWen" w:date="2020-07-02T14:55:00Z">
        <w:r>
          <w:rPr>
            <w:rFonts w:hint="eastAsia"/>
          </w:rPr>
          <w:tab/>
        </w:r>
        <w:r>
          <w:rPr>
            <w:rFonts w:hint="eastAsia"/>
          </w:rPr>
          <w:t>【新增】</w:t>
        </w:r>
      </w:ins>
    </w:p>
    <w:p w14:paraId="5C8BD143" w14:textId="77777777" w:rsidR="006C6D26" w:rsidRDefault="006C6D26" w:rsidP="006C6D26">
      <w:pPr>
        <w:ind w:firstLine="420"/>
        <w:rPr>
          <w:ins w:id="1033" w:author="luckyLuWen" w:date="2020-07-02T14:55:00Z"/>
        </w:rPr>
      </w:pPr>
      <w:ins w:id="1034" w:author="luckyLuWen" w:date="2020-07-02T14:55:00Z">
        <w:r>
          <w:rPr>
            <w:rFonts w:hint="eastAsia"/>
          </w:rPr>
          <w:tab/>
        </w:r>
        <w:r>
          <w:rPr>
            <w:rFonts w:hint="eastAsia"/>
          </w:rPr>
          <w:tab/>
          <w:t>//</w:t>
        </w:r>
        <w:r>
          <w:rPr>
            <w:rFonts w:hint="eastAsia"/>
          </w:rPr>
          <w:t>直接</w:t>
        </w:r>
      </w:ins>
    </w:p>
    <w:p w14:paraId="7AE7E8A1" w14:textId="77777777" w:rsidR="006C6D26" w:rsidRDefault="006C6D26" w:rsidP="006C6D26">
      <w:pPr>
        <w:ind w:firstLine="420"/>
        <w:rPr>
          <w:ins w:id="1035" w:author="luckyLuWen" w:date="2020-07-02T14:55:00Z"/>
        </w:rPr>
      </w:pPr>
      <w:ins w:id="1036" w:author="luckyLuWen" w:date="2020-07-02T14:55:00Z">
        <w:r>
          <w:rPr>
            <w:rFonts w:hint="eastAsia"/>
          </w:rPr>
          <w:tab/>
        </w:r>
        <w:r>
          <w:rPr>
            <w:rFonts w:hint="eastAsia"/>
          </w:rPr>
          <w:t>【修改】</w:t>
        </w:r>
      </w:ins>
    </w:p>
    <w:p w14:paraId="2DD45AE8" w14:textId="77777777" w:rsidR="006C6D26" w:rsidRDefault="006C6D26" w:rsidP="006C6D26">
      <w:pPr>
        <w:ind w:firstLine="420"/>
        <w:rPr>
          <w:ins w:id="1037" w:author="luckyLuWen" w:date="2020-07-02T14:55:00Z"/>
        </w:rPr>
      </w:pPr>
      <w:ins w:id="1038" w:author="luckyLuWen" w:date="2020-07-02T14:55:00Z">
        <w:r>
          <w:rPr>
            <w:rFonts w:hint="eastAsia"/>
          </w:rPr>
          <w:tab/>
        </w:r>
        <w:r>
          <w:rPr>
            <w:rFonts w:hint="eastAsia"/>
          </w:rPr>
          <w:tab/>
        </w:r>
        <w:r>
          <w:rPr>
            <w:rFonts w:hint="eastAsia"/>
          </w:rPr>
          <w:t>【用户</w:t>
        </w:r>
        <w:r>
          <w:rPr>
            <w:rFonts w:hint="eastAsia"/>
          </w:rPr>
          <w:t>ID</w:t>
        </w:r>
        <w:r>
          <w:rPr>
            <w:rFonts w:hint="eastAsia"/>
          </w:rPr>
          <w:t>】</w:t>
        </w:r>
      </w:ins>
    </w:p>
    <w:p w14:paraId="46B037D8" w14:textId="77777777" w:rsidR="006C6D26" w:rsidRDefault="006C6D26" w:rsidP="006C6D26">
      <w:pPr>
        <w:ind w:firstLine="420"/>
        <w:rPr>
          <w:ins w:id="1039" w:author="luckyLuWen" w:date="2020-07-02T14:55:00Z"/>
        </w:rPr>
      </w:pPr>
      <w:ins w:id="1040" w:author="luckyLuWen" w:date="2020-07-02T14:55:00Z">
        <w:r>
          <w:rPr>
            <w:rFonts w:hint="eastAsia"/>
          </w:rPr>
          <w:t>【管理员管理】</w:t>
        </w:r>
      </w:ins>
    </w:p>
    <w:p w14:paraId="715B30D5" w14:textId="77777777" w:rsidR="006C6D26" w:rsidRDefault="006C6D26" w:rsidP="006C6D26">
      <w:pPr>
        <w:ind w:firstLine="420"/>
        <w:rPr>
          <w:ins w:id="1041" w:author="luckyLuWen" w:date="2020-07-02T14:55:00Z"/>
        </w:rPr>
      </w:pPr>
      <w:ins w:id="1042" w:author="luckyLuWen" w:date="2020-07-02T14:55:00Z">
        <w:r>
          <w:rPr>
            <w:rFonts w:hint="eastAsia"/>
          </w:rPr>
          <w:tab/>
        </w:r>
        <w:r>
          <w:rPr>
            <w:rFonts w:hint="eastAsia"/>
          </w:rPr>
          <w:t>【刷新】</w:t>
        </w:r>
      </w:ins>
    </w:p>
    <w:p w14:paraId="526D53A3" w14:textId="77777777" w:rsidR="006C6D26" w:rsidRDefault="006C6D26" w:rsidP="006C6D26">
      <w:pPr>
        <w:ind w:firstLine="420"/>
        <w:rPr>
          <w:ins w:id="1043" w:author="luckyLuWen" w:date="2020-07-02T14:55:00Z"/>
        </w:rPr>
      </w:pPr>
      <w:ins w:id="1044" w:author="luckyLuWen" w:date="2020-07-02T14:55:00Z">
        <w:r>
          <w:rPr>
            <w:rFonts w:hint="eastAsia"/>
          </w:rPr>
          <w:tab/>
        </w:r>
        <w:r>
          <w:rPr>
            <w:rFonts w:hint="eastAsia"/>
          </w:rPr>
          <w:t>【修改】</w:t>
        </w:r>
      </w:ins>
    </w:p>
    <w:p w14:paraId="472E8296" w14:textId="77777777" w:rsidR="006C6D26" w:rsidRDefault="006C6D26" w:rsidP="006C6D26">
      <w:pPr>
        <w:ind w:firstLine="420"/>
        <w:rPr>
          <w:ins w:id="1045" w:author="luckyLuWen" w:date="2020-07-02T14:55:00Z"/>
        </w:rPr>
      </w:pPr>
      <w:ins w:id="1046" w:author="luckyLuWen" w:date="2020-07-02T14:55:00Z">
        <w:r>
          <w:tab/>
        </w:r>
        <w:r>
          <w:tab/>
        </w:r>
      </w:ins>
    </w:p>
    <w:p w14:paraId="5E547D52" w14:textId="77777777" w:rsidR="006C6D26" w:rsidRDefault="006C6D26" w:rsidP="006C6D26">
      <w:pPr>
        <w:ind w:firstLine="420"/>
        <w:rPr>
          <w:ins w:id="1047" w:author="luckyLuWen" w:date="2020-07-02T14:55:00Z"/>
        </w:rPr>
      </w:pPr>
      <w:ins w:id="1048" w:author="luckyLuWen" w:date="2020-07-02T14:55:00Z">
        <w:r>
          <w:rPr>
            <w:rFonts w:hint="eastAsia"/>
          </w:rPr>
          <w:t>【数据导出】</w:t>
        </w:r>
      </w:ins>
    </w:p>
    <w:p w14:paraId="6A58A1E8" w14:textId="77777777" w:rsidR="006C6D26" w:rsidRDefault="006C6D26" w:rsidP="006C6D26">
      <w:pPr>
        <w:ind w:firstLine="420"/>
        <w:rPr>
          <w:ins w:id="1049" w:author="luckyLuWen" w:date="2020-07-02T14:55:00Z"/>
        </w:rPr>
      </w:pPr>
      <w:ins w:id="1050" w:author="luckyLuWen" w:date="2020-07-02T14:55:00Z">
        <w:r>
          <w:rPr>
            <w:rFonts w:hint="eastAsia"/>
          </w:rPr>
          <w:tab/>
        </w:r>
        <w:r>
          <w:rPr>
            <w:rFonts w:hint="eastAsia"/>
          </w:rPr>
          <w:t>【导出类型】</w:t>
        </w:r>
      </w:ins>
    </w:p>
    <w:p w14:paraId="6548296E" w14:textId="77777777" w:rsidR="006C6D26" w:rsidRDefault="006C6D26" w:rsidP="006C6D26">
      <w:pPr>
        <w:ind w:firstLine="420"/>
        <w:rPr>
          <w:ins w:id="1051" w:author="luckyLuWen" w:date="2020-07-02T14:55:00Z"/>
        </w:rPr>
      </w:pPr>
      <w:ins w:id="1052" w:author="luckyLuWen" w:date="2020-07-02T14:55:00Z">
        <w:r>
          <w:rPr>
            <w:rFonts w:hint="eastAsia"/>
          </w:rPr>
          <w:tab/>
        </w:r>
        <w:r>
          <w:rPr>
            <w:rFonts w:hint="eastAsia"/>
          </w:rPr>
          <w:tab/>
        </w:r>
        <w:r>
          <w:rPr>
            <w:rFonts w:hint="eastAsia"/>
          </w:rPr>
          <w:t>【导出用户信息】</w:t>
        </w:r>
      </w:ins>
    </w:p>
    <w:p w14:paraId="1C6A4D3C" w14:textId="77777777" w:rsidR="006C6D26" w:rsidRDefault="006C6D26" w:rsidP="006C6D26">
      <w:pPr>
        <w:ind w:firstLine="420"/>
        <w:rPr>
          <w:ins w:id="1053" w:author="luckyLuWen" w:date="2020-07-02T14:55:00Z"/>
        </w:rPr>
      </w:pPr>
      <w:ins w:id="1054" w:author="luckyLuWen" w:date="2020-07-02T14:55:00Z">
        <w:r>
          <w:rPr>
            <w:rFonts w:hint="eastAsia"/>
          </w:rPr>
          <w:tab/>
        </w:r>
        <w:r>
          <w:rPr>
            <w:rFonts w:hint="eastAsia"/>
          </w:rPr>
          <w:tab/>
        </w:r>
        <w:r>
          <w:rPr>
            <w:rFonts w:hint="eastAsia"/>
          </w:rPr>
          <w:tab/>
        </w:r>
        <w:r>
          <w:rPr>
            <w:rFonts w:hint="eastAsia"/>
          </w:rPr>
          <w:t>【仅用户信息】</w:t>
        </w:r>
      </w:ins>
    </w:p>
    <w:p w14:paraId="3521BC55" w14:textId="77777777" w:rsidR="006C6D26" w:rsidRDefault="006C6D26" w:rsidP="006C6D26">
      <w:pPr>
        <w:ind w:firstLine="420"/>
        <w:rPr>
          <w:ins w:id="1055" w:author="luckyLuWen" w:date="2020-07-02T14:55:00Z"/>
        </w:rPr>
      </w:pPr>
      <w:ins w:id="1056" w:author="luckyLuWen" w:date="2020-07-02T14:55:00Z">
        <w:r>
          <w:rPr>
            <w:rFonts w:hint="eastAsia"/>
          </w:rPr>
          <w:tab/>
        </w:r>
        <w:r>
          <w:rPr>
            <w:rFonts w:hint="eastAsia"/>
          </w:rPr>
          <w:tab/>
        </w:r>
        <w:r>
          <w:rPr>
            <w:rFonts w:hint="eastAsia"/>
          </w:rPr>
          <w:tab/>
        </w:r>
        <w:r>
          <w:rPr>
            <w:rFonts w:hint="eastAsia"/>
          </w:rPr>
          <w:t>【导出用户及对应的终端信息】</w:t>
        </w:r>
      </w:ins>
    </w:p>
    <w:p w14:paraId="6A42D1EF" w14:textId="77777777" w:rsidR="006C6D26" w:rsidRDefault="006C6D26" w:rsidP="006C6D26">
      <w:pPr>
        <w:ind w:firstLine="420"/>
        <w:rPr>
          <w:ins w:id="1057" w:author="luckyLuWen" w:date="2020-07-02T14:55:00Z"/>
        </w:rPr>
      </w:pPr>
      <w:ins w:id="1058" w:author="luckyLuWen" w:date="2020-07-02T14:55:00Z">
        <w:r>
          <w:rPr>
            <w:rFonts w:hint="eastAsia"/>
          </w:rPr>
          <w:tab/>
        </w:r>
        <w:r>
          <w:rPr>
            <w:rFonts w:hint="eastAsia"/>
          </w:rPr>
          <w:tab/>
        </w:r>
        <w:r>
          <w:rPr>
            <w:rFonts w:hint="eastAsia"/>
          </w:rPr>
          <w:t>【导出终端信息】</w:t>
        </w:r>
      </w:ins>
    </w:p>
    <w:p w14:paraId="207C9B7D" w14:textId="77777777" w:rsidR="006C6D26" w:rsidRDefault="006C6D26" w:rsidP="006C6D26">
      <w:pPr>
        <w:ind w:firstLine="420"/>
        <w:rPr>
          <w:ins w:id="1059" w:author="luckyLuWen" w:date="2020-07-02T14:55:00Z"/>
        </w:rPr>
      </w:pPr>
      <w:ins w:id="1060" w:author="luckyLuWen" w:date="2020-07-02T14:55:00Z">
        <w:r>
          <w:rPr>
            <w:rFonts w:hint="eastAsia"/>
          </w:rPr>
          <w:tab/>
        </w:r>
        <w:r>
          <w:rPr>
            <w:rFonts w:hint="eastAsia"/>
          </w:rPr>
          <w:tab/>
        </w:r>
        <w:r>
          <w:rPr>
            <w:rFonts w:hint="eastAsia"/>
          </w:rPr>
          <w:tab/>
        </w:r>
        <w:r>
          <w:rPr>
            <w:rFonts w:hint="eastAsia"/>
          </w:rPr>
          <w:t>【数据信息】</w:t>
        </w:r>
      </w:ins>
    </w:p>
    <w:p w14:paraId="6765BFD5" w14:textId="77777777" w:rsidR="006C6D26" w:rsidRDefault="006C6D26" w:rsidP="006C6D26">
      <w:pPr>
        <w:ind w:firstLine="420"/>
        <w:rPr>
          <w:ins w:id="1061" w:author="luckyLuWen" w:date="2020-07-02T14:55:00Z"/>
        </w:rPr>
      </w:pPr>
      <w:ins w:id="1062" w:author="luckyLuWen" w:date="2020-07-02T14:55:00Z">
        <w:r>
          <w:rPr>
            <w:rFonts w:hint="eastAsia"/>
          </w:rPr>
          <w:tab/>
        </w:r>
        <w:r>
          <w:rPr>
            <w:rFonts w:hint="eastAsia"/>
          </w:rPr>
          <w:tab/>
        </w:r>
        <w:r>
          <w:rPr>
            <w:rFonts w:hint="eastAsia"/>
          </w:rPr>
          <w:tab/>
        </w:r>
        <w:r>
          <w:rPr>
            <w:rFonts w:hint="eastAsia"/>
          </w:rPr>
          <w:tab/>
        </w:r>
        <w:r>
          <w:rPr>
            <w:rFonts w:hint="eastAsia"/>
          </w:rPr>
          <w:t>【信息类型】</w:t>
        </w:r>
      </w:ins>
    </w:p>
    <w:p w14:paraId="457D3BC6" w14:textId="77777777" w:rsidR="006C6D26" w:rsidRDefault="006C6D26" w:rsidP="006C6D26">
      <w:pPr>
        <w:ind w:firstLine="420"/>
        <w:rPr>
          <w:ins w:id="1063" w:author="luckyLuWen" w:date="2020-07-02T14:55:00Z"/>
        </w:rPr>
      </w:pPr>
      <w:ins w:id="1064" w:author="luckyLuWen" w:date="2020-07-02T14:55:00Z">
        <w:r>
          <w:rPr>
            <w:rFonts w:hint="eastAsia"/>
          </w:rPr>
          <w:tab/>
        </w:r>
        <w:r>
          <w:rPr>
            <w:rFonts w:hint="eastAsia"/>
          </w:rPr>
          <w:tab/>
        </w:r>
        <w:r>
          <w:rPr>
            <w:rFonts w:hint="eastAsia"/>
          </w:rPr>
          <w:tab/>
        </w:r>
        <w:r>
          <w:rPr>
            <w:rFonts w:hint="eastAsia"/>
          </w:rPr>
          <w:tab/>
        </w:r>
        <w:r>
          <w:rPr>
            <w:rFonts w:hint="eastAsia"/>
          </w:rPr>
          <w:tab/>
        </w:r>
        <w:r>
          <w:rPr>
            <w:rFonts w:hint="eastAsia"/>
          </w:rPr>
          <w:t>【仅导出终端数据信息】</w:t>
        </w:r>
      </w:ins>
    </w:p>
    <w:p w14:paraId="706AFC42" w14:textId="77777777" w:rsidR="006C6D26" w:rsidRDefault="006C6D26" w:rsidP="006C6D26">
      <w:pPr>
        <w:ind w:firstLine="420"/>
        <w:rPr>
          <w:ins w:id="1065" w:author="luckyLuWen" w:date="2020-07-02T14:55:00Z"/>
        </w:rPr>
      </w:pPr>
      <w:ins w:id="1066" w:author="luckyLuWen" w:date="2020-07-02T14:55:00Z">
        <w:r>
          <w:rPr>
            <w:rFonts w:hint="eastAsia"/>
          </w:rPr>
          <w:tab/>
        </w:r>
        <w:r>
          <w:rPr>
            <w:rFonts w:hint="eastAsia"/>
          </w:rPr>
          <w:tab/>
        </w:r>
        <w:r>
          <w:rPr>
            <w:rFonts w:hint="eastAsia"/>
          </w:rPr>
          <w:tab/>
        </w:r>
        <w:r>
          <w:rPr>
            <w:rFonts w:hint="eastAsia"/>
          </w:rPr>
          <w:tab/>
        </w:r>
        <w:r>
          <w:rPr>
            <w:rFonts w:hint="eastAsia"/>
          </w:rPr>
          <w:tab/>
        </w:r>
        <w:r>
          <w:rPr>
            <w:rFonts w:hint="eastAsia"/>
          </w:rPr>
          <w:t>【导出终端数据信息及其对应的用户信息】</w:t>
        </w:r>
      </w:ins>
    </w:p>
    <w:p w14:paraId="535C6E4E" w14:textId="77777777" w:rsidR="006C6D26" w:rsidRDefault="006C6D26" w:rsidP="006C6D26">
      <w:pPr>
        <w:ind w:firstLine="420"/>
        <w:rPr>
          <w:ins w:id="1067" w:author="luckyLuWen" w:date="2020-07-02T14:55:00Z"/>
        </w:rPr>
      </w:pPr>
      <w:ins w:id="1068" w:author="luckyLuWen" w:date="2020-07-02T14:55:00Z">
        <w:r>
          <w:rPr>
            <w:rFonts w:hint="eastAsia"/>
          </w:rPr>
          <w:tab/>
        </w:r>
        <w:r>
          <w:rPr>
            <w:rFonts w:hint="eastAsia"/>
          </w:rPr>
          <w:tab/>
        </w:r>
        <w:r>
          <w:rPr>
            <w:rFonts w:hint="eastAsia"/>
          </w:rPr>
          <w:tab/>
        </w:r>
        <w:r>
          <w:rPr>
            <w:rFonts w:hint="eastAsia"/>
          </w:rPr>
          <w:tab/>
        </w:r>
        <w:r>
          <w:rPr>
            <w:rFonts w:hint="eastAsia"/>
          </w:rPr>
          <w:tab/>
        </w:r>
        <w:r>
          <w:rPr>
            <w:rFonts w:hint="eastAsia"/>
          </w:rPr>
          <w:t>【导出终端数据信息及其对应配置信息和用户信息】</w:t>
        </w:r>
      </w:ins>
    </w:p>
    <w:p w14:paraId="1C0089C5" w14:textId="77777777" w:rsidR="006C6D26" w:rsidRDefault="006C6D26" w:rsidP="006C6D26">
      <w:pPr>
        <w:ind w:firstLine="420"/>
        <w:rPr>
          <w:ins w:id="1069" w:author="luckyLuWen" w:date="2020-07-02T14:55:00Z"/>
        </w:rPr>
      </w:pPr>
      <w:ins w:id="1070" w:author="luckyLuWen" w:date="2020-07-02T14:55:00Z">
        <w:r>
          <w:rPr>
            <w:rFonts w:hint="eastAsia"/>
          </w:rPr>
          <w:tab/>
        </w:r>
        <w:r>
          <w:rPr>
            <w:rFonts w:hint="eastAsia"/>
          </w:rPr>
          <w:tab/>
        </w:r>
        <w:r>
          <w:rPr>
            <w:rFonts w:hint="eastAsia"/>
          </w:rPr>
          <w:tab/>
        </w:r>
        <w:r>
          <w:rPr>
            <w:rFonts w:hint="eastAsia"/>
          </w:rPr>
          <w:t>【配置信息】</w:t>
        </w:r>
      </w:ins>
    </w:p>
    <w:p w14:paraId="5BB1FF77" w14:textId="77777777" w:rsidR="006C6D26" w:rsidRDefault="006C6D26" w:rsidP="006C6D26">
      <w:pPr>
        <w:ind w:firstLine="420"/>
        <w:rPr>
          <w:ins w:id="1071" w:author="luckyLuWen" w:date="2020-07-02T14:55:00Z"/>
        </w:rPr>
      </w:pPr>
      <w:ins w:id="1072" w:author="luckyLuWen" w:date="2020-07-02T14:55:00Z">
        <w:r>
          <w:rPr>
            <w:rFonts w:hint="eastAsia"/>
          </w:rPr>
          <w:tab/>
        </w:r>
        <w:r>
          <w:rPr>
            <w:rFonts w:hint="eastAsia"/>
          </w:rPr>
          <w:tab/>
        </w:r>
        <w:r>
          <w:rPr>
            <w:rFonts w:hint="eastAsia"/>
          </w:rPr>
          <w:tab/>
        </w:r>
        <w:r>
          <w:rPr>
            <w:rFonts w:hint="eastAsia"/>
          </w:rPr>
          <w:tab/>
        </w:r>
        <w:r>
          <w:rPr>
            <w:rFonts w:hint="eastAsia"/>
          </w:rPr>
          <w:t>【仅导出终端配置信息】</w:t>
        </w:r>
      </w:ins>
    </w:p>
    <w:p w14:paraId="56A25B36" w14:textId="77777777" w:rsidR="006C6D26" w:rsidRDefault="006C6D26" w:rsidP="006C6D26">
      <w:pPr>
        <w:ind w:firstLine="420"/>
        <w:rPr>
          <w:ins w:id="1073" w:author="luckyLuWen" w:date="2020-07-02T14:55:00Z"/>
        </w:rPr>
      </w:pPr>
      <w:ins w:id="1074" w:author="luckyLuWen" w:date="2020-07-02T14:55:00Z">
        <w:r>
          <w:rPr>
            <w:rFonts w:hint="eastAsia"/>
          </w:rPr>
          <w:tab/>
        </w:r>
        <w:r>
          <w:rPr>
            <w:rFonts w:hint="eastAsia"/>
          </w:rPr>
          <w:tab/>
        </w:r>
        <w:r>
          <w:rPr>
            <w:rFonts w:hint="eastAsia"/>
          </w:rPr>
          <w:tab/>
        </w:r>
        <w:r>
          <w:rPr>
            <w:rFonts w:hint="eastAsia"/>
          </w:rPr>
          <w:tab/>
        </w:r>
        <w:r>
          <w:rPr>
            <w:rFonts w:hint="eastAsia"/>
          </w:rPr>
          <w:t>【导出终端配置信息及其对应的用户信息】</w:t>
        </w:r>
      </w:ins>
    </w:p>
    <w:p w14:paraId="2D91FE6F" w14:textId="77777777" w:rsidR="006C6D26" w:rsidRDefault="006C6D26" w:rsidP="006C6D26">
      <w:pPr>
        <w:ind w:firstLine="420"/>
        <w:rPr>
          <w:ins w:id="1075" w:author="luckyLuWen" w:date="2020-07-02T14:55:00Z"/>
        </w:rPr>
      </w:pPr>
      <w:ins w:id="1076" w:author="luckyLuWen" w:date="2020-07-02T14:55:00Z">
        <w:r>
          <w:rPr>
            <w:rFonts w:hint="eastAsia"/>
          </w:rPr>
          <w:tab/>
        </w:r>
        <w:r>
          <w:rPr>
            <w:rFonts w:hint="eastAsia"/>
          </w:rPr>
          <w:tab/>
        </w:r>
        <w:r>
          <w:rPr>
            <w:rFonts w:hint="eastAsia"/>
          </w:rPr>
          <w:tab/>
        </w:r>
        <w:r>
          <w:rPr>
            <w:rFonts w:hint="eastAsia"/>
          </w:rPr>
          <w:t>【系统信息】</w:t>
        </w:r>
      </w:ins>
    </w:p>
    <w:p w14:paraId="54DABDAB" w14:textId="77777777" w:rsidR="006C6D26" w:rsidRDefault="006C6D26" w:rsidP="006C6D26">
      <w:pPr>
        <w:ind w:firstLine="420"/>
        <w:rPr>
          <w:ins w:id="1077" w:author="luckyLuWen" w:date="2020-07-02T14:55:00Z"/>
        </w:rPr>
      </w:pPr>
      <w:ins w:id="1078" w:author="luckyLuWen" w:date="2020-07-02T14:55:00Z">
        <w:r>
          <w:rPr>
            <w:rFonts w:hint="eastAsia"/>
          </w:rPr>
          <w:tab/>
        </w:r>
        <w:r>
          <w:rPr>
            <w:rFonts w:hint="eastAsia"/>
          </w:rPr>
          <w:tab/>
        </w:r>
        <w:r>
          <w:rPr>
            <w:rFonts w:hint="eastAsia"/>
          </w:rPr>
          <w:tab/>
        </w:r>
        <w:r>
          <w:rPr>
            <w:rFonts w:hint="eastAsia"/>
          </w:rPr>
          <w:tab/>
        </w:r>
        <w:r>
          <w:rPr>
            <w:rFonts w:hint="eastAsia"/>
          </w:rPr>
          <w:t>【刷新】</w:t>
        </w:r>
        <w:r>
          <w:rPr>
            <w:rFonts w:hint="eastAsia"/>
          </w:rPr>
          <w:t>//</w:t>
        </w:r>
        <w:r>
          <w:rPr>
            <w:rFonts w:hint="eastAsia"/>
          </w:rPr>
          <w:t>显示系统进程</w:t>
        </w:r>
        <w:r>
          <w:rPr>
            <w:rFonts w:hint="eastAsia"/>
          </w:rPr>
          <w:t>/</w:t>
        </w:r>
        <w:r>
          <w:rPr>
            <w:rFonts w:hint="eastAsia"/>
          </w:rPr>
          <w:t>时间等</w:t>
        </w:r>
      </w:ins>
    </w:p>
    <w:p w14:paraId="66AB1EB0" w14:textId="77777777" w:rsidR="006C6D26" w:rsidRDefault="006C6D26" w:rsidP="006C6D26">
      <w:pPr>
        <w:ind w:firstLine="420"/>
      </w:pPr>
      <w:ins w:id="1079" w:author="luckyLuWen" w:date="2020-07-02T14:55:00Z">
        <w:r>
          <w:rPr>
            <w:rFonts w:hint="eastAsia"/>
          </w:rPr>
          <w:tab/>
        </w:r>
        <w:r>
          <w:rPr>
            <w:rFonts w:hint="eastAsia"/>
          </w:rPr>
          <w:tab/>
        </w:r>
        <w:r>
          <w:rPr>
            <w:rFonts w:hint="eastAsia"/>
          </w:rPr>
          <w:tab/>
        </w:r>
        <w:r>
          <w:rPr>
            <w:rFonts w:hint="eastAsia"/>
          </w:rPr>
          <w:tab/>
        </w:r>
        <w:r>
          <w:rPr>
            <w:rFonts w:hint="eastAsia"/>
          </w:rPr>
          <w:t>【导出】</w:t>
        </w:r>
      </w:ins>
    </w:p>
    <w:p w14:paraId="4DC53069" w14:textId="77777777" w:rsidR="006C6D26" w:rsidRDefault="006C6D26" w:rsidP="009B6FF5">
      <w:pPr>
        <w:rPr>
          <w:ins w:id="1080" w:author="luckyLuWen" w:date="2020-07-02T14:55:00Z"/>
        </w:rPr>
      </w:pPr>
    </w:p>
    <w:p w14:paraId="20DF0A42" w14:textId="77777777" w:rsidR="006C6D26" w:rsidRDefault="006C6D26" w:rsidP="009B6FF5">
      <w:pPr>
        <w:rPr>
          <w:ins w:id="1081" w:author="luckyLuWen" w:date="2020-07-02T14:55:00Z"/>
        </w:rPr>
      </w:pPr>
    </w:p>
    <w:p w14:paraId="27993ED9" w14:textId="77777777" w:rsidR="009B6FF5" w:rsidDel="00A10A8A" w:rsidRDefault="009B6FF5" w:rsidP="00A10A8A">
      <w:pPr>
        <w:rPr>
          <w:del w:id="1082" w:author="Uni Ru" w:date="2020-08-22T22:22:00Z"/>
        </w:rPr>
      </w:pPr>
      <w:del w:id="1083" w:author="luckyLuWen" w:date="2020-07-02T14:55:00Z">
        <w:r w:rsidDel="006C6D26">
          <w:delText>5.</w:delText>
        </w:r>
        <w:r w:rsidDel="006C6D26">
          <w:rPr>
            <w:rFonts w:hint="eastAsia"/>
          </w:rPr>
          <w:delText>需求获取描述</w:delText>
        </w:r>
        <w:r w:rsidR="00F35000" w:rsidDel="006C6D26">
          <w:rPr>
            <w:rFonts w:hint="eastAsia"/>
          </w:rPr>
          <w:delText>^</w:delText>
        </w:r>
        <w:r w:rsidR="00F35000" w:rsidDel="006C6D26">
          <w:delText>^</w:delText>
        </w:r>
      </w:del>
    </w:p>
    <w:p w14:paraId="3D0CDF80" w14:textId="77777777" w:rsidR="00A10A8A" w:rsidRDefault="00A10A8A" w:rsidP="00A10A8A">
      <w:pPr>
        <w:rPr>
          <w:ins w:id="1084" w:author="Uni Ru" w:date="2020-08-22T22:22:00Z"/>
        </w:rPr>
      </w:pPr>
    </w:p>
    <w:p w14:paraId="31E71515" w14:textId="77777777" w:rsidR="00A10A8A" w:rsidRPr="00A10A8A" w:rsidRDefault="00A10A8A">
      <w:pPr>
        <w:rPr>
          <w:ins w:id="1085" w:author="Uni Ru" w:date="2020-08-22T22:22:00Z"/>
          <w:color w:val="FF0000"/>
          <w:sz w:val="22"/>
          <w:rPrChange w:id="1086" w:author="Uni Ru" w:date="2020-08-22T22:22:00Z">
            <w:rPr>
              <w:ins w:id="1087" w:author="Uni Ru" w:date="2020-08-22T22:22:00Z"/>
            </w:rPr>
          </w:rPrChange>
        </w:rPr>
      </w:pPr>
      <w:ins w:id="1088" w:author="Uni Ru" w:date="2020-08-22T22:23:00Z">
        <w:r>
          <w:rPr>
            <w:rFonts w:hint="eastAsia"/>
            <w:color w:val="FF0000"/>
            <w:sz w:val="22"/>
          </w:rPr>
          <w:t>4.</w:t>
        </w:r>
        <w:r>
          <w:rPr>
            <w:color w:val="FF0000"/>
            <w:sz w:val="22"/>
          </w:rPr>
          <w:t xml:space="preserve"> </w:t>
        </w:r>
      </w:ins>
      <w:ins w:id="1089" w:author="Uni Ru" w:date="2020-08-22T22:22:00Z">
        <w:r w:rsidRPr="00A10A8A">
          <w:rPr>
            <w:color w:val="FF0000"/>
            <w:sz w:val="22"/>
            <w:rPrChange w:id="1090" w:author="Uni Ru" w:date="2020-08-22T22:22:00Z">
              <w:rPr/>
            </w:rPrChange>
          </w:rPr>
          <w:t>User</w:t>
        </w:r>
        <w:r w:rsidRPr="00A10A8A">
          <w:rPr>
            <w:rFonts w:hint="eastAsia"/>
            <w:color w:val="FF0000"/>
            <w:sz w:val="22"/>
            <w:rPrChange w:id="1091" w:author="Uni Ru" w:date="2020-08-22T22:22:00Z">
              <w:rPr>
                <w:rFonts w:hint="eastAsia"/>
              </w:rPr>
            </w:rPrChange>
          </w:rPr>
          <w:t>表</w:t>
        </w:r>
      </w:ins>
    </w:p>
    <w:tbl>
      <w:tblPr>
        <w:tblStyle w:val="a3"/>
        <w:tblW w:w="5465" w:type="pct"/>
        <w:tblInd w:w="-431" w:type="dxa"/>
        <w:tblLook w:val="04A0" w:firstRow="1" w:lastRow="0" w:firstColumn="1" w:lastColumn="0" w:noHBand="0" w:noVBand="1"/>
      </w:tblPr>
      <w:tblGrid>
        <w:gridCol w:w="1120"/>
        <w:gridCol w:w="1120"/>
        <w:gridCol w:w="621"/>
        <w:gridCol w:w="943"/>
        <w:gridCol w:w="649"/>
        <w:gridCol w:w="2216"/>
        <w:gridCol w:w="1449"/>
        <w:gridCol w:w="1315"/>
      </w:tblGrid>
      <w:tr w:rsidR="00A10A8A" w:rsidRPr="00A10A8A" w14:paraId="4D4B1BC7" w14:textId="77777777" w:rsidTr="00A10A8A">
        <w:trPr>
          <w:ins w:id="1092" w:author="Uni Ru" w:date="2020-08-22T22:22:00Z"/>
        </w:trPr>
        <w:tc>
          <w:tcPr>
            <w:tcW w:w="602" w:type="pct"/>
          </w:tcPr>
          <w:p w14:paraId="09208978" w14:textId="77777777" w:rsidR="00A10A8A" w:rsidRPr="00A10A8A" w:rsidRDefault="00A10A8A" w:rsidP="00A10A8A">
            <w:pPr>
              <w:rPr>
                <w:ins w:id="1093" w:author="Uni Ru" w:date="2020-08-22T22:22:00Z"/>
                <w:rFonts w:ascii="楷体" w:eastAsia="楷体" w:hAnsi="楷体"/>
                <w:sz w:val="20"/>
                <w:szCs w:val="20"/>
                <w:rPrChange w:id="1094" w:author="Uni Ru" w:date="2020-08-22T22:24:00Z">
                  <w:rPr>
                    <w:ins w:id="1095" w:author="Uni Ru" w:date="2020-08-22T22:22:00Z"/>
                  </w:rPr>
                </w:rPrChange>
              </w:rPr>
            </w:pPr>
            <w:ins w:id="1096" w:author="Uni Ru" w:date="2020-08-22T22:22:00Z">
              <w:r w:rsidRPr="00A10A8A">
                <w:rPr>
                  <w:rFonts w:ascii="楷体" w:eastAsia="楷体" w:hAnsi="楷体" w:hint="eastAsia"/>
                  <w:sz w:val="20"/>
                  <w:szCs w:val="20"/>
                  <w:rPrChange w:id="1097" w:author="Uni Ru" w:date="2020-08-22T22:24:00Z">
                    <w:rPr>
                      <w:rFonts w:hint="eastAsia"/>
                    </w:rPr>
                  </w:rPrChange>
                </w:rPr>
                <w:t>列名</w:t>
              </w:r>
            </w:ins>
          </w:p>
        </w:tc>
        <w:tc>
          <w:tcPr>
            <w:tcW w:w="602" w:type="pct"/>
          </w:tcPr>
          <w:p w14:paraId="404674F8" w14:textId="77777777" w:rsidR="00A10A8A" w:rsidRPr="00A10A8A" w:rsidRDefault="00A10A8A" w:rsidP="00A10A8A">
            <w:pPr>
              <w:rPr>
                <w:ins w:id="1098" w:author="Uni Ru" w:date="2020-08-22T22:22:00Z"/>
                <w:rFonts w:ascii="楷体" w:eastAsia="楷体" w:hAnsi="楷体"/>
                <w:sz w:val="20"/>
                <w:szCs w:val="20"/>
                <w:rPrChange w:id="1099" w:author="Uni Ru" w:date="2020-08-22T22:24:00Z">
                  <w:rPr>
                    <w:ins w:id="1100" w:author="Uni Ru" w:date="2020-08-22T22:22:00Z"/>
                  </w:rPr>
                </w:rPrChange>
              </w:rPr>
            </w:pPr>
            <w:ins w:id="1101" w:author="Uni Ru" w:date="2020-08-22T22:22:00Z">
              <w:r w:rsidRPr="00A10A8A">
                <w:rPr>
                  <w:rFonts w:ascii="楷体" w:eastAsia="楷体" w:hAnsi="楷体" w:hint="eastAsia"/>
                  <w:sz w:val="20"/>
                  <w:szCs w:val="20"/>
                  <w:rPrChange w:id="1102" w:author="Uni Ru" w:date="2020-08-22T22:24:00Z">
                    <w:rPr>
                      <w:rFonts w:hint="eastAsia"/>
                    </w:rPr>
                  </w:rPrChange>
                </w:rPr>
                <w:t>数据类型</w:t>
              </w:r>
            </w:ins>
          </w:p>
        </w:tc>
        <w:tc>
          <w:tcPr>
            <w:tcW w:w="337" w:type="pct"/>
          </w:tcPr>
          <w:p w14:paraId="6A0226A8" w14:textId="77777777" w:rsidR="00A10A8A" w:rsidRPr="00A10A8A" w:rsidRDefault="00A10A8A" w:rsidP="00A10A8A">
            <w:pPr>
              <w:rPr>
                <w:ins w:id="1103" w:author="Uni Ru" w:date="2020-08-22T22:22:00Z"/>
                <w:rFonts w:ascii="楷体" w:eastAsia="楷体" w:hAnsi="楷体"/>
                <w:sz w:val="20"/>
                <w:szCs w:val="20"/>
                <w:rPrChange w:id="1104" w:author="Uni Ru" w:date="2020-08-22T22:24:00Z">
                  <w:rPr>
                    <w:ins w:id="1105" w:author="Uni Ru" w:date="2020-08-22T22:22:00Z"/>
                  </w:rPr>
                </w:rPrChange>
              </w:rPr>
            </w:pPr>
            <w:ins w:id="1106" w:author="Uni Ru" w:date="2020-08-22T22:22:00Z">
              <w:r w:rsidRPr="00A10A8A">
                <w:rPr>
                  <w:rFonts w:ascii="楷体" w:eastAsia="楷体" w:hAnsi="楷体" w:hint="eastAsia"/>
                  <w:sz w:val="20"/>
                  <w:szCs w:val="20"/>
                  <w:rPrChange w:id="1107" w:author="Uni Ru" w:date="2020-08-22T22:24:00Z">
                    <w:rPr>
                      <w:rFonts w:hint="eastAsia"/>
                    </w:rPr>
                  </w:rPrChange>
                </w:rPr>
                <w:t>长度</w:t>
              </w:r>
            </w:ins>
          </w:p>
        </w:tc>
        <w:tc>
          <w:tcPr>
            <w:tcW w:w="508" w:type="pct"/>
          </w:tcPr>
          <w:p w14:paraId="6F91EFB1" w14:textId="77777777" w:rsidR="00A10A8A" w:rsidRPr="00A10A8A" w:rsidRDefault="00A10A8A" w:rsidP="00A10A8A">
            <w:pPr>
              <w:rPr>
                <w:ins w:id="1108" w:author="Uni Ru" w:date="2020-08-22T22:22:00Z"/>
                <w:rFonts w:ascii="楷体" w:eastAsia="楷体" w:hAnsi="楷体"/>
                <w:sz w:val="20"/>
                <w:szCs w:val="20"/>
                <w:rPrChange w:id="1109" w:author="Uni Ru" w:date="2020-08-22T22:24:00Z">
                  <w:rPr>
                    <w:ins w:id="1110" w:author="Uni Ru" w:date="2020-08-22T22:22:00Z"/>
                  </w:rPr>
                </w:rPrChange>
              </w:rPr>
            </w:pPr>
            <w:ins w:id="1111" w:author="Uni Ru" w:date="2020-08-22T22:22:00Z">
              <w:r w:rsidRPr="00A10A8A">
                <w:rPr>
                  <w:rFonts w:ascii="楷体" w:eastAsia="楷体" w:hAnsi="楷体" w:hint="eastAsia"/>
                  <w:sz w:val="20"/>
                  <w:szCs w:val="20"/>
                  <w:rPrChange w:id="1112" w:author="Uni Ru" w:date="2020-08-22T22:24:00Z">
                    <w:rPr>
                      <w:rFonts w:hint="eastAsia"/>
                    </w:rPr>
                  </w:rPrChange>
                </w:rPr>
                <w:t>属性约束</w:t>
              </w:r>
            </w:ins>
          </w:p>
        </w:tc>
        <w:tc>
          <w:tcPr>
            <w:tcW w:w="352" w:type="pct"/>
          </w:tcPr>
          <w:p w14:paraId="4CA55262" w14:textId="77777777" w:rsidR="00A10A8A" w:rsidRPr="00A10A8A" w:rsidRDefault="00A10A8A" w:rsidP="00A10A8A">
            <w:pPr>
              <w:rPr>
                <w:ins w:id="1113" w:author="Uni Ru" w:date="2020-08-22T22:22:00Z"/>
                <w:rFonts w:ascii="楷体" w:eastAsia="楷体" w:hAnsi="楷体"/>
                <w:sz w:val="20"/>
                <w:szCs w:val="20"/>
                <w:rPrChange w:id="1114" w:author="Uni Ru" w:date="2020-08-22T22:24:00Z">
                  <w:rPr>
                    <w:ins w:id="1115" w:author="Uni Ru" w:date="2020-08-22T22:22:00Z"/>
                  </w:rPr>
                </w:rPrChange>
              </w:rPr>
            </w:pPr>
            <w:ins w:id="1116" w:author="Uni Ru" w:date="2020-08-22T22:22:00Z">
              <w:r w:rsidRPr="00A10A8A">
                <w:rPr>
                  <w:rFonts w:ascii="楷体" w:eastAsia="楷体" w:hAnsi="楷体" w:hint="eastAsia"/>
                  <w:sz w:val="20"/>
                  <w:szCs w:val="20"/>
                  <w:rPrChange w:id="1117" w:author="Uni Ru" w:date="2020-08-22T22:24:00Z">
                    <w:rPr>
                      <w:rFonts w:hint="eastAsia"/>
                    </w:rPr>
                  </w:rPrChange>
                </w:rPr>
                <w:t>允许</w:t>
              </w:r>
              <w:r w:rsidRPr="00A10A8A">
                <w:rPr>
                  <w:rFonts w:ascii="楷体" w:eastAsia="楷体" w:hAnsi="楷体"/>
                  <w:sz w:val="20"/>
                  <w:szCs w:val="20"/>
                  <w:rPrChange w:id="1118" w:author="Uni Ru" w:date="2020-08-22T22:24:00Z">
                    <w:rPr/>
                  </w:rPrChange>
                </w:rPr>
                <w:t>null</w:t>
              </w:r>
              <w:r w:rsidRPr="00A10A8A">
                <w:rPr>
                  <w:rFonts w:ascii="楷体" w:eastAsia="楷体" w:hAnsi="楷体" w:hint="eastAsia"/>
                  <w:sz w:val="20"/>
                  <w:szCs w:val="20"/>
                  <w:rPrChange w:id="1119" w:author="Uni Ru" w:date="2020-08-22T22:24:00Z">
                    <w:rPr>
                      <w:rFonts w:hint="eastAsia"/>
                    </w:rPr>
                  </w:rPrChange>
                </w:rPr>
                <w:t>值</w:t>
              </w:r>
            </w:ins>
          </w:p>
        </w:tc>
        <w:tc>
          <w:tcPr>
            <w:tcW w:w="1118" w:type="pct"/>
          </w:tcPr>
          <w:p w14:paraId="7D5667D1" w14:textId="77777777" w:rsidR="00A10A8A" w:rsidRPr="00A10A8A" w:rsidRDefault="00A10A8A" w:rsidP="00A10A8A">
            <w:pPr>
              <w:rPr>
                <w:ins w:id="1120" w:author="Uni Ru" w:date="2020-08-22T22:22:00Z"/>
                <w:rFonts w:ascii="楷体" w:eastAsia="楷体" w:hAnsi="楷体"/>
                <w:sz w:val="20"/>
                <w:szCs w:val="20"/>
                <w:rPrChange w:id="1121" w:author="Uni Ru" w:date="2020-08-22T22:24:00Z">
                  <w:rPr>
                    <w:ins w:id="1122" w:author="Uni Ru" w:date="2020-08-22T22:22:00Z"/>
                  </w:rPr>
                </w:rPrChange>
              </w:rPr>
            </w:pPr>
            <w:ins w:id="1123" w:author="Uni Ru" w:date="2020-08-22T22:22:00Z">
              <w:r w:rsidRPr="00A10A8A">
                <w:rPr>
                  <w:rFonts w:ascii="楷体" w:eastAsia="楷体" w:hAnsi="楷体" w:hint="eastAsia"/>
                  <w:sz w:val="20"/>
                  <w:szCs w:val="20"/>
                  <w:rPrChange w:id="1124" w:author="Uni Ru" w:date="2020-08-22T22:24:00Z">
                    <w:rPr>
                      <w:rFonts w:hint="eastAsia"/>
                    </w:rPr>
                  </w:rPrChange>
                </w:rPr>
                <w:t>字符集</w:t>
              </w:r>
              <w:r w:rsidRPr="00A10A8A">
                <w:rPr>
                  <w:rFonts w:ascii="楷体" w:eastAsia="楷体" w:hAnsi="楷体"/>
                  <w:sz w:val="20"/>
                  <w:szCs w:val="20"/>
                  <w:rPrChange w:id="1125" w:author="Uni Ru" w:date="2020-08-22T22:24:00Z">
                    <w:rPr/>
                  </w:rPrChange>
                </w:rPr>
                <w:t>+</w:t>
              </w:r>
              <w:r w:rsidRPr="00A10A8A">
                <w:rPr>
                  <w:rFonts w:ascii="楷体" w:eastAsia="楷体" w:hAnsi="楷体" w:hint="eastAsia"/>
                  <w:sz w:val="20"/>
                  <w:szCs w:val="20"/>
                  <w:rPrChange w:id="1126" w:author="Uni Ru" w:date="2020-08-22T22:24:00Z">
                    <w:rPr>
                      <w:rFonts w:hint="eastAsia"/>
                    </w:rPr>
                  </w:rPrChange>
                </w:rPr>
                <w:t>排序规则</w:t>
              </w:r>
            </w:ins>
          </w:p>
        </w:tc>
        <w:tc>
          <w:tcPr>
            <w:tcW w:w="776" w:type="pct"/>
          </w:tcPr>
          <w:p w14:paraId="76D9C48B" w14:textId="77777777" w:rsidR="00A10A8A" w:rsidRPr="00A10A8A" w:rsidRDefault="00A10A8A" w:rsidP="00A10A8A">
            <w:pPr>
              <w:rPr>
                <w:ins w:id="1127" w:author="Uni Ru" w:date="2020-08-22T22:22:00Z"/>
                <w:rFonts w:ascii="楷体" w:eastAsia="楷体" w:hAnsi="楷体"/>
                <w:sz w:val="20"/>
                <w:szCs w:val="20"/>
                <w:rPrChange w:id="1128" w:author="Uni Ru" w:date="2020-08-22T22:24:00Z">
                  <w:rPr>
                    <w:ins w:id="1129" w:author="Uni Ru" w:date="2020-08-22T22:22:00Z"/>
                  </w:rPr>
                </w:rPrChange>
              </w:rPr>
            </w:pPr>
            <w:ins w:id="1130" w:author="Uni Ru" w:date="2020-08-22T22:22:00Z">
              <w:r w:rsidRPr="00A10A8A">
                <w:rPr>
                  <w:rFonts w:ascii="楷体" w:eastAsia="楷体" w:hAnsi="楷体" w:hint="eastAsia"/>
                  <w:sz w:val="20"/>
                  <w:szCs w:val="20"/>
                  <w:rPrChange w:id="1131" w:author="Uni Ru" w:date="2020-08-22T22:24:00Z">
                    <w:rPr>
                      <w:rFonts w:hint="eastAsia"/>
                    </w:rPr>
                  </w:rPrChange>
                </w:rPr>
                <w:t>值示范</w:t>
              </w:r>
            </w:ins>
          </w:p>
        </w:tc>
        <w:tc>
          <w:tcPr>
            <w:tcW w:w="706" w:type="pct"/>
          </w:tcPr>
          <w:p w14:paraId="1B560002" w14:textId="77777777" w:rsidR="00A10A8A" w:rsidRPr="00A10A8A" w:rsidRDefault="00A10A8A" w:rsidP="00A10A8A">
            <w:pPr>
              <w:rPr>
                <w:ins w:id="1132" w:author="Uni Ru" w:date="2020-08-22T22:22:00Z"/>
                <w:rFonts w:ascii="楷体" w:eastAsia="楷体" w:hAnsi="楷体"/>
                <w:sz w:val="20"/>
                <w:szCs w:val="20"/>
                <w:rPrChange w:id="1133" w:author="Uni Ru" w:date="2020-08-22T22:24:00Z">
                  <w:rPr>
                    <w:ins w:id="1134" w:author="Uni Ru" w:date="2020-08-22T22:22:00Z"/>
                  </w:rPr>
                </w:rPrChange>
              </w:rPr>
            </w:pPr>
            <w:ins w:id="1135" w:author="Uni Ru" w:date="2020-08-22T22:22:00Z">
              <w:r w:rsidRPr="00A10A8A">
                <w:rPr>
                  <w:rFonts w:ascii="楷体" w:eastAsia="楷体" w:hAnsi="楷体" w:hint="eastAsia"/>
                  <w:sz w:val="20"/>
                  <w:szCs w:val="20"/>
                  <w:rPrChange w:id="1136" w:author="Uni Ru" w:date="2020-08-22T22:24:00Z">
                    <w:rPr>
                      <w:rFonts w:hint="eastAsia"/>
                    </w:rPr>
                  </w:rPrChange>
                </w:rPr>
                <w:t>注释</w:t>
              </w:r>
            </w:ins>
          </w:p>
        </w:tc>
      </w:tr>
      <w:tr w:rsidR="00A10A8A" w:rsidRPr="00A10A8A" w14:paraId="73895D29" w14:textId="77777777" w:rsidTr="00A10A8A">
        <w:trPr>
          <w:ins w:id="1137" w:author="Uni Ru" w:date="2020-08-22T22:22:00Z"/>
        </w:trPr>
        <w:tc>
          <w:tcPr>
            <w:tcW w:w="602" w:type="pct"/>
          </w:tcPr>
          <w:p w14:paraId="55756CF8" w14:textId="77777777" w:rsidR="00A10A8A" w:rsidRPr="00A10A8A" w:rsidRDefault="00A10A8A" w:rsidP="00A10A8A">
            <w:pPr>
              <w:rPr>
                <w:ins w:id="1138" w:author="Uni Ru" w:date="2020-08-22T22:22:00Z"/>
                <w:rFonts w:ascii="楷体" w:eastAsia="楷体" w:hAnsi="楷体"/>
                <w:sz w:val="20"/>
                <w:szCs w:val="20"/>
                <w:rPrChange w:id="1139" w:author="Uni Ru" w:date="2020-08-22T22:24:00Z">
                  <w:rPr>
                    <w:ins w:id="1140" w:author="Uni Ru" w:date="2020-08-22T22:22:00Z"/>
                  </w:rPr>
                </w:rPrChange>
              </w:rPr>
            </w:pPr>
            <w:ins w:id="1141" w:author="Uni Ru" w:date="2020-08-22T22:22:00Z">
              <w:r w:rsidRPr="00A10A8A">
                <w:rPr>
                  <w:rFonts w:ascii="楷体" w:eastAsia="楷体" w:hAnsi="楷体"/>
                  <w:sz w:val="20"/>
                  <w:szCs w:val="20"/>
                  <w:rPrChange w:id="1142" w:author="Uni Ru" w:date="2020-08-22T22:24:00Z">
                    <w:rPr/>
                  </w:rPrChange>
                </w:rPr>
                <w:t>UserID</w:t>
              </w:r>
            </w:ins>
          </w:p>
        </w:tc>
        <w:tc>
          <w:tcPr>
            <w:tcW w:w="602" w:type="pct"/>
          </w:tcPr>
          <w:p w14:paraId="14E25178" w14:textId="77777777" w:rsidR="00A10A8A" w:rsidRPr="00A10A8A" w:rsidRDefault="00A10A8A" w:rsidP="00A10A8A">
            <w:pPr>
              <w:rPr>
                <w:ins w:id="1143" w:author="Uni Ru" w:date="2020-08-22T22:22:00Z"/>
                <w:rFonts w:ascii="楷体" w:eastAsia="楷体" w:hAnsi="楷体"/>
                <w:sz w:val="20"/>
                <w:szCs w:val="20"/>
                <w:rPrChange w:id="1144" w:author="Uni Ru" w:date="2020-08-22T22:24:00Z">
                  <w:rPr>
                    <w:ins w:id="1145" w:author="Uni Ru" w:date="2020-08-22T22:22:00Z"/>
                  </w:rPr>
                </w:rPrChange>
              </w:rPr>
            </w:pPr>
            <w:ins w:id="1146" w:author="Uni Ru" w:date="2020-08-22T22:22:00Z">
              <w:r w:rsidRPr="00A10A8A">
                <w:rPr>
                  <w:rFonts w:ascii="楷体" w:eastAsia="楷体" w:hAnsi="楷体"/>
                  <w:sz w:val="20"/>
                  <w:szCs w:val="20"/>
                  <w:rPrChange w:id="1147" w:author="Uni Ru" w:date="2020-08-22T22:24:00Z">
                    <w:rPr/>
                  </w:rPrChange>
                </w:rPr>
                <w:t>Smallint</w:t>
              </w:r>
            </w:ins>
          </w:p>
          <w:p w14:paraId="495C273C" w14:textId="77777777" w:rsidR="00A10A8A" w:rsidRPr="00A10A8A" w:rsidRDefault="00A10A8A" w:rsidP="00A10A8A">
            <w:pPr>
              <w:rPr>
                <w:ins w:id="1148" w:author="Uni Ru" w:date="2020-08-22T22:22:00Z"/>
                <w:rFonts w:ascii="楷体" w:eastAsia="楷体" w:hAnsi="楷体"/>
                <w:sz w:val="20"/>
                <w:szCs w:val="20"/>
                <w:rPrChange w:id="1149" w:author="Uni Ru" w:date="2020-08-22T22:24:00Z">
                  <w:rPr>
                    <w:ins w:id="1150" w:author="Uni Ru" w:date="2020-08-22T22:22:00Z"/>
                  </w:rPr>
                </w:rPrChange>
              </w:rPr>
            </w:pPr>
            <w:ins w:id="1151" w:author="Uni Ru" w:date="2020-08-22T22:22:00Z">
              <w:r w:rsidRPr="00A10A8A">
                <w:rPr>
                  <w:rFonts w:ascii="楷体" w:eastAsia="楷体" w:hAnsi="楷体" w:hint="eastAsia"/>
                  <w:sz w:val="20"/>
                  <w:szCs w:val="20"/>
                  <w:rPrChange w:id="1152" w:author="Uni Ru" w:date="2020-08-22T22:24:00Z">
                    <w:rPr>
                      <w:rFonts w:hint="eastAsia"/>
                    </w:rPr>
                  </w:rPrChange>
                </w:rPr>
                <w:t>（范围：</w:t>
              </w:r>
              <w:r w:rsidRPr="00A10A8A">
                <w:rPr>
                  <w:rFonts w:ascii="楷体" w:eastAsia="楷体" w:hAnsi="楷体"/>
                  <w:sz w:val="20"/>
                  <w:szCs w:val="20"/>
                  <w:rPrChange w:id="1153" w:author="Uni Ru" w:date="2020-08-22T22:24:00Z">
                    <w:rPr/>
                  </w:rPrChange>
                </w:rPr>
                <w:t>00000-65535</w:t>
              </w:r>
              <w:r w:rsidRPr="00A10A8A">
                <w:rPr>
                  <w:rFonts w:ascii="楷体" w:eastAsia="楷体" w:hAnsi="楷体" w:hint="eastAsia"/>
                  <w:sz w:val="20"/>
                  <w:szCs w:val="20"/>
                  <w:rPrChange w:id="1154" w:author="Uni Ru" w:date="2020-08-22T22:24:00Z">
                    <w:rPr>
                      <w:rFonts w:hint="eastAsia"/>
                    </w:rPr>
                  </w:rPrChange>
                </w:rPr>
                <w:t>）</w:t>
              </w:r>
            </w:ins>
          </w:p>
        </w:tc>
        <w:tc>
          <w:tcPr>
            <w:tcW w:w="337" w:type="pct"/>
          </w:tcPr>
          <w:p w14:paraId="6F59FCF0" w14:textId="77777777" w:rsidR="00A10A8A" w:rsidRPr="00A10A8A" w:rsidRDefault="00A10A8A" w:rsidP="00A10A8A">
            <w:pPr>
              <w:rPr>
                <w:ins w:id="1155" w:author="Uni Ru" w:date="2020-08-22T22:22:00Z"/>
                <w:rFonts w:ascii="楷体" w:eastAsia="楷体" w:hAnsi="楷体"/>
                <w:sz w:val="20"/>
                <w:szCs w:val="20"/>
                <w:rPrChange w:id="1156" w:author="Uni Ru" w:date="2020-08-22T22:24:00Z">
                  <w:rPr>
                    <w:ins w:id="1157" w:author="Uni Ru" w:date="2020-08-22T22:22:00Z"/>
                  </w:rPr>
                </w:rPrChange>
              </w:rPr>
            </w:pPr>
            <w:ins w:id="1158" w:author="Uni Ru" w:date="2020-08-22T22:22:00Z">
              <w:r w:rsidRPr="00A10A8A">
                <w:rPr>
                  <w:rFonts w:ascii="楷体" w:eastAsia="楷体" w:hAnsi="楷体"/>
                  <w:sz w:val="20"/>
                  <w:szCs w:val="20"/>
                  <w:rPrChange w:id="1159" w:author="Uni Ru" w:date="2020-08-22T22:24:00Z">
                    <w:rPr/>
                  </w:rPrChange>
                </w:rPr>
                <w:t>5</w:t>
              </w:r>
            </w:ins>
          </w:p>
        </w:tc>
        <w:tc>
          <w:tcPr>
            <w:tcW w:w="508" w:type="pct"/>
          </w:tcPr>
          <w:p w14:paraId="6A4982B7" w14:textId="77777777" w:rsidR="00A10A8A" w:rsidRPr="00A10A8A" w:rsidRDefault="00A10A8A" w:rsidP="00A10A8A">
            <w:pPr>
              <w:rPr>
                <w:ins w:id="1160" w:author="Uni Ru" w:date="2020-08-22T22:22:00Z"/>
                <w:rFonts w:ascii="楷体" w:eastAsia="楷体" w:hAnsi="楷体"/>
                <w:sz w:val="20"/>
                <w:szCs w:val="20"/>
                <w:rPrChange w:id="1161" w:author="Uni Ru" w:date="2020-08-22T22:24:00Z">
                  <w:rPr>
                    <w:ins w:id="1162" w:author="Uni Ru" w:date="2020-08-22T22:22:00Z"/>
                  </w:rPr>
                </w:rPrChange>
              </w:rPr>
            </w:pPr>
            <w:ins w:id="1163" w:author="Uni Ru" w:date="2020-08-22T22:22:00Z">
              <w:r w:rsidRPr="00A10A8A">
                <w:rPr>
                  <w:rFonts w:ascii="楷体" w:eastAsia="楷体" w:hAnsi="楷体" w:hint="eastAsia"/>
                  <w:sz w:val="20"/>
                  <w:szCs w:val="20"/>
                  <w:rPrChange w:id="1164" w:author="Uni Ru" w:date="2020-08-22T22:24:00Z">
                    <w:rPr>
                      <w:rFonts w:hint="eastAsia"/>
                    </w:rPr>
                  </w:rPrChange>
                </w:rPr>
                <w:t>自增、无符号、自动填充</w:t>
              </w:r>
              <w:r w:rsidRPr="00A10A8A">
                <w:rPr>
                  <w:rFonts w:ascii="楷体" w:eastAsia="楷体" w:hAnsi="楷体"/>
                  <w:sz w:val="20"/>
                  <w:szCs w:val="20"/>
                  <w:rPrChange w:id="1165" w:author="Uni Ru" w:date="2020-08-22T22:24:00Z">
                    <w:rPr/>
                  </w:rPrChange>
                </w:rPr>
                <w:t>0</w:t>
              </w:r>
            </w:ins>
          </w:p>
        </w:tc>
        <w:tc>
          <w:tcPr>
            <w:tcW w:w="352" w:type="pct"/>
          </w:tcPr>
          <w:p w14:paraId="21288651" w14:textId="77777777" w:rsidR="00A10A8A" w:rsidRPr="00A10A8A" w:rsidRDefault="00A10A8A" w:rsidP="00A10A8A">
            <w:pPr>
              <w:rPr>
                <w:ins w:id="1166" w:author="Uni Ru" w:date="2020-08-22T22:22:00Z"/>
                <w:rFonts w:ascii="楷体" w:eastAsia="楷体" w:hAnsi="楷体"/>
                <w:sz w:val="20"/>
                <w:szCs w:val="20"/>
                <w:rPrChange w:id="1167" w:author="Uni Ru" w:date="2020-08-22T22:24:00Z">
                  <w:rPr>
                    <w:ins w:id="1168" w:author="Uni Ru" w:date="2020-08-22T22:22:00Z"/>
                  </w:rPr>
                </w:rPrChange>
              </w:rPr>
            </w:pPr>
            <w:ins w:id="1169" w:author="Uni Ru" w:date="2020-08-22T22:22:00Z">
              <w:r w:rsidRPr="00A10A8A">
                <w:rPr>
                  <w:rFonts w:ascii="楷体" w:eastAsia="楷体" w:hAnsi="楷体" w:hint="eastAsia"/>
                  <w:sz w:val="20"/>
                  <w:szCs w:val="20"/>
                  <w:rPrChange w:id="1170" w:author="Uni Ru" w:date="2020-08-22T22:24:00Z">
                    <w:rPr>
                      <w:rFonts w:hint="eastAsia"/>
                    </w:rPr>
                  </w:rPrChange>
                </w:rPr>
                <w:t>否</w:t>
              </w:r>
            </w:ins>
          </w:p>
        </w:tc>
        <w:tc>
          <w:tcPr>
            <w:tcW w:w="1118" w:type="pct"/>
          </w:tcPr>
          <w:p w14:paraId="2AB5911E" w14:textId="77777777" w:rsidR="00A10A8A" w:rsidRPr="00A10A8A" w:rsidRDefault="00A10A8A" w:rsidP="00A10A8A">
            <w:pPr>
              <w:rPr>
                <w:ins w:id="1171" w:author="Uni Ru" w:date="2020-08-22T22:22:00Z"/>
                <w:rFonts w:ascii="楷体" w:eastAsia="楷体" w:hAnsi="楷体"/>
                <w:sz w:val="20"/>
                <w:szCs w:val="20"/>
                <w:rPrChange w:id="1172" w:author="Uni Ru" w:date="2020-08-22T22:24:00Z">
                  <w:rPr>
                    <w:ins w:id="1173" w:author="Uni Ru" w:date="2020-08-22T22:22:00Z"/>
                  </w:rPr>
                </w:rPrChange>
              </w:rPr>
            </w:pPr>
          </w:p>
        </w:tc>
        <w:tc>
          <w:tcPr>
            <w:tcW w:w="776" w:type="pct"/>
          </w:tcPr>
          <w:p w14:paraId="128CEE83" w14:textId="77777777" w:rsidR="00A10A8A" w:rsidRPr="00A10A8A" w:rsidRDefault="00A10A8A" w:rsidP="00A10A8A">
            <w:pPr>
              <w:rPr>
                <w:ins w:id="1174" w:author="Uni Ru" w:date="2020-08-22T22:22:00Z"/>
                <w:rFonts w:ascii="楷体" w:eastAsia="楷体" w:hAnsi="楷体"/>
                <w:sz w:val="20"/>
                <w:szCs w:val="20"/>
                <w:rPrChange w:id="1175" w:author="Uni Ru" w:date="2020-08-22T22:24:00Z">
                  <w:rPr>
                    <w:ins w:id="1176" w:author="Uni Ru" w:date="2020-08-22T22:22:00Z"/>
                  </w:rPr>
                </w:rPrChange>
              </w:rPr>
            </w:pPr>
            <w:ins w:id="1177" w:author="Uni Ru" w:date="2020-08-22T22:22:00Z">
              <w:r w:rsidRPr="00A10A8A">
                <w:rPr>
                  <w:rFonts w:ascii="楷体" w:eastAsia="楷体" w:hAnsi="楷体"/>
                  <w:sz w:val="20"/>
                  <w:szCs w:val="20"/>
                  <w:rPrChange w:id="1178" w:author="Uni Ru" w:date="2020-08-22T22:24:00Z">
                    <w:rPr/>
                  </w:rPrChange>
                </w:rPr>
                <w:t>00001/00357</w:t>
              </w:r>
            </w:ins>
          </w:p>
        </w:tc>
        <w:tc>
          <w:tcPr>
            <w:tcW w:w="706" w:type="pct"/>
          </w:tcPr>
          <w:p w14:paraId="43A6DD6C" w14:textId="77777777" w:rsidR="00A10A8A" w:rsidRPr="00A10A8A" w:rsidRDefault="00A10A8A" w:rsidP="00A10A8A">
            <w:pPr>
              <w:rPr>
                <w:ins w:id="1179" w:author="Uni Ru" w:date="2020-08-22T22:22:00Z"/>
                <w:rFonts w:ascii="楷体" w:eastAsia="楷体" w:hAnsi="楷体"/>
                <w:sz w:val="20"/>
                <w:szCs w:val="20"/>
                <w:rPrChange w:id="1180" w:author="Uni Ru" w:date="2020-08-22T22:24:00Z">
                  <w:rPr>
                    <w:ins w:id="1181" w:author="Uni Ru" w:date="2020-08-22T22:22:00Z"/>
                  </w:rPr>
                </w:rPrChange>
              </w:rPr>
            </w:pPr>
            <w:ins w:id="1182" w:author="Uni Ru" w:date="2020-08-22T22:22:00Z">
              <w:r w:rsidRPr="00A10A8A">
                <w:rPr>
                  <w:rFonts w:ascii="楷体" w:eastAsia="楷体" w:hAnsi="楷体" w:hint="eastAsia"/>
                  <w:sz w:val="20"/>
                  <w:szCs w:val="20"/>
                  <w:rPrChange w:id="1183" w:author="Uni Ru" w:date="2020-08-22T22:24:00Z">
                    <w:rPr>
                      <w:rFonts w:hint="eastAsia"/>
                    </w:rPr>
                  </w:rPrChange>
                </w:rPr>
                <w:t>用户编号</w:t>
              </w:r>
            </w:ins>
          </w:p>
        </w:tc>
      </w:tr>
      <w:tr w:rsidR="00A10A8A" w:rsidRPr="00A10A8A" w14:paraId="408A5085" w14:textId="77777777" w:rsidTr="00A10A8A">
        <w:trPr>
          <w:ins w:id="1184" w:author="Uni Ru" w:date="2020-08-22T22:22:00Z"/>
        </w:trPr>
        <w:tc>
          <w:tcPr>
            <w:tcW w:w="602" w:type="pct"/>
          </w:tcPr>
          <w:p w14:paraId="77C7E16E" w14:textId="77777777" w:rsidR="00A10A8A" w:rsidRPr="00A10A8A" w:rsidRDefault="00A10A8A" w:rsidP="00A10A8A">
            <w:pPr>
              <w:rPr>
                <w:ins w:id="1185" w:author="Uni Ru" w:date="2020-08-22T22:22:00Z"/>
                <w:rFonts w:ascii="楷体" w:eastAsia="楷体" w:hAnsi="楷体"/>
                <w:sz w:val="20"/>
                <w:szCs w:val="20"/>
                <w:rPrChange w:id="1186" w:author="Uni Ru" w:date="2020-08-22T22:24:00Z">
                  <w:rPr>
                    <w:ins w:id="1187" w:author="Uni Ru" w:date="2020-08-22T22:22:00Z"/>
                  </w:rPr>
                </w:rPrChange>
              </w:rPr>
            </w:pPr>
            <w:ins w:id="1188" w:author="Uni Ru" w:date="2020-08-22T22:22:00Z">
              <w:r w:rsidRPr="00A10A8A">
                <w:rPr>
                  <w:rFonts w:ascii="楷体" w:eastAsia="楷体" w:hAnsi="楷体"/>
                  <w:sz w:val="20"/>
                  <w:szCs w:val="20"/>
                  <w:rPrChange w:id="1189" w:author="Uni Ru" w:date="2020-08-22T22:24:00Z">
                    <w:rPr/>
                  </w:rPrChange>
                </w:rPr>
                <w:t>UserName</w:t>
              </w:r>
            </w:ins>
          </w:p>
        </w:tc>
        <w:tc>
          <w:tcPr>
            <w:tcW w:w="602" w:type="pct"/>
          </w:tcPr>
          <w:p w14:paraId="4A203CC2" w14:textId="77777777" w:rsidR="00A10A8A" w:rsidRPr="00A10A8A" w:rsidRDefault="00A10A8A" w:rsidP="00A10A8A">
            <w:pPr>
              <w:rPr>
                <w:ins w:id="1190" w:author="Uni Ru" w:date="2020-08-22T22:22:00Z"/>
                <w:rFonts w:ascii="楷体" w:eastAsia="楷体" w:hAnsi="楷体"/>
                <w:sz w:val="20"/>
                <w:szCs w:val="20"/>
                <w:rPrChange w:id="1191" w:author="Uni Ru" w:date="2020-08-22T22:24:00Z">
                  <w:rPr>
                    <w:ins w:id="1192" w:author="Uni Ru" w:date="2020-08-22T22:22:00Z"/>
                  </w:rPr>
                </w:rPrChange>
              </w:rPr>
            </w:pPr>
            <w:ins w:id="1193" w:author="Uni Ru" w:date="2020-08-22T22:22:00Z">
              <w:r w:rsidRPr="00A10A8A">
                <w:rPr>
                  <w:rFonts w:ascii="楷体" w:eastAsia="楷体" w:hAnsi="楷体"/>
                  <w:sz w:val="20"/>
                  <w:szCs w:val="20"/>
                  <w:rPrChange w:id="1194" w:author="Uni Ru" w:date="2020-08-22T22:24:00Z">
                    <w:rPr/>
                  </w:rPrChange>
                </w:rPr>
                <w:t>Char</w:t>
              </w:r>
            </w:ins>
          </w:p>
        </w:tc>
        <w:tc>
          <w:tcPr>
            <w:tcW w:w="337" w:type="pct"/>
          </w:tcPr>
          <w:p w14:paraId="51C7CBCC" w14:textId="77777777" w:rsidR="00A10A8A" w:rsidRPr="00A10A8A" w:rsidRDefault="00A10A8A" w:rsidP="00A10A8A">
            <w:pPr>
              <w:rPr>
                <w:ins w:id="1195" w:author="Uni Ru" w:date="2020-08-22T22:22:00Z"/>
                <w:rFonts w:ascii="楷体" w:eastAsia="楷体" w:hAnsi="楷体"/>
                <w:sz w:val="20"/>
                <w:szCs w:val="20"/>
                <w:rPrChange w:id="1196" w:author="Uni Ru" w:date="2020-08-22T22:24:00Z">
                  <w:rPr>
                    <w:ins w:id="1197" w:author="Uni Ru" w:date="2020-08-22T22:22:00Z"/>
                  </w:rPr>
                </w:rPrChange>
              </w:rPr>
            </w:pPr>
            <w:ins w:id="1198" w:author="Uni Ru" w:date="2020-08-22T22:22:00Z">
              <w:r w:rsidRPr="00A10A8A">
                <w:rPr>
                  <w:rFonts w:ascii="楷体" w:eastAsia="楷体" w:hAnsi="楷体"/>
                  <w:sz w:val="20"/>
                  <w:szCs w:val="20"/>
                  <w:rPrChange w:id="1199" w:author="Uni Ru" w:date="2020-08-22T22:24:00Z">
                    <w:rPr/>
                  </w:rPrChange>
                </w:rPr>
                <w:t>10</w:t>
              </w:r>
            </w:ins>
          </w:p>
        </w:tc>
        <w:tc>
          <w:tcPr>
            <w:tcW w:w="508" w:type="pct"/>
          </w:tcPr>
          <w:p w14:paraId="78E22B78" w14:textId="77777777" w:rsidR="00A10A8A" w:rsidRPr="00A10A8A" w:rsidRDefault="00A10A8A" w:rsidP="00A10A8A">
            <w:pPr>
              <w:rPr>
                <w:ins w:id="1200" w:author="Uni Ru" w:date="2020-08-22T22:22:00Z"/>
                <w:rFonts w:ascii="楷体" w:eastAsia="楷体" w:hAnsi="楷体"/>
                <w:sz w:val="20"/>
                <w:szCs w:val="20"/>
                <w:rPrChange w:id="1201" w:author="Uni Ru" w:date="2020-08-22T22:24:00Z">
                  <w:rPr>
                    <w:ins w:id="1202" w:author="Uni Ru" w:date="2020-08-22T22:22:00Z"/>
                  </w:rPr>
                </w:rPrChange>
              </w:rPr>
            </w:pPr>
          </w:p>
        </w:tc>
        <w:tc>
          <w:tcPr>
            <w:tcW w:w="352" w:type="pct"/>
          </w:tcPr>
          <w:p w14:paraId="17AA9D0C" w14:textId="77777777" w:rsidR="00A10A8A" w:rsidRPr="00A10A8A" w:rsidRDefault="00A10A8A" w:rsidP="00A10A8A">
            <w:pPr>
              <w:rPr>
                <w:ins w:id="1203" w:author="Uni Ru" w:date="2020-08-22T22:22:00Z"/>
                <w:rFonts w:ascii="楷体" w:eastAsia="楷体" w:hAnsi="楷体"/>
                <w:sz w:val="20"/>
                <w:szCs w:val="20"/>
                <w:rPrChange w:id="1204" w:author="Uni Ru" w:date="2020-08-22T22:24:00Z">
                  <w:rPr>
                    <w:ins w:id="1205" w:author="Uni Ru" w:date="2020-08-22T22:22:00Z"/>
                  </w:rPr>
                </w:rPrChange>
              </w:rPr>
            </w:pPr>
            <w:ins w:id="1206" w:author="Uni Ru" w:date="2020-08-22T22:22:00Z">
              <w:r w:rsidRPr="00A10A8A">
                <w:rPr>
                  <w:rFonts w:ascii="楷体" w:eastAsia="楷体" w:hAnsi="楷体" w:hint="eastAsia"/>
                  <w:sz w:val="20"/>
                  <w:szCs w:val="20"/>
                  <w:rPrChange w:id="1207" w:author="Uni Ru" w:date="2020-08-22T22:24:00Z">
                    <w:rPr>
                      <w:rFonts w:hint="eastAsia"/>
                    </w:rPr>
                  </w:rPrChange>
                </w:rPr>
                <w:t>否</w:t>
              </w:r>
            </w:ins>
          </w:p>
        </w:tc>
        <w:tc>
          <w:tcPr>
            <w:tcW w:w="1118" w:type="pct"/>
          </w:tcPr>
          <w:p w14:paraId="075791FB" w14:textId="77777777" w:rsidR="00A10A8A" w:rsidRPr="00A10A8A" w:rsidRDefault="00A10A8A" w:rsidP="00A10A8A">
            <w:pPr>
              <w:rPr>
                <w:ins w:id="1208" w:author="Uni Ru" w:date="2020-08-22T22:22:00Z"/>
                <w:rFonts w:ascii="楷体" w:eastAsia="楷体" w:hAnsi="楷体"/>
                <w:sz w:val="20"/>
                <w:szCs w:val="20"/>
                <w:rPrChange w:id="1209" w:author="Uni Ru" w:date="2020-08-22T22:24:00Z">
                  <w:rPr>
                    <w:ins w:id="1210" w:author="Uni Ru" w:date="2020-08-22T22:22:00Z"/>
                  </w:rPr>
                </w:rPrChange>
              </w:rPr>
            </w:pPr>
            <w:ins w:id="1211" w:author="Uni Ru" w:date="2020-08-22T22:22:00Z">
              <w:r w:rsidRPr="00A10A8A">
                <w:rPr>
                  <w:rFonts w:ascii="楷体" w:eastAsia="楷体" w:hAnsi="楷体"/>
                  <w:sz w:val="20"/>
                  <w:szCs w:val="20"/>
                  <w:rPrChange w:id="1212" w:author="Uni Ru" w:date="2020-08-22T22:24:00Z">
                    <w:rPr/>
                  </w:rPrChange>
                </w:rPr>
                <w:t>Utf8+utf8_bin</w:t>
              </w:r>
            </w:ins>
          </w:p>
        </w:tc>
        <w:tc>
          <w:tcPr>
            <w:tcW w:w="776" w:type="pct"/>
          </w:tcPr>
          <w:p w14:paraId="4587FBA3" w14:textId="77777777" w:rsidR="00A10A8A" w:rsidRPr="00A10A8A" w:rsidRDefault="00A10A8A" w:rsidP="00A10A8A">
            <w:pPr>
              <w:rPr>
                <w:ins w:id="1213" w:author="Uni Ru" w:date="2020-08-22T22:22:00Z"/>
                <w:rFonts w:ascii="楷体" w:eastAsia="楷体" w:hAnsi="楷体"/>
                <w:sz w:val="20"/>
                <w:szCs w:val="20"/>
                <w:rPrChange w:id="1214" w:author="Uni Ru" w:date="2020-08-22T22:24:00Z">
                  <w:rPr>
                    <w:ins w:id="1215" w:author="Uni Ru" w:date="2020-08-22T22:22:00Z"/>
                  </w:rPr>
                </w:rPrChange>
              </w:rPr>
            </w:pPr>
            <w:ins w:id="1216" w:author="Uni Ru" w:date="2020-08-22T22:22:00Z">
              <w:r w:rsidRPr="00A10A8A">
                <w:rPr>
                  <w:rFonts w:ascii="楷体" w:eastAsia="楷体" w:hAnsi="楷体" w:hint="eastAsia"/>
                  <w:sz w:val="20"/>
                  <w:szCs w:val="20"/>
                  <w:rPrChange w:id="1217" w:author="Uni Ru" w:date="2020-08-22T22:24:00Z">
                    <w:rPr>
                      <w:rFonts w:hint="eastAsia"/>
                    </w:rPr>
                  </w:rPrChange>
                </w:rPr>
                <w:t>蔡木木</w:t>
              </w:r>
            </w:ins>
          </w:p>
        </w:tc>
        <w:tc>
          <w:tcPr>
            <w:tcW w:w="706" w:type="pct"/>
          </w:tcPr>
          <w:p w14:paraId="0CCD7190" w14:textId="77777777" w:rsidR="00A10A8A" w:rsidRPr="00A10A8A" w:rsidRDefault="00A10A8A" w:rsidP="00A10A8A">
            <w:pPr>
              <w:rPr>
                <w:ins w:id="1218" w:author="Uni Ru" w:date="2020-08-22T22:22:00Z"/>
                <w:rFonts w:ascii="楷体" w:eastAsia="楷体" w:hAnsi="楷体"/>
                <w:sz w:val="20"/>
                <w:szCs w:val="20"/>
                <w:rPrChange w:id="1219" w:author="Uni Ru" w:date="2020-08-22T22:24:00Z">
                  <w:rPr>
                    <w:ins w:id="1220" w:author="Uni Ru" w:date="2020-08-22T22:22:00Z"/>
                  </w:rPr>
                </w:rPrChange>
              </w:rPr>
            </w:pPr>
            <w:ins w:id="1221" w:author="Uni Ru" w:date="2020-08-22T22:22:00Z">
              <w:r w:rsidRPr="00A10A8A">
                <w:rPr>
                  <w:rFonts w:ascii="楷体" w:eastAsia="楷体" w:hAnsi="楷体" w:hint="eastAsia"/>
                  <w:sz w:val="20"/>
                  <w:szCs w:val="20"/>
                  <w:rPrChange w:id="1222" w:author="Uni Ru" w:date="2020-08-22T22:24:00Z">
                    <w:rPr>
                      <w:rFonts w:hint="eastAsia"/>
                    </w:rPr>
                  </w:rPrChange>
                </w:rPr>
                <w:t>用户名称</w:t>
              </w:r>
            </w:ins>
          </w:p>
        </w:tc>
      </w:tr>
      <w:tr w:rsidR="00A10A8A" w:rsidRPr="00A10A8A" w14:paraId="13B35B96" w14:textId="77777777" w:rsidTr="00A10A8A">
        <w:trPr>
          <w:ins w:id="1223" w:author="Uni Ru" w:date="2020-08-22T22:22:00Z"/>
        </w:trPr>
        <w:tc>
          <w:tcPr>
            <w:tcW w:w="602" w:type="pct"/>
          </w:tcPr>
          <w:p w14:paraId="153FC26E" w14:textId="77777777" w:rsidR="00A10A8A" w:rsidRPr="00A10A8A" w:rsidRDefault="00A10A8A" w:rsidP="00A10A8A">
            <w:pPr>
              <w:rPr>
                <w:ins w:id="1224" w:author="Uni Ru" w:date="2020-08-22T22:22:00Z"/>
                <w:rFonts w:ascii="楷体" w:eastAsia="楷体" w:hAnsi="楷体"/>
                <w:sz w:val="20"/>
                <w:szCs w:val="20"/>
                <w:rPrChange w:id="1225" w:author="Uni Ru" w:date="2020-08-22T22:24:00Z">
                  <w:rPr>
                    <w:ins w:id="1226" w:author="Uni Ru" w:date="2020-08-22T22:22:00Z"/>
                  </w:rPr>
                </w:rPrChange>
              </w:rPr>
            </w:pPr>
            <w:ins w:id="1227" w:author="Uni Ru" w:date="2020-08-22T22:22:00Z">
              <w:r w:rsidRPr="00A10A8A">
                <w:rPr>
                  <w:rFonts w:ascii="楷体" w:eastAsia="楷体" w:hAnsi="楷体"/>
                  <w:sz w:val="20"/>
                  <w:szCs w:val="20"/>
                  <w:rPrChange w:id="1228" w:author="Uni Ru" w:date="2020-08-22T22:24:00Z">
                    <w:rPr/>
                  </w:rPrChange>
                </w:rPr>
                <w:t>Gender</w:t>
              </w:r>
            </w:ins>
          </w:p>
        </w:tc>
        <w:tc>
          <w:tcPr>
            <w:tcW w:w="602" w:type="pct"/>
          </w:tcPr>
          <w:p w14:paraId="4A12ADB5" w14:textId="77777777" w:rsidR="00A10A8A" w:rsidRPr="00A10A8A" w:rsidRDefault="00A10A8A" w:rsidP="00A10A8A">
            <w:pPr>
              <w:rPr>
                <w:ins w:id="1229" w:author="Uni Ru" w:date="2020-08-22T22:22:00Z"/>
                <w:rFonts w:ascii="楷体" w:eastAsia="楷体" w:hAnsi="楷体"/>
                <w:sz w:val="20"/>
                <w:szCs w:val="20"/>
                <w:rPrChange w:id="1230" w:author="Uni Ru" w:date="2020-08-22T22:24:00Z">
                  <w:rPr>
                    <w:ins w:id="1231" w:author="Uni Ru" w:date="2020-08-22T22:22:00Z"/>
                  </w:rPr>
                </w:rPrChange>
              </w:rPr>
            </w:pPr>
            <w:ins w:id="1232" w:author="Uni Ru" w:date="2020-08-22T22:22:00Z">
              <w:r w:rsidRPr="00A10A8A">
                <w:rPr>
                  <w:rFonts w:ascii="楷体" w:eastAsia="楷体" w:hAnsi="楷体"/>
                  <w:sz w:val="20"/>
                  <w:szCs w:val="20"/>
                  <w:rPrChange w:id="1233" w:author="Uni Ru" w:date="2020-08-22T22:24:00Z">
                    <w:rPr/>
                  </w:rPrChange>
                </w:rPr>
                <w:t xml:space="preserve">Char </w:t>
              </w:r>
            </w:ins>
          </w:p>
        </w:tc>
        <w:tc>
          <w:tcPr>
            <w:tcW w:w="337" w:type="pct"/>
          </w:tcPr>
          <w:p w14:paraId="499ED7FD" w14:textId="77777777" w:rsidR="00A10A8A" w:rsidRPr="00A10A8A" w:rsidRDefault="00A10A8A" w:rsidP="00A10A8A">
            <w:pPr>
              <w:rPr>
                <w:ins w:id="1234" w:author="Uni Ru" w:date="2020-08-22T22:22:00Z"/>
                <w:rFonts w:ascii="楷体" w:eastAsia="楷体" w:hAnsi="楷体"/>
                <w:sz w:val="20"/>
                <w:szCs w:val="20"/>
                <w:rPrChange w:id="1235" w:author="Uni Ru" w:date="2020-08-22T22:24:00Z">
                  <w:rPr>
                    <w:ins w:id="1236" w:author="Uni Ru" w:date="2020-08-22T22:22:00Z"/>
                  </w:rPr>
                </w:rPrChange>
              </w:rPr>
            </w:pPr>
            <w:ins w:id="1237" w:author="Uni Ru" w:date="2020-08-22T22:22:00Z">
              <w:r w:rsidRPr="00A10A8A">
                <w:rPr>
                  <w:rFonts w:ascii="楷体" w:eastAsia="楷体" w:hAnsi="楷体"/>
                  <w:sz w:val="20"/>
                  <w:szCs w:val="20"/>
                  <w:rPrChange w:id="1238" w:author="Uni Ru" w:date="2020-08-22T22:24:00Z">
                    <w:rPr/>
                  </w:rPrChange>
                </w:rPr>
                <w:t>1</w:t>
              </w:r>
            </w:ins>
          </w:p>
        </w:tc>
        <w:tc>
          <w:tcPr>
            <w:tcW w:w="508" w:type="pct"/>
          </w:tcPr>
          <w:p w14:paraId="6DD0D994" w14:textId="77777777" w:rsidR="00A10A8A" w:rsidRPr="00A10A8A" w:rsidRDefault="00A10A8A" w:rsidP="00A10A8A">
            <w:pPr>
              <w:rPr>
                <w:ins w:id="1239" w:author="Uni Ru" w:date="2020-08-22T22:22:00Z"/>
                <w:rFonts w:ascii="楷体" w:eastAsia="楷体" w:hAnsi="楷体"/>
                <w:sz w:val="20"/>
                <w:szCs w:val="20"/>
                <w:rPrChange w:id="1240" w:author="Uni Ru" w:date="2020-08-22T22:24:00Z">
                  <w:rPr>
                    <w:ins w:id="1241" w:author="Uni Ru" w:date="2020-08-22T22:22:00Z"/>
                  </w:rPr>
                </w:rPrChange>
              </w:rPr>
            </w:pPr>
          </w:p>
        </w:tc>
        <w:tc>
          <w:tcPr>
            <w:tcW w:w="352" w:type="pct"/>
          </w:tcPr>
          <w:p w14:paraId="0037E659" w14:textId="77777777" w:rsidR="00A10A8A" w:rsidRPr="00A10A8A" w:rsidRDefault="00A10A8A" w:rsidP="00A10A8A">
            <w:pPr>
              <w:rPr>
                <w:ins w:id="1242" w:author="Uni Ru" w:date="2020-08-22T22:22:00Z"/>
                <w:rFonts w:ascii="楷体" w:eastAsia="楷体" w:hAnsi="楷体"/>
                <w:sz w:val="20"/>
                <w:szCs w:val="20"/>
                <w:rPrChange w:id="1243" w:author="Uni Ru" w:date="2020-08-22T22:24:00Z">
                  <w:rPr>
                    <w:ins w:id="1244" w:author="Uni Ru" w:date="2020-08-22T22:22:00Z"/>
                  </w:rPr>
                </w:rPrChange>
              </w:rPr>
            </w:pPr>
            <w:ins w:id="1245" w:author="Uni Ru" w:date="2020-08-22T22:22:00Z">
              <w:r w:rsidRPr="00A10A8A">
                <w:rPr>
                  <w:rFonts w:ascii="楷体" w:eastAsia="楷体" w:hAnsi="楷体" w:hint="eastAsia"/>
                  <w:sz w:val="20"/>
                  <w:szCs w:val="20"/>
                  <w:rPrChange w:id="1246" w:author="Uni Ru" w:date="2020-08-22T22:24:00Z">
                    <w:rPr>
                      <w:rFonts w:hint="eastAsia"/>
                    </w:rPr>
                  </w:rPrChange>
                </w:rPr>
                <w:t>否</w:t>
              </w:r>
            </w:ins>
          </w:p>
        </w:tc>
        <w:tc>
          <w:tcPr>
            <w:tcW w:w="1118" w:type="pct"/>
          </w:tcPr>
          <w:p w14:paraId="7B8CA73D" w14:textId="77777777" w:rsidR="00A10A8A" w:rsidRPr="00A10A8A" w:rsidRDefault="00A10A8A" w:rsidP="00A10A8A">
            <w:pPr>
              <w:rPr>
                <w:ins w:id="1247" w:author="Uni Ru" w:date="2020-08-22T22:22:00Z"/>
                <w:rFonts w:ascii="楷体" w:eastAsia="楷体" w:hAnsi="楷体"/>
                <w:sz w:val="20"/>
                <w:szCs w:val="20"/>
                <w:rPrChange w:id="1248" w:author="Uni Ru" w:date="2020-08-22T22:24:00Z">
                  <w:rPr>
                    <w:ins w:id="1249" w:author="Uni Ru" w:date="2020-08-22T22:22:00Z"/>
                  </w:rPr>
                </w:rPrChange>
              </w:rPr>
            </w:pPr>
            <w:ins w:id="1250" w:author="Uni Ru" w:date="2020-08-22T22:22:00Z">
              <w:r w:rsidRPr="00A10A8A">
                <w:rPr>
                  <w:rFonts w:ascii="楷体" w:eastAsia="楷体" w:hAnsi="楷体"/>
                  <w:sz w:val="20"/>
                  <w:szCs w:val="20"/>
                  <w:rPrChange w:id="1251" w:author="Uni Ru" w:date="2020-08-22T22:24:00Z">
                    <w:rPr/>
                  </w:rPrChange>
                </w:rPr>
                <w:t>Utf8+utf8_bin</w:t>
              </w:r>
            </w:ins>
          </w:p>
        </w:tc>
        <w:tc>
          <w:tcPr>
            <w:tcW w:w="776" w:type="pct"/>
          </w:tcPr>
          <w:p w14:paraId="5DF8D73B" w14:textId="77777777" w:rsidR="00A10A8A" w:rsidRPr="00A10A8A" w:rsidRDefault="00A10A8A" w:rsidP="00A10A8A">
            <w:pPr>
              <w:rPr>
                <w:ins w:id="1252" w:author="Uni Ru" w:date="2020-08-22T22:22:00Z"/>
                <w:rFonts w:ascii="楷体" w:eastAsia="楷体" w:hAnsi="楷体"/>
                <w:sz w:val="20"/>
                <w:szCs w:val="20"/>
                <w:rPrChange w:id="1253" w:author="Uni Ru" w:date="2020-08-22T22:24:00Z">
                  <w:rPr>
                    <w:ins w:id="1254" w:author="Uni Ru" w:date="2020-08-22T22:22:00Z"/>
                  </w:rPr>
                </w:rPrChange>
              </w:rPr>
            </w:pPr>
            <w:ins w:id="1255" w:author="Uni Ru" w:date="2020-08-22T22:22:00Z">
              <w:r w:rsidRPr="00A10A8A">
                <w:rPr>
                  <w:rFonts w:ascii="楷体" w:eastAsia="楷体" w:hAnsi="楷体" w:hint="eastAsia"/>
                  <w:sz w:val="20"/>
                  <w:szCs w:val="20"/>
                  <w:rPrChange w:id="1256" w:author="Uni Ru" w:date="2020-08-22T22:24:00Z">
                    <w:rPr>
                      <w:rFonts w:hint="eastAsia"/>
                    </w:rPr>
                  </w:rPrChange>
                </w:rPr>
                <w:t>男</w:t>
              </w:r>
              <w:r w:rsidRPr="00A10A8A">
                <w:rPr>
                  <w:rFonts w:ascii="楷体" w:eastAsia="楷体" w:hAnsi="楷体"/>
                  <w:sz w:val="20"/>
                  <w:szCs w:val="20"/>
                  <w:rPrChange w:id="1257" w:author="Uni Ru" w:date="2020-08-22T22:24:00Z">
                    <w:rPr/>
                  </w:rPrChange>
                </w:rPr>
                <w:t>/</w:t>
              </w:r>
              <w:r w:rsidRPr="00A10A8A">
                <w:rPr>
                  <w:rFonts w:ascii="楷体" w:eastAsia="楷体" w:hAnsi="楷体" w:hint="eastAsia"/>
                  <w:sz w:val="20"/>
                  <w:szCs w:val="20"/>
                  <w:rPrChange w:id="1258" w:author="Uni Ru" w:date="2020-08-22T22:24:00Z">
                    <w:rPr>
                      <w:rFonts w:hint="eastAsia"/>
                    </w:rPr>
                  </w:rPrChange>
                </w:rPr>
                <w:t>女</w:t>
              </w:r>
            </w:ins>
          </w:p>
        </w:tc>
        <w:tc>
          <w:tcPr>
            <w:tcW w:w="706" w:type="pct"/>
          </w:tcPr>
          <w:p w14:paraId="2E65D544" w14:textId="77777777" w:rsidR="00A10A8A" w:rsidRPr="00A10A8A" w:rsidRDefault="00A10A8A" w:rsidP="00A10A8A">
            <w:pPr>
              <w:rPr>
                <w:ins w:id="1259" w:author="Uni Ru" w:date="2020-08-22T22:22:00Z"/>
                <w:rFonts w:ascii="楷体" w:eastAsia="楷体" w:hAnsi="楷体"/>
                <w:sz w:val="20"/>
                <w:szCs w:val="20"/>
                <w:rPrChange w:id="1260" w:author="Uni Ru" w:date="2020-08-22T22:24:00Z">
                  <w:rPr>
                    <w:ins w:id="1261" w:author="Uni Ru" w:date="2020-08-22T22:22:00Z"/>
                  </w:rPr>
                </w:rPrChange>
              </w:rPr>
            </w:pPr>
            <w:ins w:id="1262" w:author="Uni Ru" w:date="2020-08-22T22:22:00Z">
              <w:r w:rsidRPr="00A10A8A">
                <w:rPr>
                  <w:rFonts w:ascii="楷体" w:eastAsia="楷体" w:hAnsi="楷体" w:hint="eastAsia"/>
                  <w:sz w:val="20"/>
                  <w:szCs w:val="20"/>
                  <w:rPrChange w:id="1263" w:author="Uni Ru" w:date="2020-08-22T22:24:00Z">
                    <w:rPr>
                      <w:rFonts w:hint="eastAsia"/>
                    </w:rPr>
                  </w:rPrChange>
                </w:rPr>
                <w:t>性别</w:t>
              </w:r>
            </w:ins>
          </w:p>
        </w:tc>
      </w:tr>
      <w:tr w:rsidR="00A10A8A" w:rsidRPr="00A10A8A" w14:paraId="01528145" w14:textId="77777777" w:rsidTr="00A10A8A">
        <w:trPr>
          <w:ins w:id="1264" w:author="Uni Ru" w:date="2020-08-22T22:22:00Z"/>
        </w:trPr>
        <w:tc>
          <w:tcPr>
            <w:tcW w:w="602" w:type="pct"/>
          </w:tcPr>
          <w:p w14:paraId="62CD40B6" w14:textId="77777777" w:rsidR="00A10A8A" w:rsidRPr="00A10A8A" w:rsidRDefault="00A10A8A" w:rsidP="00A10A8A">
            <w:pPr>
              <w:rPr>
                <w:ins w:id="1265" w:author="Uni Ru" w:date="2020-08-22T22:22:00Z"/>
                <w:rFonts w:ascii="楷体" w:eastAsia="楷体" w:hAnsi="楷体"/>
                <w:sz w:val="20"/>
                <w:szCs w:val="20"/>
                <w:rPrChange w:id="1266" w:author="Uni Ru" w:date="2020-08-22T22:24:00Z">
                  <w:rPr>
                    <w:ins w:id="1267" w:author="Uni Ru" w:date="2020-08-22T22:22:00Z"/>
                  </w:rPr>
                </w:rPrChange>
              </w:rPr>
            </w:pPr>
            <w:ins w:id="1268" w:author="Uni Ru" w:date="2020-08-22T22:22:00Z">
              <w:r w:rsidRPr="00A10A8A">
                <w:rPr>
                  <w:rFonts w:ascii="楷体" w:eastAsia="楷体" w:hAnsi="楷体"/>
                  <w:sz w:val="20"/>
                  <w:szCs w:val="20"/>
                  <w:rPrChange w:id="1269" w:author="Uni Ru" w:date="2020-08-22T22:24:00Z">
                    <w:rPr/>
                  </w:rPrChange>
                </w:rPr>
                <w:t>Role</w:t>
              </w:r>
            </w:ins>
          </w:p>
        </w:tc>
        <w:tc>
          <w:tcPr>
            <w:tcW w:w="602" w:type="pct"/>
          </w:tcPr>
          <w:p w14:paraId="7738814C" w14:textId="77777777" w:rsidR="00A10A8A" w:rsidRPr="00A10A8A" w:rsidRDefault="00A10A8A" w:rsidP="00A10A8A">
            <w:pPr>
              <w:rPr>
                <w:ins w:id="1270" w:author="Uni Ru" w:date="2020-08-22T22:22:00Z"/>
                <w:rFonts w:ascii="楷体" w:eastAsia="楷体" w:hAnsi="楷体"/>
                <w:sz w:val="20"/>
                <w:szCs w:val="20"/>
                <w:rPrChange w:id="1271" w:author="Uni Ru" w:date="2020-08-22T22:24:00Z">
                  <w:rPr>
                    <w:ins w:id="1272" w:author="Uni Ru" w:date="2020-08-22T22:22:00Z"/>
                  </w:rPr>
                </w:rPrChange>
              </w:rPr>
            </w:pPr>
            <w:ins w:id="1273" w:author="Uni Ru" w:date="2020-08-22T22:22:00Z">
              <w:r w:rsidRPr="00A10A8A">
                <w:rPr>
                  <w:rFonts w:ascii="楷体" w:eastAsia="楷体" w:hAnsi="楷体"/>
                  <w:sz w:val="20"/>
                  <w:szCs w:val="20"/>
                  <w:rPrChange w:id="1274" w:author="Uni Ru" w:date="2020-08-22T22:24:00Z">
                    <w:rPr/>
                  </w:rPrChange>
                </w:rPr>
                <w:t>char</w:t>
              </w:r>
            </w:ins>
          </w:p>
        </w:tc>
        <w:tc>
          <w:tcPr>
            <w:tcW w:w="337" w:type="pct"/>
          </w:tcPr>
          <w:p w14:paraId="4DC53220" w14:textId="77777777" w:rsidR="00A10A8A" w:rsidRPr="00A10A8A" w:rsidRDefault="00A10A8A" w:rsidP="00A10A8A">
            <w:pPr>
              <w:rPr>
                <w:ins w:id="1275" w:author="Uni Ru" w:date="2020-08-22T22:22:00Z"/>
                <w:rFonts w:ascii="楷体" w:eastAsia="楷体" w:hAnsi="楷体"/>
                <w:sz w:val="20"/>
                <w:szCs w:val="20"/>
                <w:rPrChange w:id="1276" w:author="Uni Ru" w:date="2020-08-22T22:24:00Z">
                  <w:rPr>
                    <w:ins w:id="1277" w:author="Uni Ru" w:date="2020-08-22T22:22:00Z"/>
                  </w:rPr>
                </w:rPrChange>
              </w:rPr>
            </w:pPr>
            <w:ins w:id="1278" w:author="Uni Ru" w:date="2020-08-22T22:22:00Z">
              <w:r w:rsidRPr="00A10A8A">
                <w:rPr>
                  <w:rFonts w:ascii="楷体" w:eastAsia="楷体" w:hAnsi="楷体"/>
                  <w:sz w:val="20"/>
                  <w:szCs w:val="20"/>
                  <w:rPrChange w:id="1279" w:author="Uni Ru" w:date="2020-08-22T22:24:00Z">
                    <w:rPr/>
                  </w:rPrChange>
                </w:rPr>
                <w:t>1</w:t>
              </w:r>
            </w:ins>
          </w:p>
        </w:tc>
        <w:tc>
          <w:tcPr>
            <w:tcW w:w="508" w:type="pct"/>
          </w:tcPr>
          <w:p w14:paraId="2120D6A9" w14:textId="77777777" w:rsidR="00A10A8A" w:rsidRPr="00A10A8A" w:rsidRDefault="00A10A8A" w:rsidP="00A10A8A">
            <w:pPr>
              <w:rPr>
                <w:ins w:id="1280" w:author="Uni Ru" w:date="2020-08-22T22:22:00Z"/>
                <w:rFonts w:ascii="楷体" w:eastAsia="楷体" w:hAnsi="楷体"/>
                <w:sz w:val="20"/>
                <w:szCs w:val="20"/>
                <w:rPrChange w:id="1281" w:author="Uni Ru" w:date="2020-08-22T22:24:00Z">
                  <w:rPr>
                    <w:ins w:id="1282" w:author="Uni Ru" w:date="2020-08-22T22:22:00Z"/>
                  </w:rPr>
                </w:rPrChange>
              </w:rPr>
            </w:pPr>
          </w:p>
        </w:tc>
        <w:tc>
          <w:tcPr>
            <w:tcW w:w="352" w:type="pct"/>
          </w:tcPr>
          <w:p w14:paraId="03D7CD7E" w14:textId="77777777" w:rsidR="00A10A8A" w:rsidRPr="00A10A8A" w:rsidRDefault="00A10A8A" w:rsidP="00A10A8A">
            <w:pPr>
              <w:rPr>
                <w:ins w:id="1283" w:author="Uni Ru" w:date="2020-08-22T22:22:00Z"/>
                <w:rFonts w:ascii="楷体" w:eastAsia="楷体" w:hAnsi="楷体"/>
                <w:sz w:val="20"/>
                <w:szCs w:val="20"/>
                <w:rPrChange w:id="1284" w:author="Uni Ru" w:date="2020-08-22T22:24:00Z">
                  <w:rPr>
                    <w:ins w:id="1285" w:author="Uni Ru" w:date="2020-08-22T22:22:00Z"/>
                  </w:rPr>
                </w:rPrChange>
              </w:rPr>
            </w:pPr>
            <w:ins w:id="1286" w:author="Uni Ru" w:date="2020-08-22T22:22:00Z">
              <w:r w:rsidRPr="00A10A8A">
                <w:rPr>
                  <w:rFonts w:ascii="楷体" w:eastAsia="楷体" w:hAnsi="楷体" w:hint="eastAsia"/>
                  <w:sz w:val="20"/>
                  <w:szCs w:val="20"/>
                  <w:rPrChange w:id="1287" w:author="Uni Ru" w:date="2020-08-22T22:24:00Z">
                    <w:rPr>
                      <w:rFonts w:hint="eastAsia"/>
                    </w:rPr>
                  </w:rPrChange>
                </w:rPr>
                <w:t>否</w:t>
              </w:r>
            </w:ins>
          </w:p>
        </w:tc>
        <w:tc>
          <w:tcPr>
            <w:tcW w:w="1118" w:type="pct"/>
          </w:tcPr>
          <w:p w14:paraId="08F301D1" w14:textId="77777777" w:rsidR="00A10A8A" w:rsidRPr="00A10A8A" w:rsidRDefault="00A10A8A" w:rsidP="00A10A8A">
            <w:pPr>
              <w:rPr>
                <w:ins w:id="1288" w:author="Uni Ru" w:date="2020-08-22T22:22:00Z"/>
                <w:rFonts w:ascii="楷体" w:eastAsia="楷体" w:hAnsi="楷体"/>
                <w:sz w:val="20"/>
                <w:szCs w:val="20"/>
                <w:rPrChange w:id="1289" w:author="Uni Ru" w:date="2020-08-22T22:24:00Z">
                  <w:rPr>
                    <w:ins w:id="1290" w:author="Uni Ru" w:date="2020-08-22T22:22:00Z"/>
                  </w:rPr>
                </w:rPrChange>
              </w:rPr>
            </w:pPr>
            <w:ins w:id="1291" w:author="Uni Ru" w:date="2020-08-22T22:22:00Z">
              <w:r w:rsidRPr="00A10A8A">
                <w:rPr>
                  <w:rFonts w:ascii="楷体" w:eastAsia="楷体" w:hAnsi="楷体"/>
                  <w:sz w:val="20"/>
                  <w:szCs w:val="20"/>
                  <w:rPrChange w:id="1292" w:author="Uni Ru" w:date="2020-08-22T22:24:00Z">
                    <w:rPr/>
                  </w:rPrChange>
                </w:rPr>
                <w:t>Utf8+utf8_bin</w:t>
              </w:r>
            </w:ins>
          </w:p>
        </w:tc>
        <w:tc>
          <w:tcPr>
            <w:tcW w:w="776" w:type="pct"/>
          </w:tcPr>
          <w:p w14:paraId="6D995463" w14:textId="77777777" w:rsidR="00A10A8A" w:rsidRPr="00A10A8A" w:rsidRDefault="00A10A8A" w:rsidP="00A10A8A">
            <w:pPr>
              <w:rPr>
                <w:ins w:id="1293" w:author="Uni Ru" w:date="2020-08-22T22:22:00Z"/>
                <w:rFonts w:ascii="楷体" w:eastAsia="楷体" w:hAnsi="楷体"/>
                <w:sz w:val="20"/>
                <w:szCs w:val="20"/>
                <w:rPrChange w:id="1294" w:author="Uni Ru" w:date="2020-08-22T22:24:00Z">
                  <w:rPr>
                    <w:ins w:id="1295" w:author="Uni Ru" w:date="2020-08-22T22:22:00Z"/>
                  </w:rPr>
                </w:rPrChange>
              </w:rPr>
            </w:pPr>
            <w:ins w:id="1296" w:author="Uni Ru" w:date="2020-08-22T22:22:00Z">
              <w:r w:rsidRPr="00A10A8A">
                <w:rPr>
                  <w:rFonts w:ascii="楷体" w:eastAsia="楷体" w:hAnsi="楷体"/>
                  <w:sz w:val="20"/>
                  <w:szCs w:val="20"/>
                  <w:rPrChange w:id="1297" w:author="Uni Ru" w:date="2020-08-22T22:24:00Z">
                    <w:rPr/>
                  </w:rPrChange>
                </w:rPr>
                <w:t>0/1</w:t>
              </w:r>
            </w:ins>
          </w:p>
        </w:tc>
        <w:tc>
          <w:tcPr>
            <w:tcW w:w="706" w:type="pct"/>
          </w:tcPr>
          <w:p w14:paraId="2E475346" w14:textId="77777777" w:rsidR="00A10A8A" w:rsidRPr="00A10A8A" w:rsidRDefault="00A10A8A" w:rsidP="00A10A8A">
            <w:pPr>
              <w:rPr>
                <w:ins w:id="1298" w:author="Uni Ru" w:date="2020-08-22T22:22:00Z"/>
                <w:rFonts w:ascii="楷体" w:eastAsia="楷体" w:hAnsi="楷体"/>
                <w:sz w:val="20"/>
                <w:szCs w:val="20"/>
                <w:rPrChange w:id="1299" w:author="Uni Ru" w:date="2020-08-22T22:24:00Z">
                  <w:rPr>
                    <w:ins w:id="1300" w:author="Uni Ru" w:date="2020-08-22T22:22:00Z"/>
                  </w:rPr>
                </w:rPrChange>
              </w:rPr>
            </w:pPr>
            <w:ins w:id="1301" w:author="Uni Ru" w:date="2020-08-22T22:22:00Z">
              <w:r w:rsidRPr="00A10A8A">
                <w:rPr>
                  <w:rFonts w:ascii="楷体" w:eastAsia="楷体" w:hAnsi="楷体" w:hint="eastAsia"/>
                  <w:sz w:val="20"/>
                  <w:szCs w:val="20"/>
                  <w:rPrChange w:id="1302" w:author="Uni Ru" w:date="2020-08-22T22:24:00Z">
                    <w:rPr>
                      <w:rFonts w:hint="eastAsia"/>
                    </w:rPr>
                  </w:rPrChange>
                </w:rPr>
                <w:t>角色</w:t>
              </w:r>
            </w:ins>
          </w:p>
        </w:tc>
      </w:tr>
      <w:tr w:rsidR="00A10A8A" w:rsidRPr="00A10A8A" w14:paraId="75D4BF03" w14:textId="77777777" w:rsidTr="00A10A8A">
        <w:trPr>
          <w:ins w:id="1303" w:author="Uni Ru" w:date="2020-08-22T22:22:00Z"/>
        </w:trPr>
        <w:tc>
          <w:tcPr>
            <w:tcW w:w="602" w:type="pct"/>
          </w:tcPr>
          <w:p w14:paraId="5535E990" w14:textId="77777777" w:rsidR="00A10A8A" w:rsidRPr="00A10A8A" w:rsidRDefault="00A10A8A" w:rsidP="00A10A8A">
            <w:pPr>
              <w:rPr>
                <w:ins w:id="1304" w:author="Uni Ru" w:date="2020-08-22T22:22:00Z"/>
                <w:rFonts w:ascii="楷体" w:eastAsia="楷体" w:hAnsi="楷体"/>
                <w:sz w:val="20"/>
                <w:szCs w:val="20"/>
                <w:rPrChange w:id="1305" w:author="Uni Ru" w:date="2020-08-22T22:24:00Z">
                  <w:rPr>
                    <w:ins w:id="1306" w:author="Uni Ru" w:date="2020-08-22T22:22:00Z"/>
                  </w:rPr>
                </w:rPrChange>
              </w:rPr>
            </w:pPr>
            <w:ins w:id="1307" w:author="Uni Ru" w:date="2020-08-22T22:22:00Z">
              <w:r w:rsidRPr="00A10A8A">
                <w:rPr>
                  <w:rFonts w:ascii="楷体" w:eastAsia="楷体" w:hAnsi="楷体"/>
                  <w:sz w:val="20"/>
                  <w:szCs w:val="20"/>
                  <w:rPrChange w:id="1308" w:author="Uni Ru" w:date="2020-08-22T22:24:00Z">
                    <w:rPr/>
                  </w:rPrChange>
                </w:rPr>
                <w:lastRenderedPageBreak/>
                <w:t>User Account</w:t>
              </w:r>
            </w:ins>
          </w:p>
        </w:tc>
        <w:tc>
          <w:tcPr>
            <w:tcW w:w="602" w:type="pct"/>
          </w:tcPr>
          <w:p w14:paraId="104E2DAE" w14:textId="77777777" w:rsidR="00A10A8A" w:rsidRPr="00A10A8A" w:rsidRDefault="00A10A8A" w:rsidP="00A10A8A">
            <w:pPr>
              <w:rPr>
                <w:ins w:id="1309" w:author="Uni Ru" w:date="2020-08-22T22:22:00Z"/>
                <w:rFonts w:ascii="楷体" w:eastAsia="楷体" w:hAnsi="楷体"/>
                <w:sz w:val="20"/>
                <w:szCs w:val="20"/>
                <w:rPrChange w:id="1310" w:author="Uni Ru" w:date="2020-08-22T22:24:00Z">
                  <w:rPr>
                    <w:ins w:id="1311" w:author="Uni Ru" w:date="2020-08-22T22:22:00Z"/>
                  </w:rPr>
                </w:rPrChange>
              </w:rPr>
            </w:pPr>
            <w:ins w:id="1312" w:author="Uni Ru" w:date="2020-08-22T22:22:00Z">
              <w:r w:rsidRPr="00A10A8A">
                <w:rPr>
                  <w:rFonts w:ascii="楷体" w:eastAsia="楷体" w:hAnsi="楷体"/>
                  <w:sz w:val="20"/>
                  <w:szCs w:val="20"/>
                  <w:rPrChange w:id="1313" w:author="Uni Ru" w:date="2020-08-22T22:24:00Z">
                    <w:rPr/>
                  </w:rPrChange>
                </w:rPr>
                <w:t>Varchar</w:t>
              </w:r>
            </w:ins>
          </w:p>
        </w:tc>
        <w:tc>
          <w:tcPr>
            <w:tcW w:w="337" w:type="pct"/>
          </w:tcPr>
          <w:p w14:paraId="223B2E86" w14:textId="77777777" w:rsidR="00A10A8A" w:rsidRPr="00A10A8A" w:rsidRDefault="00A10A8A" w:rsidP="00A10A8A">
            <w:pPr>
              <w:rPr>
                <w:ins w:id="1314" w:author="Uni Ru" w:date="2020-08-22T22:22:00Z"/>
                <w:rFonts w:ascii="楷体" w:eastAsia="楷体" w:hAnsi="楷体"/>
                <w:sz w:val="20"/>
                <w:szCs w:val="20"/>
                <w:rPrChange w:id="1315" w:author="Uni Ru" w:date="2020-08-22T22:24:00Z">
                  <w:rPr>
                    <w:ins w:id="1316" w:author="Uni Ru" w:date="2020-08-22T22:22:00Z"/>
                  </w:rPr>
                </w:rPrChange>
              </w:rPr>
            </w:pPr>
            <w:ins w:id="1317" w:author="Uni Ru" w:date="2020-08-22T22:22:00Z">
              <w:r w:rsidRPr="00A10A8A">
                <w:rPr>
                  <w:rFonts w:ascii="楷体" w:eastAsia="楷体" w:hAnsi="楷体"/>
                  <w:sz w:val="20"/>
                  <w:szCs w:val="20"/>
                  <w:rPrChange w:id="1318" w:author="Uni Ru" w:date="2020-08-22T22:24:00Z">
                    <w:rPr/>
                  </w:rPrChange>
                </w:rPr>
                <w:t>20</w:t>
              </w:r>
            </w:ins>
          </w:p>
        </w:tc>
        <w:tc>
          <w:tcPr>
            <w:tcW w:w="508" w:type="pct"/>
          </w:tcPr>
          <w:p w14:paraId="53749B01" w14:textId="77777777" w:rsidR="00A10A8A" w:rsidRPr="00A10A8A" w:rsidRDefault="00A10A8A" w:rsidP="00A10A8A">
            <w:pPr>
              <w:rPr>
                <w:ins w:id="1319" w:author="Uni Ru" w:date="2020-08-22T22:22:00Z"/>
                <w:rFonts w:ascii="楷体" w:eastAsia="楷体" w:hAnsi="楷体"/>
                <w:sz w:val="20"/>
                <w:szCs w:val="20"/>
                <w:rPrChange w:id="1320" w:author="Uni Ru" w:date="2020-08-22T22:24:00Z">
                  <w:rPr>
                    <w:ins w:id="1321" w:author="Uni Ru" w:date="2020-08-22T22:22:00Z"/>
                  </w:rPr>
                </w:rPrChange>
              </w:rPr>
            </w:pPr>
          </w:p>
        </w:tc>
        <w:tc>
          <w:tcPr>
            <w:tcW w:w="352" w:type="pct"/>
          </w:tcPr>
          <w:p w14:paraId="3B6B446A" w14:textId="77777777" w:rsidR="00A10A8A" w:rsidRPr="00A10A8A" w:rsidRDefault="00A10A8A" w:rsidP="00A10A8A">
            <w:pPr>
              <w:rPr>
                <w:ins w:id="1322" w:author="Uni Ru" w:date="2020-08-22T22:22:00Z"/>
                <w:rFonts w:ascii="楷体" w:eastAsia="楷体" w:hAnsi="楷体"/>
                <w:sz w:val="20"/>
                <w:szCs w:val="20"/>
                <w:rPrChange w:id="1323" w:author="Uni Ru" w:date="2020-08-22T22:24:00Z">
                  <w:rPr>
                    <w:ins w:id="1324" w:author="Uni Ru" w:date="2020-08-22T22:22:00Z"/>
                  </w:rPr>
                </w:rPrChange>
              </w:rPr>
            </w:pPr>
            <w:ins w:id="1325" w:author="Uni Ru" w:date="2020-08-22T22:22:00Z">
              <w:r w:rsidRPr="00A10A8A">
                <w:rPr>
                  <w:rFonts w:ascii="楷体" w:eastAsia="楷体" w:hAnsi="楷体" w:hint="eastAsia"/>
                  <w:sz w:val="20"/>
                  <w:szCs w:val="20"/>
                  <w:rPrChange w:id="1326" w:author="Uni Ru" w:date="2020-08-22T22:24:00Z">
                    <w:rPr>
                      <w:rFonts w:hint="eastAsia"/>
                    </w:rPr>
                  </w:rPrChange>
                </w:rPr>
                <w:t>否</w:t>
              </w:r>
            </w:ins>
          </w:p>
        </w:tc>
        <w:tc>
          <w:tcPr>
            <w:tcW w:w="1118" w:type="pct"/>
          </w:tcPr>
          <w:p w14:paraId="1D2C6230" w14:textId="77777777" w:rsidR="00A10A8A" w:rsidRPr="00A10A8A" w:rsidRDefault="00A10A8A" w:rsidP="00A10A8A">
            <w:pPr>
              <w:rPr>
                <w:ins w:id="1327" w:author="Uni Ru" w:date="2020-08-22T22:22:00Z"/>
                <w:rFonts w:ascii="楷体" w:eastAsia="楷体" w:hAnsi="楷体"/>
                <w:sz w:val="20"/>
                <w:szCs w:val="20"/>
                <w:rPrChange w:id="1328" w:author="Uni Ru" w:date="2020-08-22T22:24:00Z">
                  <w:rPr>
                    <w:ins w:id="1329" w:author="Uni Ru" w:date="2020-08-22T22:22:00Z"/>
                  </w:rPr>
                </w:rPrChange>
              </w:rPr>
            </w:pPr>
            <w:ins w:id="1330" w:author="Uni Ru" w:date="2020-08-22T22:22:00Z">
              <w:r w:rsidRPr="00A10A8A">
                <w:rPr>
                  <w:rFonts w:ascii="楷体" w:eastAsia="楷体" w:hAnsi="楷体"/>
                  <w:sz w:val="20"/>
                  <w:szCs w:val="20"/>
                  <w:rPrChange w:id="1331" w:author="Uni Ru" w:date="2020-08-22T22:24:00Z">
                    <w:rPr/>
                  </w:rPrChange>
                </w:rPr>
                <w:t>Utf8+utf8_general_ci</w:t>
              </w:r>
            </w:ins>
          </w:p>
        </w:tc>
        <w:tc>
          <w:tcPr>
            <w:tcW w:w="776" w:type="pct"/>
          </w:tcPr>
          <w:p w14:paraId="4ABF9072" w14:textId="77777777" w:rsidR="00A10A8A" w:rsidRPr="00A10A8A" w:rsidRDefault="00A10A8A" w:rsidP="00A10A8A">
            <w:pPr>
              <w:rPr>
                <w:ins w:id="1332" w:author="Uni Ru" w:date="2020-08-22T22:22:00Z"/>
                <w:rFonts w:ascii="楷体" w:eastAsia="楷体" w:hAnsi="楷体"/>
                <w:sz w:val="20"/>
                <w:szCs w:val="20"/>
                <w:rPrChange w:id="1333" w:author="Uni Ru" w:date="2020-08-22T22:24:00Z">
                  <w:rPr>
                    <w:ins w:id="1334" w:author="Uni Ru" w:date="2020-08-22T22:22:00Z"/>
                  </w:rPr>
                </w:rPrChange>
              </w:rPr>
            </w:pPr>
            <w:ins w:id="1335" w:author="Uni Ru" w:date="2020-08-22T22:22:00Z">
              <w:r w:rsidRPr="00A10A8A">
                <w:rPr>
                  <w:rFonts w:ascii="楷体" w:eastAsia="楷体" w:hAnsi="楷体"/>
                  <w:sz w:val="20"/>
                  <w:szCs w:val="20"/>
                  <w:rPrChange w:id="1336" w:author="Uni Ru" w:date="2020-08-22T22:24:00Z">
                    <w:rPr/>
                  </w:rPrChange>
                </w:rPr>
                <w:t>15cai66wu</w:t>
              </w:r>
            </w:ins>
          </w:p>
        </w:tc>
        <w:tc>
          <w:tcPr>
            <w:tcW w:w="706" w:type="pct"/>
          </w:tcPr>
          <w:p w14:paraId="32154A6B" w14:textId="77777777" w:rsidR="00A10A8A" w:rsidRPr="00A10A8A" w:rsidRDefault="00A10A8A" w:rsidP="00A10A8A">
            <w:pPr>
              <w:rPr>
                <w:ins w:id="1337" w:author="Uni Ru" w:date="2020-08-22T22:22:00Z"/>
                <w:rFonts w:ascii="楷体" w:eastAsia="楷体" w:hAnsi="楷体"/>
                <w:sz w:val="20"/>
                <w:szCs w:val="20"/>
                <w:rPrChange w:id="1338" w:author="Uni Ru" w:date="2020-08-22T22:24:00Z">
                  <w:rPr>
                    <w:ins w:id="1339" w:author="Uni Ru" w:date="2020-08-22T22:22:00Z"/>
                  </w:rPr>
                </w:rPrChange>
              </w:rPr>
            </w:pPr>
            <w:ins w:id="1340" w:author="Uni Ru" w:date="2020-08-22T22:22:00Z">
              <w:r w:rsidRPr="00A10A8A">
                <w:rPr>
                  <w:rFonts w:ascii="楷体" w:eastAsia="楷体" w:hAnsi="楷体" w:hint="eastAsia"/>
                  <w:sz w:val="20"/>
                  <w:szCs w:val="20"/>
                  <w:rPrChange w:id="1341" w:author="Uni Ru" w:date="2020-08-22T22:24:00Z">
                    <w:rPr>
                      <w:rFonts w:hint="eastAsia"/>
                    </w:rPr>
                  </w:rPrChange>
                </w:rPr>
                <w:t>用户账号</w:t>
              </w:r>
            </w:ins>
          </w:p>
        </w:tc>
      </w:tr>
      <w:tr w:rsidR="00A10A8A" w:rsidRPr="00A10A8A" w14:paraId="7A13D78F" w14:textId="77777777" w:rsidTr="00A10A8A">
        <w:trPr>
          <w:ins w:id="1342" w:author="Uni Ru" w:date="2020-08-22T22:22:00Z"/>
        </w:trPr>
        <w:tc>
          <w:tcPr>
            <w:tcW w:w="602" w:type="pct"/>
          </w:tcPr>
          <w:p w14:paraId="7DB0D59D" w14:textId="77777777" w:rsidR="00A10A8A" w:rsidRPr="00A10A8A" w:rsidRDefault="00A10A8A" w:rsidP="00A10A8A">
            <w:pPr>
              <w:rPr>
                <w:ins w:id="1343" w:author="Uni Ru" w:date="2020-08-22T22:22:00Z"/>
                <w:rFonts w:ascii="楷体" w:eastAsia="楷体" w:hAnsi="楷体"/>
                <w:sz w:val="20"/>
                <w:szCs w:val="20"/>
                <w:rPrChange w:id="1344" w:author="Uni Ru" w:date="2020-08-22T22:24:00Z">
                  <w:rPr>
                    <w:ins w:id="1345" w:author="Uni Ru" w:date="2020-08-22T22:22:00Z"/>
                  </w:rPr>
                </w:rPrChange>
              </w:rPr>
            </w:pPr>
            <w:ins w:id="1346" w:author="Uni Ru" w:date="2020-08-22T22:22:00Z">
              <w:r w:rsidRPr="00A10A8A">
                <w:rPr>
                  <w:rFonts w:ascii="楷体" w:eastAsia="楷体" w:hAnsi="楷体"/>
                  <w:sz w:val="20"/>
                  <w:szCs w:val="20"/>
                  <w:rPrChange w:id="1347" w:author="Uni Ru" w:date="2020-08-22T22:24:00Z">
                    <w:rPr/>
                  </w:rPrChange>
                </w:rPr>
                <w:t>User Password</w:t>
              </w:r>
            </w:ins>
          </w:p>
        </w:tc>
        <w:tc>
          <w:tcPr>
            <w:tcW w:w="602" w:type="pct"/>
          </w:tcPr>
          <w:p w14:paraId="03FFEE3C" w14:textId="77777777" w:rsidR="00A10A8A" w:rsidRPr="00A10A8A" w:rsidRDefault="00A10A8A" w:rsidP="00A10A8A">
            <w:pPr>
              <w:rPr>
                <w:ins w:id="1348" w:author="Uni Ru" w:date="2020-08-22T22:22:00Z"/>
                <w:rFonts w:ascii="楷体" w:eastAsia="楷体" w:hAnsi="楷体"/>
                <w:sz w:val="20"/>
                <w:szCs w:val="20"/>
                <w:rPrChange w:id="1349" w:author="Uni Ru" w:date="2020-08-22T22:24:00Z">
                  <w:rPr>
                    <w:ins w:id="1350" w:author="Uni Ru" w:date="2020-08-22T22:22:00Z"/>
                  </w:rPr>
                </w:rPrChange>
              </w:rPr>
            </w:pPr>
            <w:ins w:id="1351" w:author="Uni Ru" w:date="2020-08-22T22:22:00Z">
              <w:r w:rsidRPr="00A10A8A">
                <w:rPr>
                  <w:rFonts w:ascii="楷体" w:eastAsia="楷体" w:hAnsi="楷体"/>
                  <w:sz w:val="20"/>
                  <w:szCs w:val="20"/>
                  <w:rPrChange w:id="1352" w:author="Uni Ru" w:date="2020-08-22T22:24:00Z">
                    <w:rPr/>
                  </w:rPrChange>
                </w:rPr>
                <w:t>Varchar</w:t>
              </w:r>
            </w:ins>
          </w:p>
        </w:tc>
        <w:tc>
          <w:tcPr>
            <w:tcW w:w="337" w:type="pct"/>
          </w:tcPr>
          <w:p w14:paraId="0C633390" w14:textId="77777777" w:rsidR="00A10A8A" w:rsidRPr="00A10A8A" w:rsidRDefault="00A10A8A" w:rsidP="00A10A8A">
            <w:pPr>
              <w:rPr>
                <w:ins w:id="1353" w:author="Uni Ru" w:date="2020-08-22T22:22:00Z"/>
                <w:rFonts w:ascii="楷体" w:eastAsia="楷体" w:hAnsi="楷体"/>
                <w:sz w:val="20"/>
                <w:szCs w:val="20"/>
                <w:rPrChange w:id="1354" w:author="Uni Ru" w:date="2020-08-22T22:24:00Z">
                  <w:rPr>
                    <w:ins w:id="1355" w:author="Uni Ru" w:date="2020-08-22T22:22:00Z"/>
                  </w:rPr>
                </w:rPrChange>
              </w:rPr>
            </w:pPr>
            <w:ins w:id="1356" w:author="Uni Ru" w:date="2020-08-22T22:22:00Z">
              <w:r w:rsidRPr="00A10A8A">
                <w:rPr>
                  <w:rFonts w:ascii="楷体" w:eastAsia="楷体" w:hAnsi="楷体"/>
                  <w:sz w:val="20"/>
                  <w:szCs w:val="20"/>
                  <w:rPrChange w:id="1357" w:author="Uni Ru" w:date="2020-08-22T22:24:00Z">
                    <w:rPr/>
                  </w:rPrChange>
                </w:rPr>
                <w:t>16</w:t>
              </w:r>
            </w:ins>
          </w:p>
        </w:tc>
        <w:tc>
          <w:tcPr>
            <w:tcW w:w="508" w:type="pct"/>
          </w:tcPr>
          <w:p w14:paraId="54BDE4E4" w14:textId="77777777" w:rsidR="00A10A8A" w:rsidRPr="00A10A8A" w:rsidRDefault="00A10A8A" w:rsidP="00A10A8A">
            <w:pPr>
              <w:rPr>
                <w:ins w:id="1358" w:author="Uni Ru" w:date="2020-08-22T22:22:00Z"/>
                <w:rFonts w:ascii="楷体" w:eastAsia="楷体" w:hAnsi="楷体"/>
                <w:sz w:val="20"/>
                <w:szCs w:val="20"/>
                <w:rPrChange w:id="1359" w:author="Uni Ru" w:date="2020-08-22T22:24:00Z">
                  <w:rPr>
                    <w:ins w:id="1360" w:author="Uni Ru" w:date="2020-08-22T22:22:00Z"/>
                  </w:rPr>
                </w:rPrChange>
              </w:rPr>
            </w:pPr>
          </w:p>
        </w:tc>
        <w:tc>
          <w:tcPr>
            <w:tcW w:w="352" w:type="pct"/>
          </w:tcPr>
          <w:p w14:paraId="1402E6E8" w14:textId="77777777" w:rsidR="00A10A8A" w:rsidRPr="00A10A8A" w:rsidRDefault="00A10A8A" w:rsidP="00A10A8A">
            <w:pPr>
              <w:rPr>
                <w:ins w:id="1361" w:author="Uni Ru" w:date="2020-08-22T22:22:00Z"/>
                <w:rFonts w:ascii="楷体" w:eastAsia="楷体" w:hAnsi="楷体"/>
                <w:sz w:val="20"/>
                <w:szCs w:val="20"/>
                <w:rPrChange w:id="1362" w:author="Uni Ru" w:date="2020-08-22T22:24:00Z">
                  <w:rPr>
                    <w:ins w:id="1363" w:author="Uni Ru" w:date="2020-08-22T22:22:00Z"/>
                  </w:rPr>
                </w:rPrChange>
              </w:rPr>
            </w:pPr>
            <w:ins w:id="1364" w:author="Uni Ru" w:date="2020-08-22T22:22:00Z">
              <w:r w:rsidRPr="00A10A8A">
                <w:rPr>
                  <w:rFonts w:ascii="楷体" w:eastAsia="楷体" w:hAnsi="楷体" w:hint="eastAsia"/>
                  <w:sz w:val="20"/>
                  <w:szCs w:val="20"/>
                  <w:rPrChange w:id="1365" w:author="Uni Ru" w:date="2020-08-22T22:24:00Z">
                    <w:rPr>
                      <w:rFonts w:hint="eastAsia"/>
                    </w:rPr>
                  </w:rPrChange>
                </w:rPr>
                <w:t>否</w:t>
              </w:r>
            </w:ins>
          </w:p>
        </w:tc>
        <w:tc>
          <w:tcPr>
            <w:tcW w:w="1118" w:type="pct"/>
          </w:tcPr>
          <w:p w14:paraId="4E611138" w14:textId="77777777" w:rsidR="00A10A8A" w:rsidRPr="00A10A8A" w:rsidRDefault="00A10A8A" w:rsidP="00A10A8A">
            <w:pPr>
              <w:rPr>
                <w:ins w:id="1366" w:author="Uni Ru" w:date="2020-08-22T22:22:00Z"/>
                <w:rFonts w:ascii="楷体" w:eastAsia="楷体" w:hAnsi="楷体"/>
                <w:sz w:val="20"/>
                <w:szCs w:val="20"/>
                <w:rPrChange w:id="1367" w:author="Uni Ru" w:date="2020-08-22T22:24:00Z">
                  <w:rPr>
                    <w:ins w:id="1368" w:author="Uni Ru" w:date="2020-08-22T22:22:00Z"/>
                  </w:rPr>
                </w:rPrChange>
              </w:rPr>
            </w:pPr>
            <w:ins w:id="1369" w:author="Uni Ru" w:date="2020-08-22T22:22:00Z">
              <w:r w:rsidRPr="00A10A8A">
                <w:rPr>
                  <w:rFonts w:ascii="楷体" w:eastAsia="楷体" w:hAnsi="楷体"/>
                  <w:sz w:val="20"/>
                  <w:szCs w:val="20"/>
                  <w:rPrChange w:id="1370" w:author="Uni Ru" w:date="2020-08-22T22:24:00Z">
                    <w:rPr/>
                  </w:rPrChange>
                </w:rPr>
                <w:t>Utf8+utf8_bin</w:t>
              </w:r>
            </w:ins>
          </w:p>
        </w:tc>
        <w:tc>
          <w:tcPr>
            <w:tcW w:w="776" w:type="pct"/>
          </w:tcPr>
          <w:p w14:paraId="7CDE815C" w14:textId="77777777" w:rsidR="00A10A8A" w:rsidRPr="00A10A8A" w:rsidRDefault="00A10A8A" w:rsidP="00A10A8A">
            <w:pPr>
              <w:rPr>
                <w:ins w:id="1371" w:author="Uni Ru" w:date="2020-08-22T22:22:00Z"/>
                <w:rFonts w:ascii="楷体" w:eastAsia="楷体" w:hAnsi="楷体"/>
                <w:sz w:val="20"/>
                <w:szCs w:val="20"/>
                <w:rPrChange w:id="1372" w:author="Uni Ru" w:date="2020-08-22T22:24:00Z">
                  <w:rPr>
                    <w:ins w:id="1373" w:author="Uni Ru" w:date="2020-08-22T22:22:00Z"/>
                  </w:rPr>
                </w:rPrChange>
              </w:rPr>
            </w:pPr>
            <w:ins w:id="1374" w:author="Uni Ru" w:date="2020-08-22T22:22:00Z">
              <w:r w:rsidRPr="00A10A8A">
                <w:rPr>
                  <w:rFonts w:ascii="楷体" w:eastAsia="楷体" w:hAnsi="楷体"/>
                  <w:sz w:val="20"/>
                  <w:szCs w:val="20"/>
                  <w:rPrChange w:id="1375" w:author="Uni Ru" w:date="2020-08-22T22:24:00Z">
                    <w:rPr/>
                  </w:rPrChange>
                </w:rPr>
                <w:t>A45s69d</w:t>
              </w:r>
            </w:ins>
          </w:p>
        </w:tc>
        <w:tc>
          <w:tcPr>
            <w:tcW w:w="706" w:type="pct"/>
          </w:tcPr>
          <w:p w14:paraId="7F159576" w14:textId="77777777" w:rsidR="00A10A8A" w:rsidRPr="00A10A8A" w:rsidRDefault="00A10A8A" w:rsidP="00A10A8A">
            <w:pPr>
              <w:rPr>
                <w:ins w:id="1376" w:author="Uni Ru" w:date="2020-08-22T22:22:00Z"/>
                <w:rFonts w:ascii="楷体" w:eastAsia="楷体" w:hAnsi="楷体"/>
                <w:sz w:val="20"/>
                <w:szCs w:val="20"/>
                <w:rPrChange w:id="1377" w:author="Uni Ru" w:date="2020-08-22T22:24:00Z">
                  <w:rPr>
                    <w:ins w:id="1378" w:author="Uni Ru" w:date="2020-08-22T22:22:00Z"/>
                  </w:rPr>
                </w:rPrChange>
              </w:rPr>
            </w:pPr>
            <w:ins w:id="1379" w:author="Uni Ru" w:date="2020-08-22T22:22:00Z">
              <w:r w:rsidRPr="00A10A8A">
                <w:rPr>
                  <w:rFonts w:ascii="楷体" w:eastAsia="楷体" w:hAnsi="楷体" w:hint="eastAsia"/>
                  <w:sz w:val="20"/>
                  <w:szCs w:val="20"/>
                  <w:rPrChange w:id="1380" w:author="Uni Ru" w:date="2020-08-22T22:24:00Z">
                    <w:rPr>
                      <w:rFonts w:hint="eastAsia"/>
                    </w:rPr>
                  </w:rPrChange>
                </w:rPr>
                <w:t>用户密码</w:t>
              </w:r>
            </w:ins>
          </w:p>
        </w:tc>
      </w:tr>
      <w:tr w:rsidR="00A10A8A" w:rsidRPr="00A10A8A" w14:paraId="03B0958C" w14:textId="77777777" w:rsidTr="00A10A8A">
        <w:trPr>
          <w:ins w:id="1381" w:author="Uni Ru" w:date="2020-08-22T22:22:00Z"/>
        </w:trPr>
        <w:tc>
          <w:tcPr>
            <w:tcW w:w="602" w:type="pct"/>
          </w:tcPr>
          <w:p w14:paraId="6641875A" w14:textId="77777777" w:rsidR="00A10A8A" w:rsidRPr="00A10A8A" w:rsidRDefault="00A10A8A" w:rsidP="00A10A8A">
            <w:pPr>
              <w:rPr>
                <w:ins w:id="1382" w:author="Uni Ru" w:date="2020-08-22T22:22:00Z"/>
                <w:rFonts w:ascii="楷体" w:eastAsia="楷体" w:hAnsi="楷体"/>
                <w:sz w:val="20"/>
                <w:szCs w:val="20"/>
                <w:rPrChange w:id="1383" w:author="Uni Ru" w:date="2020-08-22T22:24:00Z">
                  <w:rPr>
                    <w:ins w:id="1384" w:author="Uni Ru" w:date="2020-08-22T22:22:00Z"/>
                  </w:rPr>
                </w:rPrChange>
              </w:rPr>
            </w:pPr>
            <w:ins w:id="1385" w:author="Uni Ru" w:date="2020-08-22T22:22:00Z">
              <w:r w:rsidRPr="00A10A8A">
                <w:rPr>
                  <w:rFonts w:ascii="楷体" w:eastAsia="楷体" w:hAnsi="楷体"/>
                  <w:sz w:val="20"/>
                  <w:szCs w:val="20"/>
                  <w:rPrChange w:id="1386" w:author="Uni Ru" w:date="2020-08-22T22:24:00Z">
                    <w:rPr/>
                  </w:rPrChange>
                </w:rPr>
                <w:t>Telephone</w:t>
              </w:r>
            </w:ins>
          </w:p>
        </w:tc>
        <w:tc>
          <w:tcPr>
            <w:tcW w:w="602" w:type="pct"/>
          </w:tcPr>
          <w:p w14:paraId="7AF27204" w14:textId="77777777" w:rsidR="00A10A8A" w:rsidRPr="00A10A8A" w:rsidRDefault="00A10A8A" w:rsidP="00A10A8A">
            <w:pPr>
              <w:rPr>
                <w:ins w:id="1387" w:author="Uni Ru" w:date="2020-08-22T22:22:00Z"/>
                <w:rFonts w:ascii="楷体" w:eastAsia="楷体" w:hAnsi="楷体"/>
                <w:sz w:val="20"/>
                <w:szCs w:val="20"/>
                <w:rPrChange w:id="1388" w:author="Uni Ru" w:date="2020-08-22T22:24:00Z">
                  <w:rPr>
                    <w:ins w:id="1389" w:author="Uni Ru" w:date="2020-08-22T22:22:00Z"/>
                  </w:rPr>
                </w:rPrChange>
              </w:rPr>
            </w:pPr>
            <w:ins w:id="1390" w:author="Uni Ru" w:date="2020-08-22T22:22:00Z">
              <w:r w:rsidRPr="00A10A8A">
                <w:rPr>
                  <w:rFonts w:ascii="楷体" w:eastAsia="楷体" w:hAnsi="楷体"/>
                  <w:sz w:val="20"/>
                  <w:szCs w:val="20"/>
                  <w:rPrChange w:id="1391" w:author="Uni Ru" w:date="2020-08-22T22:24:00Z">
                    <w:rPr/>
                  </w:rPrChange>
                </w:rPr>
                <w:t>varchar</w:t>
              </w:r>
            </w:ins>
          </w:p>
        </w:tc>
        <w:tc>
          <w:tcPr>
            <w:tcW w:w="337" w:type="pct"/>
          </w:tcPr>
          <w:p w14:paraId="420CF9FD" w14:textId="77777777" w:rsidR="00A10A8A" w:rsidRPr="00A10A8A" w:rsidRDefault="00A10A8A" w:rsidP="00A10A8A">
            <w:pPr>
              <w:rPr>
                <w:ins w:id="1392" w:author="Uni Ru" w:date="2020-08-22T22:22:00Z"/>
                <w:rFonts w:ascii="楷体" w:eastAsia="楷体" w:hAnsi="楷体"/>
                <w:sz w:val="20"/>
                <w:szCs w:val="20"/>
                <w:rPrChange w:id="1393" w:author="Uni Ru" w:date="2020-08-22T22:24:00Z">
                  <w:rPr>
                    <w:ins w:id="1394" w:author="Uni Ru" w:date="2020-08-22T22:22:00Z"/>
                  </w:rPr>
                </w:rPrChange>
              </w:rPr>
            </w:pPr>
            <w:ins w:id="1395" w:author="Uni Ru" w:date="2020-08-22T22:22:00Z">
              <w:r w:rsidRPr="00A10A8A">
                <w:rPr>
                  <w:rFonts w:ascii="楷体" w:eastAsia="楷体" w:hAnsi="楷体"/>
                  <w:sz w:val="20"/>
                  <w:szCs w:val="20"/>
                  <w:rPrChange w:id="1396" w:author="Uni Ru" w:date="2020-08-22T22:24:00Z">
                    <w:rPr/>
                  </w:rPrChange>
                </w:rPr>
                <w:t>12</w:t>
              </w:r>
            </w:ins>
          </w:p>
        </w:tc>
        <w:tc>
          <w:tcPr>
            <w:tcW w:w="508" w:type="pct"/>
          </w:tcPr>
          <w:p w14:paraId="06DF468A" w14:textId="77777777" w:rsidR="00A10A8A" w:rsidRPr="00A10A8A" w:rsidRDefault="00A10A8A" w:rsidP="00A10A8A">
            <w:pPr>
              <w:rPr>
                <w:ins w:id="1397" w:author="Uni Ru" w:date="2020-08-22T22:22:00Z"/>
                <w:rFonts w:ascii="楷体" w:eastAsia="楷体" w:hAnsi="楷体"/>
                <w:sz w:val="20"/>
                <w:szCs w:val="20"/>
                <w:rPrChange w:id="1398" w:author="Uni Ru" w:date="2020-08-22T22:24:00Z">
                  <w:rPr>
                    <w:ins w:id="1399" w:author="Uni Ru" w:date="2020-08-22T22:22:00Z"/>
                  </w:rPr>
                </w:rPrChange>
              </w:rPr>
            </w:pPr>
          </w:p>
        </w:tc>
        <w:tc>
          <w:tcPr>
            <w:tcW w:w="352" w:type="pct"/>
          </w:tcPr>
          <w:p w14:paraId="3EA1D7A0" w14:textId="77777777" w:rsidR="00A10A8A" w:rsidRPr="00A10A8A" w:rsidRDefault="00A10A8A" w:rsidP="00A10A8A">
            <w:pPr>
              <w:rPr>
                <w:ins w:id="1400" w:author="Uni Ru" w:date="2020-08-22T22:22:00Z"/>
                <w:rFonts w:ascii="楷体" w:eastAsia="楷体" w:hAnsi="楷体"/>
                <w:sz w:val="20"/>
                <w:szCs w:val="20"/>
                <w:rPrChange w:id="1401" w:author="Uni Ru" w:date="2020-08-22T22:24:00Z">
                  <w:rPr>
                    <w:ins w:id="1402" w:author="Uni Ru" w:date="2020-08-22T22:22:00Z"/>
                  </w:rPr>
                </w:rPrChange>
              </w:rPr>
            </w:pPr>
            <w:ins w:id="1403" w:author="Uni Ru" w:date="2020-08-22T22:22:00Z">
              <w:r w:rsidRPr="00A10A8A">
                <w:rPr>
                  <w:rFonts w:ascii="楷体" w:eastAsia="楷体" w:hAnsi="楷体" w:hint="eastAsia"/>
                  <w:sz w:val="20"/>
                  <w:szCs w:val="20"/>
                  <w:rPrChange w:id="1404" w:author="Uni Ru" w:date="2020-08-22T22:24:00Z">
                    <w:rPr>
                      <w:rFonts w:hint="eastAsia"/>
                    </w:rPr>
                  </w:rPrChange>
                </w:rPr>
                <w:t>否</w:t>
              </w:r>
            </w:ins>
          </w:p>
        </w:tc>
        <w:tc>
          <w:tcPr>
            <w:tcW w:w="1118" w:type="pct"/>
          </w:tcPr>
          <w:p w14:paraId="61D9F781" w14:textId="77777777" w:rsidR="00A10A8A" w:rsidRPr="00A10A8A" w:rsidRDefault="00A10A8A" w:rsidP="00A10A8A">
            <w:pPr>
              <w:rPr>
                <w:ins w:id="1405" w:author="Uni Ru" w:date="2020-08-22T22:22:00Z"/>
                <w:rFonts w:ascii="楷体" w:eastAsia="楷体" w:hAnsi="楷体"/>
                <w:sz w:val="20"/>
                <w:szCs w:val="20"/>
                <w:rPrChange w:id="1406" w:author="Uni Ru" w:date="2020-08-22T22:24:00Z">
                  <w:rPr>
                    <w:ins w:id="1407" w:author="Uni Ru" w:date="2020-08-22T22:22:00Z"/>
                  </w:rPr>
                </w:rPrChange>
              </w:rPr>
            </w:pPr>
            <w:ins w:id="1408" w:author="Uni Ru" w:date="2020-08-22T22:22:00Z">
              <w:r w:rsidRPr="00A10A8A">
                <w:rPr>
                  <w:rFonts w:ascii="楷体" w:eastAsia="楷体" w:hAnsi="楷体"/>
                  <w:sz w:val="20"/>
                  <w:szCs w:val="20"/>
                  <w:rPrChange w:id="1409" w:author="Uni Ru" w:date="2020-08-22T22:24:00Z">
                    <w:rPr/>
                  </w:rPrChange>
                </w:rPr>
                <w:t>Utf8+utf8_bin</w:t>
              </w:r>
            </w:ins>
          </w:p>
        </w:tc>
        <w:tc>
          <w:tcPr>
            <w:tcW w:w="776" w:type="pct"/>
          </w:tcPr>
          <w:p w14:paraId="01F8FCAA" w14:textId="77777777" w:rsidR="00A10A8A" w:rsidRPr="00A10A8A" w:rsidRDefault="00A10A8A" w:rsidP="00A10A8A">
            <w:pPr>
              <w:rPr>
                <w:ins w:id="1410" w:author="Uni Ru" w:date="2020-08-22T22:22:00Z"/>
                <w:rFonts w:ascii="楷体" w:eastAsia="楷体" w:hAnsi="楷体"/>
                <w:sz w:val="20"/>
                <w:szCs w:val="20"/>
                <w:rPrChange w:id="1411" w:author="Uni Ru" w:date="2020-08-22T22:24:00Z">
                  <w:rPr>
                    <w:ins w:id="1412" w:author="Uni Ru" w:date="2020-08-22T22:22:00Z"/>
                  </w:rPr>
                </w:rPrChange>
              </w:rPr>
            </w:pPr>
            <w:ins w:id="1413" w:author="Uni Ru" w:date="2020-08-22T22:22:00Z">
              <w:r w:rsidRPr="00A10A8A">
                <w:rPr>
                  <w:rFonts w:ascii="楷体" w:eastAsia="楷体" w:hAnsi="楷体"/>
                  <w:sz w:val="20"/>
                  <w:szCs w:val="20"/>
                  <w:rPrChange w:id="1414" w:author="Uni Ru" w:date="2020-08-22T22:24:00Z">
                    <w:rPr/>
                  </w:rPrChange>
                </w:rPr>
                <w:t>1599999999</w:t>
              </w:r>
            </w:ins>
          </w:p>
        </w:tc>
        <w:tc>
          <w:tcPr>
            <w:tcW w:w="706" w:type="pct"/>
          </w:tcPr>
          <w:p w14:paraId="4801AF58" w14:textId="77777777" w:rsidR="00A10A8A" w:rsidRPr="00A10A8A" w:rsidRDefault="00A10A8A" w:rsidP="00A10A8A">
            <w:pPr>
              <w:rPr>
                <w:ins w:id="1415" w:author="Uni Ru" w:date="2020-08-22T22:22:00Z"/>
                <w:rFonts w:ascii="楷体" w:eastAsia="楷体" w:hAnsi="楷体"/>
                <w:sz w:val="20"/>
                <w:szCs w:val="20"/>
                <w:rPrChange w:id="1416" w:author="Uni Ru" w:date="2020-08-22T22:24:00Z">
                  <w:rPr>
                    <w:ins w:id="1417" w:author="Uni Ru" w:date="2020-08-22T22:22:00Z"/>
                  </w:rPr>
                </w:rPrChange>
              </w:rPr>
            </w:pPr>
            <w:ins w:id="1418" w:author="Uni Ru" w:date="2020-08-22T22:22:00Z">
              <w:r w:rsidRPr="00A10A8A">
                <w:rPr>
                  <w:rFonts w:ascii="楷体" w:eastAsia="楷体" w:hAnsi="楷体" w:hint="eastAsia"/>
                  <w:sz w:val="20"/>
                  <w:szCs w:val="20"/>
                  <w:rPrChange w:id="1419" w:author="Uni Ru" w:date="2020-08-22T22:24:00Z">
                    <w:rPr>
                      <w:rFonts w:hint="eastAsia"/>
                    </w:rPr>
                  </w:rPrChange>
                </w:rPr>
                <w:t>用户电话</w:t>
              </w:r>
            </w:ins>
          </w:p>
        </w:tc>
      </w:tr>
      <w:tr w:rsidR="00A10A8A" w:rsidRPr="00A10A8A" w14:paraId="68B9E791" w14:textId="77777777" w:rsidTr="00A10A8A">
        <w:trPr>
          <w:ins w:id="1420" w:author="Uni Ru" w:date="2020-08-22T22:22:00Z"/>
        </w:trPr>
        <w:tc>
          <w:tcPr>
            <w:tcW w:w="602" w:type="pct"/>
          </w:tcPr>
          <w:p w14:paraId="2865C66C" w14:textId="77777777" w:rsidR="00A10A8A" w:rsidRPr="00A10A8A" w:rsidRDefault="00A10A8A" w:rsidP="00A10A8A">
            <w:pPr>
              <w:rPr>
                <w:ins w:id="1421" w:author="Uni Ru" w:date="2020-08-22T22:22:00Z"/>
                <w:rFonts w:ascii="楷体" w:eastAsia="楷体" w:hAnsi="楷体"/>
                <w:sz w:val="20"/>
                <w:szCs w:val="20"/>
                <w:rPrChange w:id="1422" w:author="Uni Ru" w:date="2020-08-22T22:24:00Z">
                  <w:rPr>
                    <w:ins w:id="1423" w:author="Uni Ru" w:date="2020-08-22T22:22:00Z"/>
                  </w:rPr>
                </w:rPrChange>
              </w:rPr>
            </w:pPr>
            <w:ins w:id="1424" w:author="Uni Ru" w:date="2020-08-22T22:22:00Z">
              <w:r w:rsidRPr="00A10A8A">
                <w:rPr>
                  <w:rFonts w:ascii="楷体" w:eastAsia="楷体" w:hAnsi="楷体"/>
                  <w:sz w:val="20"/>
                  <w:szCs w:val="20"/>
                  <w:rPrChange w:id="1425" w:author="Uni Ru" w:date="2020-08-22T22:24:00Z">
                    <w:rPr/>
                  </w:rPrChange>
                </w:rPr>
                <w:t>Email</w:t>
              </w:r>
            </w:ins>
          </w:p>
        </w:tc>
        <w:tc>
          <w:tcPr>
            <w:tcW w:w="602" w:type="pct"/>
          </w:tcPr>
          <w:p w14:paraId="6379D74D" w14:textId="77777777" w:rsidR="00A10A8A" w:rsidRPr="00A10A8A" w:rsidRDefault="00A10A8A" w:rsidP="00A10A8A">
            <w:pPr>
              <w:rPr>
                <w:ins w:id="1426" w:author="Uni Ru" w:date="2020-08-22T22:22:00Z"/>
                <w:rFonts w:ascii="楷体" w:eastAsia="楷体" w:hAnsi="楷体"/>
                <w:sz w:val="20"/>
                <w:szCs w:val="20"/>
                <w:rPrChange w:id="1427" w:author="Uni Ru" w:date="2020-08-22T22:24:00Z">
                  <w:rPr>
                    <w:ins w:id="1428" w:author="Uni Ru" w:date="2020-08-22T22:22:00Z"/>
                  </w:rPr>
                </w:rPrChange>
              </w:rPr>
            </w:pPr>
            <w:ins w:id="1429" w:author="Uni Ru" w:date="2020-08-22T22:22:00Z">
              <w:r w:rsidRPr="00A10A8A">
                <w:rPr>
                  <w:rFonts w:ascii="楷体" w:eastAsia="楷体" w:hAnsi="楷体"/>
                  <w:sz w:val="20"/>
                  <w:szCs w:val="20"/>
                  <w:rPrChange w:id="1430" w:author="Uni Ru" w:date="2020-08-22T22:24:00Z">
                    <w:rPr/>
                  </w:rPrChange>
                </w:rPr>
                <w:t>Varchar</w:t>
              </w:r>
            </w:ins>
          </w:p>
        </w:tc>
        <w:tc>
          <w:tcPr>
            <w:tcW w:w="337" w:type="pct"/>
          </w:tcPr>
          <w:p w14:paraId="54459C68" w14:textId="77777777" w:rsidR="00A10A8A" w:rsidRPr="00A10A8A" w:rsidRDefault="00A10A8A" w:rsidP="00A10A8A">
            <w:pPr>
              <w:rPr>
                <w:ins w:id="1431" w:author="Uni Ru" w:date="2020-08-22T22:22:00Z"/>
                <w:rFonts w:ascii="楷体" w:eastAsia="楷体" w:hAnsi="楷体"/>
                <w:sz w:val="20"/>
                <w:szCs w:val="20"/>
                <w:rPrChange w:id="1432" w:author="Uni Ru" w:date="2020-08-22T22:24:00Z">
                  <w:rPr>
                    <w:ins w:id="1433" w:author="Uni Ru" w:date="2020-08-22T22:22:00Z"/>
                  </w:rPr>
                </w:rPrChange>
              </w:rPr>
            </w:pPr>
            <w:ins w:id="1434" w:author="Uni Ru" w:date="2020-08-22T22:22:00Z">
              <w:r w:rsidRPr="00A10A8A">
                <w:rPr>
                  <w:rFonts w:ascii="楷体" w:eastAsia="楷体" w:hAnsi="楷体"/>
                  <w:sz w:val="20"/>
                  <w:szCs w:val="20"/>
                  <w:rPrChange w:id="1435" w:author="Uni Ru" w:date="2020-08-22T22:24:00Z">
                    <w:rPr/>
                  </w:rPrChange>
                </w:rPr>
                <w:t>20</w:t>
              </w:r>
            </w:ins>
          </w:p>
        </w:tc>
        <w:tc>
          <w:tcPr>
            <w:tcW w:w="508" w:type="pct"/>
          </w:tcPr>
          <w:p w14:paraId="0D8E3027" w14:textId="77777777" w:rsidR="00A10A8A" w:rsidRPr="00A10A8A" w:rsidRDefault="00A10A8A" w:rsidP="00A10A8A">
            <w:pPr>
              <w:rPr>
                <w:ins w:id="1436" w:author="Uni Ru" w:date="2020-08-22T22:22:00Z"/>
                <w:rFonts w:ascii="楷体" w:eastAsia="楷体" w:hAnsi="楷体"/>
                <w:sz w:val="20"/>
                <w:szCs w:val="20"/>
                <w:rPrChange w:id="1437" w:author="Uni Ru" w:date="2020-08-22T22:24:00Z">
                  <w:rPr>
                    <w:ins w:id="1438" w:author="Uni Ru" w:date="2020-08-22T22:22:00Z"/>
                  </w:rPr>
                </w:rPrChange>
              </w:rPr>
            </w:pPr>
          </w:p>
        </w:tc>
        <w:tc>
          <w:tcPr>
            <w:tcW w:w="352" w:type="pct"/>
          </w:tcPr>
          <w:p w14:paraId="22DA1100" w14:textId="77777777" w:rsidR="00A10A8A" w:rsidRPr="00A10A8A" w:rsidRDefault="00A10A8A" w:rsidP="00A10A8A">
            <w:pPr>
              <w:rPr>
                <w:ins w:id="1439" w:author="Uni Ru" w:date="2020-08-22T22:22:00Z"/>
                <w:rFonts w:ascii="楷体" w:eastAsia="楷体" w:hAnsi="楷体"/>
                <w:sz w:val="20"/>
                <w:szCs w:val="20"/>
                <w:rPrChange w:id="1440" w:author="Uni Ru" w:date="2020-08-22T22:24:00Z">
                  <w:rPr>
                    <w:ins w:id="1441" w:author="Uni Ru" w:date="2020-08-22T22:22:00Z"/>
                  </w:rPr>
                </w:rPrChange>
              </w:rPr>
            </w:pPr>
            <w:ins w:id="1442" w:author="Uni Ru" w:date="2020-08-22T22:22:00Z">
              <w:r w:rsidRPr="00A10A8A">
                <w:rPr>
                  <w:rFonts w:ascii="楷体" w:eastAsia="楷体" w:hAnsi="楷体" w:hint="eastAsia"/>
                  <w:sz w:val="20"/>
                  <w:szCs w:val="20"/>
                  <w:rPrChange w:id="1443" w:author="Uni Ru" w:date="2020-08-22T22:24:00Z">
                    <w:rPr>
                      <w:rFonts w:hint="eastAsia"/>
                    </w:rPr>
                  </w:rPrChange>
                </w:rPr>
                <w:t>否</w:t>
              </w:r>
            </w:ins>
          </w:p>
        </w:tc>
        <w:tc>
          <w:tcPr>
            <w:tcW w:w="1118" w:type="pct"/>
          </w:tcPr>
          <w:p w14:paraId="22CAF5C2" w14:textId="77777777" w:rsidR="00A10A8A" w:rsidRPr="00A10A8A" w:rsidRDefault="00A10A8A" w:rsidP="00A10A8A">
            <w:pPr>
              <w:rPr>
                <w:ins w:id="1444" w:author="Uni Ru" w:date="2020-08-22T22:22:00Z"/>
                <w:rFonts w:ascii="楷体" w:eastAsia="楷体" w:hAnsi="楷体"/>
                <w:sz w:val="20"/>
                <w:szCs w:val="20"/>
                <w:rPrChange w:id="1445" w:author="Uni Ru" w:date="2020-08-22T22:24:00Z">
                  <w:rPr>
                    <w:ins w:id="1446" w:author="Uni Ru" w:date="2020-08-22T22:22:00Z"/>
                  </w:rPr>
                </w:rPrChange>
              </w:rPr>
            </w:pPr>
            <w:ins w:id="1447" w:author="Uni Ru" w:date="2020-08-22T22:22:00Z">
              <w:r w:rsidRPr="00A10A8A">
                <w:rPr>
                  <w:rFonts w:ascii="楷体" w:eastAsia="楷体" w:hAnsi="楷体"/>
                  <w:sz w:val="20"/>
                  <w:szCs w:val="20"/>
                  <w:rPrChange w:id="1448" w:author="Uni Ru" w:date="2020-08-22T22:24:00Z">
                    <w:rPr/>
                  </w:rPrChange>
                </w:rPr>
                <w:t>Utf8+utf8_general_ci</w:t>
              </w:r>
            </w:ins>
          </w:p>
        </w:tc>
        <w:tc>
          <w:tcPr>
            <w:tcW w:w="776" w:type="pct"/>
          </w:tcPr>
          <w:p w14:paraId="5F42D543" w14:textId="77777777" w:rsidR="00A10A8A" w:rsidRPr="00A10A8A" w:rsidRDefault="00A10A8A" w:rsidP="00A10A8A">
            <w:pPr>
              <w:rPr>
                <w:ins w:id="1449" w:author="Uni Ru" w:date="2020-08-22T22:22:00Z"/>
                <w:rFonts w:ascii="楷体" w:eastAsia="楷体" w:hAnsi="楷体"/>
                <w:sz w:val="20"/>
                <w:szCs w:val="20"/>
                <w:rPrChange w:id="1450" w:author="Uni Ru" w:date="2020-08-22T22:24:00Z">
                  <w:rPr>
                    <w:ins w:id="1451" w:author="Uni Ru" w:date="2020-08-22T22:22:00Z"/>
                  </w:rPr>
                </w:rPrChange>
              </w:rPr>
            </w:pPr>
            <w:proofErr w:type="gramStart"/>
            <w:ins w:id="1452" w:author="Uni Ru" w:date="2020-08-22T22:22:00Z">
              <w:r w:rsidRPr="00A10A8A">
                <w:rPr>
                  <w:rFonts w:ascii="楷体" w:eastAsia="楷体" w:hAnsi="楷体"/>
                  <w:sz w:val="20"/>
                  <w:szCs w:val="20"/>
                  <w:rPrChange w:id="1453" w:author="Uni Ru" w:date="2020-08-22T22:24:00Z">
                    <w:rPr/>
                  </w:rPrChange>
                </w:rPr>
                <w:t>xxxx.qq</w:t>
              </w:r>
              <w:proofErr w:type="gramEnd"/>
              <w:r w:rsidRPr="00A10A8A">
                <w:rPr>
                  <w:rFonts w:ascii="楷体" w:eastAsia="楷体" w:hAnsi="楷体"/>
                  <w:sz w:val="20"/>
                  <w:szCs w:val="20"/>
                  <w:rPrChange w:id="1454" w:author="Uni Ru" w:date="2020-08-22T22:24:00Z">
                    <w:rPr/>
                  </w:rPrChange>
                </w:rPr>
                <w:t>@com</w:t>
              </w:r>
            </w:ins>
          </w:p>
        </w:tc>
        <w:tc>
          <w:tcPr>
            <w:tcW w:w="706" w:type="pct"/>
          </w:tcPr>
          <w:p w14:paraId="21FC579D" w14:textId="77777777" w:rsidR="00A10A8A" w:rsidRPr="00A10A8A" w:rsidRDefault="00A10A8A" w:rsidP="00A10A8A">
            <w:pPr>
              <w:rPr>
                <w:ins w:id="1455" w:author="Uni Ru" w:date="2020-08-22T22:22:00Z"/>
                <w:rFonts w:ascii="楷体" w:eastAsia="楷体" w:hAnsi="楷体"/>
                <w:sz w:val="20"/>
                <w:szCs w:val="20"/>
                <w:rPrChange w:id="1456" w:author="Uni Ru" w:date="2020-08-22T22:24:00Z">
                  <w:rPr>
                    <w:ins w:id="1457" w:author="Uni Ru" w:date="2020-08-22T22:22:00Z"/>
                  </w:rPr>
                </w:rPrChange>
              </w:rPr>
            </w:pPr>
            <w:ins w:id="1458" w:author="Uni Ru" w:date="2020-08-22T22:22:00Z">
              <w:r w:rsidRPr="00A10A8A">
                <w:rPr>
                  <w:rFonts w:ascii="楷体" w:eastAsia="楷体" w:hAnsi="楷体" w:hint="eastAsia"/>
                  <w:sz w:val="20"/>
                  <w:szCs w:val="20"/>
                  <w:rPrChange w:id="1459" w:author="Uni Ru" w:date="2020-08-22T22:24:00Z">
                    <w:rPr>
                      <w:rFonts w:hint="eastAsia"/>
                    </w:rPr>
                  </w:rPrChange>
                </w:rPr>
                <w:t>用户邮箱</w:t>
              </w:r>
            </w:ins>
          </w:p>
        </w:tc>
      </w:tr>
    </w:tbl>
    <w:p w14:paraId="3EF59518" w14:textId="77777777" w:rsidR="00A10A8A" w:rsidRDefault="00A10A8A" w:rsidP="00A10A8A">
      <w:pPr>
        <w:rPr>
          <w:ins w:id="1460" w:author="Uni Ru" w:date="2020-08-22T22:22:00Z"/>
        </w:rPr>
      </w:pPr>
    </w:p>
    <w:p w14:paraId="6E659760" w14:textId="77777777" w:rsidR="00A10A8A" w:rsidRDefault="00A10A8A" w:rsidP="00A10A8A">
      <w:pPr>
        <w:rPr>
          <w:ins w:id="1461" w:author="Uni Ru" w:date="2020-08-22T22:22:00Z"/>
        </w:rPr>
      </w:pPr>
      <w:ins w:id="1462" w:author="Uni Ru" w:date="2020-08-22T22:22:00Z">
        <w:r>
          <w:t>U</w:t>
        </w:r>
        <w:r>
          <w:rPr>
            <w:rFonts w:hint="eastAsia"/>
          </w:rPr>
          <w:t>tf8</w:t>
        </w:r>
        <w:r>
          <w:t xml:space="preserve">_bin </w:t>
        </w:r>
        <w:r>
          <w:t>是字符串以二进制储存的形式</w:t>
        </w:r>
        <w:r>
          <w:rPr>
            <w:rFonts w:hint="eastAsia"/>
          </w:rPr>
          <w:t>，</w:t>
        </w:r>
        <w:r>
          <w:t>适合含中文字符输入</w:t>
        </w:r>
        <w:r>
          <w:rPr>
            <w:rFonts w:hint="eastAsia"/>
          </w:rPr>
          <w:t>，</w:t>
        </w:r>
        <w:r>
          <w:t>且区分大小写</w:t>
        </w:r>
        <w:r>
          <w:rPr>
            <w:rFonts w:hint="eastAsia"/>
          </w:rPr>
          <w:t>；</w:t>
        </w:r>
      </w:ins>
    </w:p>
    <w:p w14:paraId="4A6D4006" w14:textId="77777777" w:rsidR="00A10A8A" w:rsidRDefault="00A10A8A" w:rsidP="00A10A8A">
      <w:pPr>
        <w:rPr>
          <w:ins w:id="1463" w:author="Uni Ru" w:date="2020-08-22T22:22:00Z"/>
        </w:rPr>
      </w:pPr>
      <w:ins w:id="1464" w:author="Uni Ru" w:date="2020-08-22T22:22:00Z">
        <w:r>
          <w:t xml:space="preserve">utf8_general_ci </w:t>
        </w:r>
        <w:r>
          <w:t>是不区分大小写的</w:t>
        </w:r>
        <w:r>
          <w:rPr>
            <w:rFonts w:hint="eastAsia"/>
          </w:rPr>
          <w:t xml:space="preserve"> </w:t>
        </w:r>
      </w:ins>
    </w:p>
    <w:p w14:paraId="5C3E13A6" w14:textId="77777777" w:rsidR="00A10A8A" w:rsidRDefault="00A10A8A" w:rsidP="00A10A8A">
      <w:pPr>
        <w:rPr>
          <w:ins w:id="1465" w:author="Uni Ru" w:date="2020-08-22T22:22:00Z"/>
        </w:rPr>
      </w:pPr>
      <w:ins w:id="1466" w:author="Uni Ru" w:date="2020-08-22T22:22:00Z">
        <w:r>
          <w:t>主键</w:t>
        </w:r>
        <w:r>
          <w:rPr>
            <w:rFonts w:hint="eastAsia"/>
          </w:rPr>
          <w:t>：</w:t>
        </w:r>
        <w:r>
          <w:t>userID</w:t>
        </w:r>
      </w:ins>
    </w:p>
    <w:p w14:paraId="5484AF9B" w14:textId="77777777" w:rsidR="00A10A8A" w:rsidRDefault="00A10A8A" w:rsidP="00A10A8A">
      <w:pPr>
        <w:rPr>
          <w:ins w:id="1467" w:author="Uni Ru" w:date="2020-08-22T22:22:00Z"/>
        </w:rPr>
      </w:pPr>
      <w:ins w:id="1468" w:author="Uni Ru" w:date="2020-08-22T22:22:00Z">
        <w:r>
          <w:t>外键</w:t>
        </w:r>
        <w:r>
          <w:rPr>
            <w:rFonts w:hint="eastAsia"/>
          </w:rPr>
          <w:t>：</w:t>
        </w:r>
        <w:r>
          <w:t>userID</w:t>
        </w:r>
      </w:ins>
    </w:p>
    <w:p w14:paraId="0151A128" w14:textId="77777777" w:rsidR="00A10A8A" w:rsidRDefault="00A10A8A" w:rsidP="00A10A8A">
      <w:pPr>
        <w:rPr>
          <w:ins w:id="1469" w:author="Uni Ru" w:date="2020-08-22T22:22:00Z"/>
        </w:rPr>
      </w:pPr>
    </w:p>
    <w:p w14:paraId="33A038D3" w14:textId="77777777" w:rsidR="00A10A8A" w:rsidRDefault="00A10A8A" w:rsidP="00A10A8A">
      <w:pPr>
        <w:rPr>
          <w:ins w:id="1470" w:author="Uni Ru" w:date="2020-08-22T22:22:00Z"/>
        </w:rPr>
      </w:pPr>
    </w:p>
    <w:p w14:paraId="24B0C076" w14:textId="77777777" w:rsidR="00A10A8A" w:rsidRDefault="00A10A8A" w:rsidP="00A10A8A">
      <w:pPr>
        <w:rPr>
          <w:ins w:id="1471" w:author="Uni Ru" w:date="2020-08-22T22:22:00Z"/>
        </w:rPr>
      </w:pPr>
    </w:p>
    <w:p w14:paraId="2BD42AA0" w14:textId="77777777" w:rsidR="00A10A8A" w:rsidRDefault="00A10A8A" w:rsidP="00A10A8A">
      <w:pPr>
        <w:rPr>
          <w:ins w:id="1472" w:author="Uni Ru" w:date="2020-08-22T22:22:00Z"/>
        </w:rPr>
      </w:pPr>
    </w:p>
    <w:p w14:paraId="071F45BA" w14:textId="2FA34007" w:rsidR="00A10A8A" w:rsidRDefault="00A10A8A" w:rsidP="00A10A8A">
      <w:pPr>
        <w:rPr>
          <w:ins w:id="1473" w:author="Uni Ru" w:date="2020-08-22T22:22:00Z"/>
        </w:rPr>
      </w:pPr>
      <w:ins w:id="1474" w:author="Uni Ru" w:date="2020-08-22T22:22:00Z">
        <w:r>
          <w:t>User</w:t>
        </w:r>
        <w:r>
          <w:rPr>
            <w:rFonts w:hint="eastAsia"/>
          </w:rPr>
          <w:t>-de</w:t>
        </w:r>
        <w:r>
          <w:t>vice</w:t>
        </w:r>
        <w:r>
          <w:rPr>
            <w:rFonts w:hint="eastAsia"/>
          </w:rPr>
          <w:t>-</w:t>
        </w:r>
        <w:r>
          <w:t xml:space="preserve">Num </w:t>
        </w:r>
      </w:ins>
    </w:p>
    <w:tbl>
      <w:tblPr>
        <w:tblStyle w:val="a3"/>
        <w:tblW w:w="0" w:type="auto"/>
        <w:tblInd w:w="-289" w:type="dxa"/>
        <w:tblLayout w:type="fixed"/>
        <w:tblLook w:val="04A0" w:firstRow="1" w:lastRow="0" w:firstColumn="1" w:lastColumn="0" w:noHBand="0" w:noVBand="1"/>
      </w:tblPr>
      <w:tblGrid>
        <w:gridCol w:w="1114"/>
        <w:gridCol w:w="1155"/>
        <w:gridCol w:w="709"/>
        <w:gridCol w:w="1134"/>
        <w:gridCol w:w="708"/>
        <w:gridCol w:w="1560"/>
        <w:gridCol w:w="772"/>
        <w:gridCol w:w="1212"/>
      </w:tblGrid>
      <w:tr w:rsidR="00A10A8A" w14:paraId="771F5F39" w14:textId="77777777" w:rsidTr="00A10A8A">
        <w:trPr>
          <w:ins w:id="1475" w:author="Uni Ru" w:date="2020-08-22T22:22:00Z"/>
        </w:trPr>
        <w:tc>
          <w:tcPr>
            <w:tcW w:w="1114" w:type="dxa"/>
          </w:tcPr>
          <w:p w14:paraId="55C2B6DA" w14:textId="77777777" w:rsidR="00A10A8A" w:rsidRDefault="00A10A8A" w:rsidP="00A10A8A">
            <w:pPr>
              <w:rPr>
                <w:ins w:id="1476" w:author="Uni Ru" w:date="2020-08-22T22:22:00Z"/>
              </w:rPr>
            </w:pPr>
            <w:ins w:id="1477" w:author="Uni Ru" w:date="2020-08-22T22:22:00Z">
              <w:r>
                <w:t>列名</w:t>
              </w:r>
            </w:ins>
          </w:p>
        </w:tc>
        <w:tc>
          <w:tcPr>
            <w:tcW w:w="1155" w:type="dxa"/>
          </w:tcPr>
          <w:p w14:paraId="29EDB192" w14:textId="77777777" w:rsidR="00A10A8A" w:rsidRDefault="00A10A8A" w:rsidP="00A10A8A">
            <w:pPr>
              <w:rPr>
                <w:ins w:id="1478" w:author="Uni Ru" w:date="2020-08-22T22:22:00Z"/>
              </w:rPr>
            </w:pPr>
            <w:ins w:id="1479" w:author="Uni Ru" w:date="2020-08-22T22:22:00Z">
              <w:r>
                <w:t>数据类型</w:t>
              </w:r>
            </w:ins>
          </w:p>
        </w:tc>
        <w:tc>
          <w:tcPr>
            <w:tcW w:w="709" w:type="dxa"/>
          </w:tcPr>
          <w:p w14:paraId="1EC208DB" w14:textId="77777777" w:rsidR="00A10A8A" w:rsidRDefault="00A10A8A" w:rsidP="00A10A8A">
            <w:pPr>
              <w:rPr>
                <w:ins w:id="1480" w:author="Uni Ru" w:date="2020-08-22T22:22:00Z"/>
              </w:rPr>
            </w:pPr>
            <w:ins w:id="1481" w:author="Uni Ru" w:date="2020-08-22T22:22:00Z">
              <w:r>
                <w:rPr>
                  <w:rFonts w:hint="eastAsia"/>
                </w:rPr>
                <w:t>长度</w:t>
              </w:r>
            </w:ins>
          </w:p>
        </w:tc>
        <w:tc>
          <w:tcPr>
            <w:tcW w:w="1134" w:type="dxa"/>
          </w:tcPr>
          <w:p w14:paraId="14DA72BB" w14:textId="77777777" w:rsidR="00A10A8A" w:rsidRDefault="00A10A8A" w:rsidP="00A10A8A">
            <w:pPr>
              <w:rPr>
                <w:ins w:id="1482" w:author="Uni Ru" w:date="2020-08-22T22:22:00Z"/>
              </w:rPr>
            </w:pPr>
            <w:ins w:id="1483" w:author="Uni Ru" w:date="2020-08-22T22:22:00Z">
              <w:r>
                <w:t>约束</w:t>
              </w:r>
            </w:ins>
          </w:p>
        </w:tc>
        <w:tc>
          <w:tcPr>
            <w:tcW w:w="708" w:type="dxa"/>
          </w:tcPr>
          <w:p w14:paraId="1B703A1D" w14:textId="77777777" w:rsidR="00A10A8A" w:rsidRDefault="00A10A8A" w:rsidP="00A10A8A">
            <w:pPr>
              <w:rPr>
                <w:ins w:id="1484" w:author="Uni Ru" w:date="2020-08-22T22:22:00Z"/>
              </w:rPr>
            </w:pPr>
            <w:ins w:id="1485" w:author="Uni Ru" w:date="2020-08-22T22:22:00Z">
              <w:r>
                <w:t>允许</w:t>
              </w:r>
              <w:r>
                <w:t>null</w:t>
              </w:r>
              <w:r>
                <w:t>值</w:t>
              </w:r>
            </w:ins>
          </w:p>
        </w:tc>
        <w:tc>
          <w:tcPr>
            <w:tcW w:w="1560" w:type="dxa"/>
          </w:tcPr>
          <w:p w14:paraId="3B723DA2" w14:textId="77777777" w:rsidR="00A10A8A" w:rsidRDefault="00A10A8A" w:rsidP="00A10A8A">
            <w:pPr>
              <w:rPr>
                <w:ins w:id="1486" w:author="Uni Ru" w:date="2020-08-22T22:22:00Z"/>
              </w:rPr>
            </w:pPr>
            <w:ins w:id="1487" w:author="Uni Ru" w:date="2020-08-22T22:22:00Z">
              <w:r>
                <w:t>字符集</w:t>
              </w:r>
              <w:r>
                <w:rPr>
                  <w:rFonts w:hint="eastAsia"/>
                </w:rPr>
                <w:t>+</w:t>
              </w:r>
              <w:r>
                <w:rPr>
                  <w:rFonts w:hint="eastAsia"/>
                </w:rPr>
                <w:t>排序规则</w:t>
              </w:r>
            </w:ins>
          </w:p>
        </w:tc>
        <w:tc>
          <w:tcPr>
            <w:tcW w:w="772" w:type="dxa"/>
          </w:tcPr>
          <w:p w14:paraId="28B33430" w14:textId="77777777" w:rsidR="00A10A8A" w:rsidRDefault="00A10A8A" w:rsidP="00A10A8A">
            <w:pPr>
              <w:rPr>
                <w:ins w:id="1488" w:author="Uni Ru" w:date="2020-08-22T22:22:00Z"/>
              </w:rPr>
            </w:pPr>
            <w:ins w:id="1489" w:author="Uni Ru" w:date="2020-08-22T22:22:00Z">
              <w:r>
                <w:t>值示范</w:t>
              </w:r>
            </w:ins>
          </w:p>
        </w:tc>
        <w:tc>
          <w:tcPr>
            <w:tcW w:w="1212" w:type="dxa"/>
          </w:tcPr>
          <w:p w14:paraId="7DE5E216" w14:textId="77777777" w:rsidR="00A10A8A" w:rsidRDefault="00A10A8A" w:rsidP="00A10A8A">
            <w:pPr>
              <w:rPr>
                <w:ins w:id="1490" w:author="Uni Ru" w:date="2020-08-22T22:22:00Z"/>
              </w:rPr>
            </w:pPr>
            <w:ins w:id="1491" w:author="Uni Ru" w:date="2020-08-22T22:22:00Z">
              <w:r>
                <w:t>说明</w:t>
              </w:r>
            </w:ins>
          </w:p>
        </w:tc>
      </w:tr>
      <w:tr w:rsidR="00A10A8A" w14:paraId="2457F2C4" w14:textId="77777777" w:rsidTr="00A10A8A">
        <w:trPr>
          <w:ins w:id="1492" w:author="Uni Ru" w:date="2020-08-22T22:22:00Z"/>
        </w:trPr>
        <w:tc>
          <w:tcPr>
            <w:tcW w:w="1114" w:type="dxa"/>
          </w:tcPr>
          <w:p w14:paraId="09950A04" w14:textId="77777777" w:rsidR="00A10A8A" w:rsidRDefault="00A10A8A" w:rsidP="00A10A8A">
            <w:pPr>
              <w:rPr>
                <w:ins w:id="1493" w:author="Uni Ru" w:date="2020-08-22T22:22:00Z"/>
              </w:rPr>
            </w:pPr>
            <w:ins w:id="1494" w:author="Uni Ru" w:date="2020-08-22T22:22:00Z">
              <w:r>
                <w:t>UserID</w:t>
              </w:r>
            </w:ins>
          </w:p>
        </w:tc>
        <w:tc>
          <w:tcPr>
            <w:tcW w:w="1155" w:type="dxa"/>
          </w:tcPr>
          <w:p w14:paraId="35ADFC1E" w14:textId="77777777" w:rsidR="00A10A8A" w:rsidRDefault="00A10A8A" w:rsidP="00A10A8A">
            <w:pPr>
              <w:rPr>
                <w:ins w:id="1495" w:author="Uni Ru" w:date="2020-08-22T22:22:00Z"/>
              </w:rPr>
            </w:pPr>
            <w:ins w:id="1496" w:author="Uni Ru" w:date="2020-08-22T22:22:00Z">
              <w:r>
                <w:t>smallint</w:t>
              </w:r>
              <w:r>
                <w:rPr>
                  <w:rFonts w:hint="eastAsia"/>
                </w:rPr>
                <w:t xml:space="preserve"> </w:t>
              </w:r>
            </w:ins>
          </w:p>
        </w:tc>
        <w:tc>
          <w:tcPr>
            <w:tcW w:w="709" w:type="dxa"/>
          </w:tcPr>
          <w:p w14:paraId="6EADDB5E" w14:textId="77777777" w:rsidR="00A10A8A" w:rsidRDefault="00A10A8A" w:rsidP="00A10A8A">
            <w:pPr>
              <w:rPr>
                <w:ins w:id="1497" w:author="Uni Ru" w:date="2020-08-22T22:22:00Z"/>
              </w:rPr>
            </w:pPr>
            <w:ins w:id="1498" w:author="Uni Ru" w:date="2020-08-22T22:22:00Z">
              <w:r>
                <w:rPr>
                  <w:rFonts w:hint="eastAsia"/>
                </w:rPr>
                <w:t>5</w:t>
              </w:r>
            </w:ins>
          </w:p>
        </w:tc>
        <w:tc>
          <w:tcPr>
            <w:tcW w:w="1134" w:type="dxa"/>
          </w:tcPr>
          <w:p w14:paraId="1EC5A880" w14:textId="77777777" w:rsidR="00A10A8A" w:rsidRDefault="00A10A8A" w:rsidP="00A10A8A">
            <w:pPr>
              <w:rPr>
                <w:ins w:id="1499" w:author="Uni Ru" w:date="2020-08-22T22:22:00Z"/>
              </w:rPr>
            </w:pPr>
            <w:ins w:id="1500" w:author="Uni Ru" w:date="2020-08-22T22:22:00Z">
              <w:r>
                <w:t>自增</w:t>
              </w:r>
              <w:r>
                <w:rPr>
                  <w:rFonts w:hint="eastAsia"/>
                </w:rPr>
                <w:t>、</w:t>
              </w:r>
              <w:r>
                <w:t>无符号</w:t>
              </w:r>
              <w:r>
                <w:rPr>
                  <w:rFonts w:hint="eastAsia"/>
                </w:rPr>
                <w:t>、</w:t>
              </w:r>
              <w:r>
                <w:t>自动填充</w:t>
              </w:r>
              <w:r>
                <w:t>0</w:t>
              </w:r>
            </w:ins>
          </w:p>
        </w:tc>
        <w:tc>
          <w:tcPr>
            <w:tcW w:w="708" w:type="dxa"/>
          </w:tcPr>
          <w:p w14:paraId="1FDDFA03" w14:textId="77777777" w:rsidR="00A10A8A" w:rsidRDefault="00A10A8A" w:rsidP="00A10A8A">
            <w:pPr>
              <w:rPr>
                <w:ins w:id="1501" w:author="Uni Ru" w:date="2020-08-22T22:22:00Z"/>
              </w:rPr>
            </w:pPr>
            <w:ins w:id="1502" w:author="Uni Ru" w:date="2020-08-22T22:22:00Z">
              <w:r>
                <w:t>否</w:t>
              </w:r>
            </w:ins>
          </w:p>
        </w:tc>
        <w:tc>
          <w:tcPr>
            <w:tcW w:w="1560" w:type="dxa"/>
          </w:tcPr>
          <w:p w14:paraId="21CD11D2" w14:textId="77777777" w:rsidR="00A10A8A" w:rsidRDefault="00A10A8A" w:rsidP="00A10A8A">
            <w:pPr>
              <w:rPr>
                <w:ins w:id="1503" w:author="Uni Ru" w:date="2020-08-22T22:22:00Z"/>
              </w:rPr>
            </w:pPr>
          </w:p>
        </w:tc>
        <w:tc>
          <w:tcPr>
            <w:tcW w:w="772" w:type="dxa"/>
          </w:tcPr>
          <w:p w14:paraId="533158C4" w14:textId="77777777" w:rsidR="00A10A8A" w:rsidRDefault="00A10A8A" w:rsidP="00A10A8A">
            <w:pPr>
              <w:rPr>
                <w:ins w:id="1504" w:author="Uni Ru" w:date="2020-08-22T22:22:00Z"/>
              </w:rPr>
            </w:pPr>
            <w:ins w:id="1505" w:author="Uni Ru" w:date="2020-08-22T22:22:00Z">
              <w:r>
                <w:rPr>
                  <w:rFonts w:hint="eastAsia"/>
                </w:rPr>
                <w:t>00005/00351</w:t>
              </w:r>
            </w:ins>
          </w:p>
        </w:tc>
        <w:tc>
          <w:tcPr>
            <w:tcW w:w="1212" w:type="dxa"/>
          </w:tcPr>
          <w:p w14:paraId="272728E0" w14:textId="77777777" w:rsidR="00A10A8A" w:rsidRDefault="00A10A8A" w:rsidP="00A10A8A">
            <w:pPr>
              <w:rPr>
                <w:ins w:id="1506" w:author="Uni Ru" w:date="2020-08-22T22:22:00Z"/>
              </w:rPr>
            </w:pPr>
            <w:ins w:id="1507" w:author="Uni Ru" w:date="2020-08-22T22:22:00Z">
              <w:r>
                <w:t>用户编号</w:t>
              </w:r>
            </w:ins>
          </w:p>
        </w:tc>
      </w:tr>
      <w:tr w:rsidR="00A10A8A" w14:paraId="69F4B36B" w14:textId="77777777" w:rsidTr="00A10A8A">
        <w:trPr>
          <w:ins w:id="1508" w:author="Uni Ru" w:date="2020-08-22T22:22:00Z"/>
        </w:trPr>
        <w:tc>
          <w:tcPr>
            <w:tcW w:w="1114" w:type="dxa"/>
          </w:tcPr>
          <w:p w14:paraId="5D09176D" w14:textId="77777777" w:rsidR="00A10A8A" w:rsidRDefault="00A10A8A" w:rsidP="00A10A8A">
            <w:pPr>
              <w:rPr>
                <w:ins w:id="1509" w:author="Uni Ru" w:date="2020-08-22T22:22:00Z"/>
              </w:rPr>
            </w:pPr>
            <w:ins w:id="1510" w:author="Uni Ru" w:date="2020-08-22T22:22:00Z">
              <w:r>
                <w:t>Role</w:t>
              </w:r>
            </w:ins>
          </w:p>
        </w:tc>
        <w:tc>
          <w:tcPr>
            <w:tcW w:w="1155" w:type="dxa"/>
          </w:tcPr>
          <w:p w14:paraId="40D4A2B7" w14:textId="77777777" w:rsidR="00A10A8A" w:rsidRDefault="00A10A8A" w:rsidP="00A10A8A">
            <w:pPr>
              <w:rPr>
                <w:ins w:id="1511" w:author="Uni Ru" w:date="2020-08-22T22:22:00Z"/>
              </w:rPr>
            </w:pPr>
            <w:ins w:id="1512" w:author="Uni Ru" w:date="2020-08-22T22:22:00Z">
              <w:r>
                <w:rPr>
                  <w:rFonts w:hint="eastAsia"/>
                </w:rPr>
                <w:t>char</w:t>
              </w:r>
            </w:ins>
          </w:p>
        </w:tc>
        <w:tc>
          <w:tcPr>
            <w:tcW w:w="709" w:type="dxa"/>
          </w:tcPr>
          <w:p w14:paraId="38731275" w14:textId="77777777" w:rsidR="00A10A8A" w:rsidRDefault="00A10A8A" w:rsidP="00A10A8A">
            <w:pPr>
              <w:rPr>
                <w:ins w:id="1513" w:author="Uni Ru" w:date="2020-08-22T22:22:00Z"/>
              </w:rPr>
            </w:pPr>
            <w:ins w:id="1514" w:author="Uni Ru" w:date="2020-08-22T22:22:00Z">
              <w:r>
                <w:rPr>
                  <w:rFonts w:hint="eastAsia"/>
                </w:rPr>
                <w:t>1</w:t>
              </w:r>
            </w:ins>
          </w:p>
        </w:tc>
        <w:tc>
          <w:tcPr>
            <w:tcW w:w="1134" w:type="dxa"/>
          </w:tcPr>
          <w:p w14:paraId="3197F363" w14:textId="77777777" w:rsidR="00A10A8A" w:rsidRDefault="00A10A8A" w:rsidP="00A10A8A">
            <w:pPr>
              <w:rPr>
                <w:ins w:id="1515" w:author="Uni Ru" w:date="2020-08-22T22:22:00Z"/>
              </w:rPr>
            </w:pPr>
          </w:p>
        </w:tc>
        <w:tc>
          <w:tcPr>
            <w:tcW w:w="708" w:type="dxa"/>
          </w:tcPr>
          <w:p w14:paraId="2D60F17C" w14:textId="77777777" w:rsidR="00A10A8A" w:rsidRDefault="00A10A8A" w:rsidP="00A10A8A">
            <w:pPr>
              <w:rPr>
                <w:ins w:id="1516" w:author="Uni Ru" w:date="2020-08-22T22:22:00Z"/>
              </w:rPr>
            </w:pPr>
            <w:ins w:id="1517" w:author="Uni Ru" w:date="2020-08-22T22:22:00Z">
              <w:r>
                <w:rPr>
                  <w:rFonts w:hint="eastAsia"/>
                </w:rPr>
                <w:t>否</w:t>
              </w:r>
            </w:ins>
          </w:p>
        </w:tc>
        <w:tc>
          <w:tcPr>
            <w:tcW w:w="1560" w:type="dxa"/>
          </w:tcPr>
          <w:p w14:paraId="7B1CF7B0" w14:textId="77777777" w:rsidR="00A10A8A" w:rsidRDefault="00A10A8A" w:rsidP="00A10A8A">
            <w:pPr>
              <w:rPr>
                <w:ins w:id="1518" w:author="Uni Ru" w:date="2020-08-22T22:22:00Z"/>
              </w:rPr>
            </w:pPr>
            <w:ins w:id="1519" w:author="Uni Ru" w:date="2020-08-22T22:22:00Z">
              <w:r>
                <w:t>U</w:t>
              </w:r>
              <w:r>
                <w:rPr>
                  <w:rFonts w:hint="eastAsia"/>
                </w:rPr>
                <w:t>tf</w:t>
              </w:r>
              <w:r>
                <w:t>8+utf8_bin</w:t>
              </w:r>
            </w:ins>
          </w:p>
        </w:tc>
        <w:tc>
          <w:tcPr>
            <w:tcW w:w="772" w:type="dxa"/>
          </w:tcPr>
          <w:p w14:paraId="21570C62" w14:textId="77777777" w:rsidR="00A10A8A" w:rsidRDefault="00A10A8A" w:rsidP="00A10A8A">
            <w:pPr>
              <w:rPr>
                <w:ins w:id="1520" w:author="Uni Ru" w:date="2020-08-22T22:22:00Z"/>
              </w:rPr>
            </w:pPr>
            <w:ins w:id="1521" w:author="Uni Ru" w:date="2020-08-22T22:22:00Z">
              <w:r>
                <w:rPr>
                  <w:rFonts w:hint="eastAsia"/>
                </w:rPr>
                <w:t>0/1</w:t>
              </w:r>
            </w:ins>
          </w:p>
        </w:tc>
        <w:tc>
          <w:tcPr>
            <w:tcW w:w="1212" w:type="dxa"/>
          </w:tcPr>
          <w:p w14:paraId="2382BF61" w14:textId="77777777" w:rsidR="00A10A8A" w:rsidRDefault="00A10A8A" w:rsidP="00A10A8A">
            <w:pPr>
              <w:rPr>
                <w:ins w:id="1522" w:author="Uni Ru" w:date="2020-08-22T22:22:00Z"/>
              </w:rPr>
            </w:pPr>
            <w:ins w:id="1523" w:author="Uni Ru" w:date="2020-08-22T22:22:00Z">
              <w:r>
                <w:rPr>
                  <w:rFonts w:hint="eastAsia"/>
                </w:rPr>
                <w:t>角色</w:t>
              </w:r>
            </w:ins>
          </w:p>
        </w:tc>
      </w:tr>
      <w:tr w:rsidR="00A10A8A" w14:paraId="670A462C" w14:textId="77777777" w:rsidTr="00A10A8A">
        <w:trPr>
          <w:ins w:id="1524" w:author="Uni Ru" w:date="2020-08-22T22:22:00Z"/>
        </w:trPr>
        <w:tc>
          <w:tcPr>
            <w:tcW w:w="1114" w:type="dxa"/>
          </w:tcPr>
          <w:p w14:paraId="6B93FF23" w14:textId="77777777" w:rsidR="00A10A8A" w:rsidRDefault="00A10A8A" w:rsidP="00A10A8A">
            <w:pPr>
              <w:rPr>
                <w:ins w:id="1525" w:author="Uni Ru" w:date="2020-08-22T22:22:00Z"/>
              </w:rPr>
            </w:pPr>
            <w:ins w:id="1526" w:author="Uni Ru" w:date="2020-08-22T22:22:00Z">
              <w:r>
                <w:t>主机数目</w:t>
              </w:r>
            </w:ins>
          </w:p>
        </w:tc>
        <w:tc>
          <w:tcPr>
            <w:tcW w:w="1155" w:type="dxa"/>
          </w:tcPr>
          <w:p w14:paraId="27AFD7CE" w14:textId="77777777" w:rsidR="00A10A8A" w:rsidRDefault="00A10A8A" w:rsidP="00A10A8A">
            <w:pPr>
              <w:rPr>
                <w:ins w:id="1527" w:author="Uni Ru" w:date="2020-08-22T22:22:00Z"/>
              </w:rPr>
            </w:pPr>
            <w:ins w:id="1528" w:author="Uni Ru" w:date="2020-08-22T22:22:00Z">
              <w:r>
                <w:t>T</w:t>
              </w:r>
              <w:r>
                <w:rPr>
                  <w:rFonts w:hint="eastAsia"/>
                </w:rPr>
                <w:t>inyint</w:t>
              </w:r>
              <w:r>
                <w:t>(</w:t>
              </w:r>
              <w:r>
                <w:t>范围</w:t>
              </w:r>
              <w:r>
                <w:rPr>
                  <w:rFonts w:hint="eastAsia"/>
                </w:rPr>
                <w:t>：</w:t>
              </w:r>
              <w:r>
                <w:rPr>
                  <w:rFonts w:hint="eastAsia"/>
                </w:rPr>
                <w:t>0-255)</w:t>
              </w:r>
            </w:ins>
          </w:p>
        </w:tc>
        <w:tc>
          <w:tcPr>
            <w:tcW w:w="709" w:type="dxa"/>
          </w:tcPr>
          <w:p w14:paraId="1FF6B781" w14:textId="77777777" w:rsidR="00A10A8A" w:rsidRDefault="00A10A8A" w:rsidP="00A10A8A">
            <w:pPr>
              <w:rPr>
                <w:ins w:id="1529" w:author="Uni Ru" w:date="2020-08-22T22:22:00Z"/>
              </w:rPr>
            </w:pPr>
            <w:ins w:id="1530" w:author="Uni Ru" w:date="2020-08-22T22:22:00Z">
              <w:r>
                <w:rPr>
                  <w:rFonts w:hint="eastAsia"/>
                </w:rPr>
                <w:t>2</w:t>
              </w:r>
            </w:ins>
          </w:p>
        </w:tc>
        <w:tc>
          <w:tcPr>
            <w:tcW w:w="1134" w:type="dxa"/>
          </w:tcPr>
          <w:p w14:paraId="56EA9625" w14:textId="77777777" w:rsidR="00A10A8A" w:rsidRDefault="00A10A8A" w:rsidP="00A10A8A">
            <w:pPr>
              <w:rPr>
                <w:ins w:id="1531" w:author="Uni Ru" w:date="2020-08-22T22:22:00Z"/>
              </w:rPr>
            </w:pPr>
            <w:ins w:id="1532" w:author="Uni Ru" w:date="2020-08-22T22:22:00Z">
              <w:r>
                <w:t>无符号</w:t>
              </w:r>
              <w:r>
                <w:rPr>
                  <w:rFonts w:hint="eastAsia"/>
                </w:rPr>
                <w:t>、默认</w:t>
              </w:r>
              <w:r>
                <w:rPr>
                  <w:rFonts w:hint="eastAsia"/>
                </w:rPr>
                <w:t>0</w:t>
              </w:r>
            </w:ins>
          </w:p>
        </w:tc>
        <w:tc>
          <w:tcPr>
            <w:tcW w:w="708" w:type="dxa"/>
          </w:tcPr>
          <w:p w14:paraId="008EF1D2" w14:textId="77777777" w:rsidR="00A10A8A" w:rsidRDefault="00A10A8A" w:rsidP="00A10A8A">
            <w:pPr>
              <w:rPr>
                <w:ins w:id="1533" w:author="Uni Ru" w:date="2020-08-22T22:22:00Z"/>
              </w:rPr>
            </w:pPr>
            <w:ins w:id="1534" w:author="Uni Ru" w:date="2020-08-22T22:22:00Z">
              <w:r>
                <w:t>否</w:t>
              </w:r>
            </w:ins>
          </w:p>
        </w:tc>
        <w:tc>
          <w:tcPr>
            <w:tcW w:w="1560" w:type="dxa"/>
          </w:tcPr>
          <w:p w14:paraId="06DFB9BE" w14:textId="77777777" w:rsidR="00A10A8A" w:rsidRDefault="00A10A8A" w:rsidP="00A10A8A">
            <w:pPr>
              <w:rPr>
                <w:ins w:id="1535" w:author="Uni Ru" w:date="2020-08-22T22:22:00Z"/>
              </w:rPr>
            </w:pPr>
          </w:p>
        </w:tc>
        <w:tc>
          <w:tcPr>
            <w:tcW w:w="772" w:type="dxa"/>
          </w:tcPr>
          <w:p w14:paraId="4FE56732" w14:textId="77777777" w:rsidR="00A10A8A" w:rsidRDefault="00A10A8A" w:rsidP="00A10A8A">
            <w:pPr>
              <w:rPr>
                <w:ins w:id="1536" w:author="Uni Ru" w:date="2020-08-22T22:22:00Z"/>
              </w:rPr>
            </w:pPr>
            <w:ins w:id="1537" w:author="Uni Ru" w:date="2020-08-22T22:22:00Z">
              <w:r>
                <w:rPr>
                  <w:rFonts w:hint="eastAsia"/>
                </w:rPr>
                <w:t>2</w:t>
              </w:r>
            </w:ins>
          </w:p>
        </w:tc>
        <w:tc>
          <w:tcPr>
            <w:tcW w:w="1212" w:type="dxa"/>
          </w:tcPr>
          <w:p w14:paraId="2EB4BED9" w14:textId="77777777" w:rsidR="00A10A8A" w:rsidRDefault="00A10A8A" w:rsidP="00A10A8A">
            <w:pPr>
              <w:rPr>
                <w:ins w:id="1538" w:author="Uni Ru" w:date="2020-08-22T22:22:00Z"/>
              </w:rPr>
            </w:pPr>
            <w:ins w:id="1539" w:author="Uni Ru" w:date="2020-08-22T22:22:00Z">
              <w:r>
                <w:rPr>
                  <w:rFonts w:hint="eastAsia"/>
                </w:rPr>
                <w:t>记录总共主机数目</w:t>
              </w:r>
            </w:ins>
          </w:p>
        </w:tc>
      </w:tr>
      <w:tr w:rsidR="00A10A8A" w14:paraId="4B35D75F" w14:textId="77777777" w:rsidTr="00A10A8A">
        <w:trPr>
          <w:ins w:id="1540" w:author="Uni Ru" w:date="2020-08-22T22:22:00Z"/>
        </w:trPr>
        <w:tc>
          <w:tcPr>
            <w:tcW w:w="1114" w:type="dxa"/>
          </w:tcPr>
          <w:p w14:paraId="103300CC" w14:textId="77777777" w:rsidR="00A10A8A" w:rsidRDefault="00A10A8A" w:rsidP="00A10A8A">
            <w:pPr>
              <w:rPr>
                <w:ins w:id="1541" w:author="Uni Ru" w:date="2020-08-22T22:22:00Z"/>
              </w:rPr>
            </w:pPr>
            <w:ins w:id="1542" w:author="Uni Ru" w:date="2020-08-22T22:22:00Z">
              <w:r>
                <w:rPr>
                  <w:rFonts w:hint="eastAsia"/>
                </w:rPr>
                <w:t>从机数目</w:t>
              </w:r>
            </w:ins>
          </w:p>
        </w:tc>
        <w:tc>
          <w:tcPr>
            <w:tcW w:w="1155" w:type="dxa"/>
          </w:tcPr>
          <w:p w14:paraId="0FB23A6D" w14:textId="77777777" w:rsidR="00A10A8A" w:rsidRDefault="00A10A8A" w:rsidP="00A10A8A">
            <w:pPr>
              <w:rPr>
                <w:ins w:id="1543" w:author="Uni Ru" w:date="2020-08-22T22:22:00Z"/>
              </w:rPr>
            </w:pPr>
            <w:ins w:id="1544" w:author="Uni Ru" w:date="2020-08-22T22:22:00Z">
              <w:r>
                <w:t>Tinyint</w:t>
              </w:r>
            </w:ins>
          </w:p>
        </w:tc>
        <w:tc>
          <w:tcPr>
            <w:tcW w:w="709" w:type="dxa"/>
          </w:tcPr>
          <w:p w14:paraId="4378106F" w14:textId="77777777" w:rsidR="00A10A8A" w:rsidRDefault="00A10A8A" w:rsidP="00A10A8A">
            <w:pPr>
              <w:rPr>
                <w:ins w:id="1545" w:author="Uni Ru" w:date="2020-08-22T22:22:00Z"/>
              </w:rPr>
            </w:pPr>
            <w:ins w:id="1546" w:author="Uni Ru" w:date="2020-08-22T22:22:00Z">
              <w:r>
                <w:rPr>
                  <w:rFonts w:hint="eastAsia"/>
                </w:rPr>
                <w:t>2</w:t>
              </w:r>
            </w:ins>
          </w:p>
        </w:tc>
        <w:tc>
          <w:tcPr>
            <w:tcW w:w="1134" w:type="dxa"/>
          </w:tcPr>
          <w:p w14:paraId="701B4BF0" w14:textId="77777777" w:rsidR="00A10A8A" w:rsidRDefault="00A10A8A" w:rsidP="00A10A8A">
            <w:pPr>
              <w:rPr>
                <w:ins w:id="1547" w:author="Uni Ru" w:date="2020-08-22T22:22:00Z"/>
              </w:rPr>
            </w:pPr>
            <w:ins w:id="1548" w:author="Uni Ru" w:date="2020-08-22T22:22:00Z">
              <w:r>
                <w:t>无符号</w:t>
              </w:r>
              <w:r>
                <w:rPr>
                  <w:rFonts w:hint="eastAsia"/>
                </w:rPr>
                <w:t>、</w:t>
              </w:r>
              <w:r>
                <w:t>默认</w:t>
              </w:r>
              <w:r>
                <w:rPr>
                  <w:rFonts w:hint="eastAsia"/>
                </w:rPr>
                <w:t>1</w:t>
              </w:r>
            </w:ins>
          </w:p>
        </w:tc>
        <w:tc>
          <w:tcPr>
            <w:tcW w:w="708" w:type="dxa"/>
          </w:tcPr>
          <w:p w14:paraId="623D1951" w14:textId="77777777" w:rsidR="00A10A8A" w:rsidRDefault="00A10A8A" w:rsidP="00A10A8A">
            <w:pPr>
              <w:rPr>
                <w:ins w:id="1549" w:author="Uni Ru" w:date="2020-08-22T22:22:00Z"/>
              </w:rPr>
            </w:pPr>
            <w:ins w:id="1550" w:author="Uni Ru" w:date="2020-08-22T22:22:00Z">
              <w:r>
                <w:t>否</w:t>
              </w:r>
            </w:ins>
          </w:p>
        </w:tc>
        <w:tc>
          <w:tcPr>
            <w:tcW w:w="1560" w:type="dxa"/>
          </w:tcPr>
          <w:p w14:paraId="5D011E40" w14:textId="77777777" w:rsidR="00A10A8A" w:rsidRDefault="00A10A8A" w:rsidP="00A10A8A">
            <w:pPr>
              <w:rPr>
                <w:ins w:id="1551" w:author="Uni Ru" w:date="2020-08-22T22:22:00Z"/>
              </w:rPr>
            </w:pPr>
          </w:p>
        </w:tc>
        <w:tc>
          <w:tcPr>
            <w:tcW w:w="772" w:type="dxa"/>
          </w:tcPr>
          <w:p w14:paraId="0EF277B0" w14:textId="77777777" w:rsidR="00A10A8A" w:rsidRDefault="00A10A8A" w:rsidP="00A10A8A">
            <w:pPr>
              <w:rPr>
                <w:ins w:id="1552" w:author="Uni Ru" w:date="2020-08-22T22:22:00Z"/>
              </w:rPr>
            </w:pPr>
            <w:ins w:id="1553" w:author="Uni Ru" w:date="2020-08-22T22:22:00Z">
              <w:r>
                <w:rPr>
                  <w:rFonts w:hint="eastAsia"/>
                </w:rPr>
                <w:t>5</w:t>
              </w:r>
            </w:ins>
          </w:p>
        </w:tc>
        <w:tc>
          <w:tcPr>
            <w:tcW w:w="1212" w:type="dxa"/>
          </w:tcPr>
          <w:p w14:paraId="06E646C6" w14:textId="77777777" w:rsidR="00A10A8A" w:rsidRDefault="00A10A8A" w:rsidP="00A10A8A">
            <w:pPr>
              <w:rPr>
                <w:ins w:id="1554" w:author="Uni Ru" w:date="2020-08-22T22:22:00Z"/>
              </w:rPr>
            </w:pPr>
            <w:ins w:id="1555" w:author="Uni Ru" w:date="2020-08-22T22:22:00Z">
              <w:r>
                <w:rPr>
                  <w:rFonts w:hint="eastAsia"/>
                </w:rPr>
                <w:t>记录总共多少从机</w:t>
              </w:r>
            </w:ins>
          </w:p>
        </w:tc>
      </w:tr>
    </w:tbl>
    <w:p w14:paraId="6B942F40" w14:textId="77777777" w:rsidR="00A10A8A" w:rsidRDefault="00A10A8A" w:rsidP="00A10A8A">
      <w:pPr>
        <w:rPr>
          <w:ins w:id="1556" w:author="Uni Ru" w:date="2020-08-22T22:22:00Z"/>
        </w:rPr>
      </w:pPr>
      <w:ins w:id="1557" w:author="Uni Ru" w:date="2020-08-22T22:22:00Z">
        <w:r>
          <w:rPr>
            <w:rFonts w:hint="eastAsia"/>
          </w:rPr>
          <w:t xml:space="preserve">userID </w:t>
        </w:r>
        <w:r>
          <w:rPr>
            <w:rFonts w:hint="eastAsia"/>
          </w:rPr>
          <w:t>是参考</w:t>
        </w:r>
        <w:r>
          <w:rPr>
            <w:rFonts w:hint="eastAsia"/>
          </w:rPr>
          <w:t>user</w:t>
        </w:r>
        <w:r>
          <w:rPr>
            <w:rFonts w:hint="eastAsia"/>
          </w:rPr>
          <w:t>表的</w:t>
        </w:r>
        <w:r>
          <w:rPr>
            <w:rFonts w:hint="eastAsia"/>
          </w:rPr>
          <w:t>userID</w:t>
        </w:r>
        <w:r>
          <w:rPr>
            <w:rFonts w:hint="eastAsia"/>
          </w:rPr>
          <w:t>，将其</w:t>
        </w:r>
        <w:proofErr w:type="gramStart"/>
        <w:r>
          <w:rPr>
            <w:rFonts w:hint="eastAsia"/>
          </w:rPr>
          <w:t>作为外键使用</w:t>
        </w:r>
        <w:proofErr w:type="gramEnd"/>
      </w:ins>
    </w:p>
    <w:p w14:paraId="2EE59EFD" w14:textId="77777777" w:rsidR="00A10A8A" w:rsidRDefault="00A10A8A" w:rsidP="00A10A8A">
      <w:pPr>
        <w:rPr>
          <w:ins w:id="1558" w:author="Uni Ru" w:date="2020-08-22T22:22:00Z"/>
        </w:rPr>
      </w:pPr>
    </w:p>
    <w:p w14:paraId="3A1129C0" w14:textId="77777777" w:rsidR="00A10A8A" w:rsidRDefault="00A10A8A" w:rsidP="00A10A8A">
      <w:pPr>
        <w:rPr>
          <w:ins w:id="1559" w:author="Uni Ru" w:date="2020-08-22T22:22:00Z"/>
        </w:rPr>
      </w:pPr>
    </w:p>
    <w:p w14:paraId="3F7B7C6C" w14:textId="77777777" w:rsidR="00A10A8A" w:rsidRDefault="00A10A8A" w:rsidP="00A10A8A">
      <w:pPr>
        <w:rPr>
          <w:ins w:id="1560" w:author="Uni Ru" w:date="2020-08-22T22:22:00Z"/>
        </w:rPr>
      </w:pPr>
      <w:ins w:id="1561" w:author="Uni Ru" w:date="2020-08-22T22:22:00Z">
        <w:r>
          <w:br w:type="page"/>
        </w:r>
      </w:ins>
    </w:p>
    <w:p w14:paraId="7F61149F" w14:textId="77777777" w:rsidR="00A10A8A" w:rsidRDefault="00A10A8A" w:rsidP="00A10A8A">
      <w:pPr>
        <w:rPr>
          <w:ins w:id="1562" w:author="Uni Ru" w:date="2020-08-22T22:22:00Z"/>
        </w:rPr>
      </w:pPr>
      <w:ins w:id="1563" w:author="Uni Ru" w:date="2020-08-22T22:22:00Z">
        <w:r>
          <w:rPr>
            <w:rFonts w:hint="eastAsia"/>
          </w:rPr>
          <w:lastRenderedPageBreak/>
          <w:t>pri</w:t>
        </w:r>
        <w:r>
          <w:t>-device</w:t>
        </w:r>
        <w:r>
          <w:rPr>
            <w:rFonts w:hint="eastAsia"/>
          </w:rPr>
          <w:t xml:space="preserve"> c</w:t>
        </w:r>
        <w:r>
          <w:t>onfi</w:t>
        </w:r>
      </w:ins>
    </w:p>
    <w:tbl>
      <w:tblPr>
        <w:tblStyle w:val="a3"/>
        <w:tblW w:w="0" w:type="auto"/>
        <w:tblInd w:w="-289" w:type="dxa"/>
        <w:tblLook w:val="04A0" w:firstRow="1" w:lastRow="0" w:firstColumn="1" w:lastColumn="0" w:noHBand="0" w:noVBand="1"/>
      </w:tblPr>
      <w:tblGrid>
        <w:gridCol w:w="1049"/>
        <w:gridCol w:w="1130"/>
        <w:gridCol w:w="626"/>
        <w:gridCol w:w="1075"/>
        <w:gridCol w:w="657"/>
        <w:gridCol w:w="1519"/>
        <w:gridCol w:w="1546"/>
        <w:gridCol w:w="983"/>
      </w:tblGrid>
      <w:tr w:rsidR="00A10A8A" w14:paraId="1EF31C1A" w14:textId="77777777" w:rsidTr="00A10A8A">
        <w:trPr>
          <w:ins w:id="1564" w:author="Uni Ru" w:date="2020-08-22T22:22:00Z"/>
        </w:trPr>
        <w:tc>
          <w:tcPr>
            <w:tcW w:w="1049" w:type="dxa"/>
          </w:tcPr>
          <w:p w14:paraId="4A610C5A" w14:textId="77777777" w:rsidR="00A10A8A" w:rsidRDefault="00A10A8A" w:rsidP="00A10A8A">
            <w:pPr>
              <w:rPr>
                <w:ins w:id="1565" w:author="Uni Ru" w:date="2020-08-22T22:22:00Z"/>
              </w:rPr>
            </w:pPr>
            <w:ins w:id="1566" w:author="Uni Ru" w:date="2020-08-22T22:22:00Z">
              <w:r>
                <w:t>列名</w:t>
              </w:r>
            </w:ins>
          </w:p>
        </w:tc>
        <w:tc>
          <w:tcPr>
            <w:tcW w:w="1130" w:type="dxa"/>
          </w:tcPr>
          <w:p w14:paraId="0823A474" w14:textId="77777777" w:rsidR="00A10A8A" w:rsidRDefault="00A10A8A" w:rsidP="00A10A8A">
            <w:pPr>
              <w:rPr>
                <w:ins w:id="1567" w:author="Uni Ru" w:date="2020-08-22T22:22:00Z"/>
              </w:rPr>
            </w:pPr>
            <w:ins w:id="1568" w:author="Uni Ru" w:date="2020-08-22T22:22:00Z">
              <w:r>
                <w:t>数据类型</w:t>
              </w:r>
            </w:ins>
          </w:p>
        </w:tc>
        <w:tc>
          <w:tcPr>
            <w:tcW w:w="626" w:type="dxa"/>
          </w:tcPr>
          <w:p w14:paraId="5A689BC1" w14:textId="77777777" w:rsidR="00A10A8A" w:rsidRDefault="00A10A8A" w:rsidP="00A10A8A">
            <w:pPr>
              <w:rPr>
                <w:ins w:id="1569" w:author="Uni Ru" w:date="2020-08-22T22:22:00Z"/>
              </w:rPr>
            </w:pPr>
            <w:ins w:id="1570" w:author="Uni Ru" w:date="2020-08-22T22:22:00Z">
              <w:r>
                <w:rPr>
                  <w:rFonts w:hint="eastAsia"/>
                </w:rPr>
                <w:t>长度</w:t>
              </w:r>
            </w:ins>
          </w:p>
        </w:tc>
        <w:tc>
          <w:tcPr>
            <w:tcW w:w="1075" w:type="dxa"/>
          </w:tcPr>
          <w:p w14:paraId="7A2C1BFE" w14:textId="77777777" w:rsidR="00A10A8A" w:rsidRDefault="00A10A8A" w:rsidP="00A10A8A">
            <w:pPr>
              <w:rPr>
                <w:ins w:id="1571" w:author="Uni Ru" w:date="2020-08-22T22:22:00Z"/>
              </w:rPr>
            </w:pPr>
            <w:ins w:id="1572" w:author="Uni Ru" w:date="2020-08-22T22:22:00Z">
              <w:r>
                <w:t>约束</w:t>
              </w:r>
            </w:ins>
          </w:p>
        </w:tc>
        <w:tc>
          <w:tcPr>
            <w:tcW w:w="657" w:type="dxa"/>
          </w:tcPr>
          <w:p w14:paraId="093ADA29" w14:textId="77777777" w:rsidR="00A10A8A" w:rsidRDefault="00A10A8A" w:rsidP="00A10A8A">
            <w:pPr>
              <w:rPr>
                <w:ins w:id="1573" w:author="Uni Ru" w:date="2020-08-22T22:22:00Z"/>
              </w:rPr>
            </w:pPr>
            <w:ins w:id="1574" w:author="Uni Ru" w:date="2020-08-22T22:22:00Z">
              <w:r>
                <w:t>允许</w:t>
              </w:r>
              <w:r>
                <w:t>null</w:t>
              </w:r>
              <w:r>
                <w:t>值</w:t>
              </w:r>
            </w:ins>
          </w:p>
        </w:tc>
        <w:tc>
          <w:tcPr>
            <w:tcW w:w="1519" w:type="dxa"/>
          </w:tcPr>
          <w:p w14:paraId="31D0062D" w14:textId="77777777" w:rsidR="00A10A8A" w:rsidRDefault="00A10A8A" w:rsidP="00A10A8A">
            <w:pPr>
              <w:rPr>
                <w:ins w:id="1575" w:author="Uni Ru" w:date="2020-08-22T22:22:00Z"/>
              </w:rPr>
            </w:pPr>
            <w:ins w:id="1576" w:author="Uni Ru" w:date="2020-08-22T22:22:00Z">
              <w:r>
                <w:t>字符集</w:t>
              </w:r>
              <w:r>
                <w:rPr>
                  <w:rFonts w:hint="eastAsia"/>
                </w:rPr>
                <w:t>+</w:t>
              </w:r>
              <w:r>
                <w:rPr>
                  <w:rFonts w:hint="eastAsia"/>
                </w:rPr>
                <w:t>排序规则</w:t>
              </w:r>
            </w:ins>
          </w:p>
        </w:tc>
        <w:tc>
          <w:tcPr>
            <w:tcW w:w="1546" w:type="dxa"/>
          </w:tcPr>
          <w:p w14:paraId="1489B76E" w14:textId="77777777" w:rsidR="00A10A8A" w:rsidRDefault="00A10A8A" w:rsidP="00A10A8A">
            <w:pPr>
              <w:rPr>
                <w:ins w:id="1577" w:author="Uni Ru" w:date="2020-08-22T22:22:00Z"/>
              </w:rPr>
            </w:pPr>
            <w:ins w:id="1578" w:author="Uni Ru" w:date="2020-08-22T22:22:00Z">
              <w:r>
                <w:t>值示范</w:t>
              </w:r>
            </w:ins>
          </w:p>
        </w:tc>
        <w:tc>
          <w:tcPr>
            <w:tcW w:w="983" w:type="dxa"/>
          </w:tcPr>
          <w:p w14:paraId="024EAA97" w14:textId="77777777" w:rsidR="00A10A8A" w:rsidRDefault="00A10A8A" w:rsidP="00A10A8A">
            <w:pPr>
              <w:rPr>
                <w:ins w:id="1579" w:author="Uni Ru" w:date="2020-08-22T22:22:00Z"/>
              </w:rPr>
            </w:pPr>
            <w:ins w:id="1580" w:author="Uni Ru" w:date="2020-08-22T22:22:00Z">
              <w:r>
                <w:t>说明</w:t>
              </w:r>
            </w:ins>
          </w:p>
        </w:tc>
      </w:tr>
      <w:tr w:rsidR="00A10A8A" w14:paraId="6704281D" w14:textId="77777777" w:rsidTr="00A10A8A">
        <w:trPr>
          <w:ins w:id="1581" w:author="Uni Ru" w:date="2020-08-22T22:22:00Z"/>
        </w:trPr>
        <w:tc>
          <w:tcPr>
            <w:tcW w:w="1049" w:type="dxa"/>
          </w:tcPr>
          <w:p w14:paraId="6F89E298" w14:textId="77777777" w:rsidR="00A10A8A" w:rsidRDefault="00A10A8A" w:rsidP="00A10A8A">
            <w:pPr>
              <w:rPr>
                <w:ins w:id="1582" w:author="Uni Ru" w:date="2020-08-22T22:22:00Z"/>
              </w:rPr>
            </w:pPr>
            <w:ins w:id="1583" w:author="Uni Ru" w:date="2020-08-22T22:22:00Z">
              <w:r>
                <w:t>UserID</w:t>
              </w:r>
            </w:ins>
          </w:p>
        </w:tc>
        <w:tc>
          <w:tcPr>
            <w:tcW w:w="1130" w:type="dxa"/>
          </w:tcPr>
          <w:p w14:paraId="17C6C733" w14:textId="77777777" w:rsidR="00A10A8A" w:rsidRDefault="00A10A8A" w:rsidP="00A10A8A">
            <w:pPr>
              <w:rPr>
                <w:ins w:id="1584" w:author="Uni Ru" w:date="2020-08-22T22:22:00Z"/>
              </w:rPr>
            </w:pPr>
            <w:ins w:id="1585" w:author="Uni Ru" w:date="2020-08-22T22:22:00Z">
              <w:r>
                <w:t>smallint</w:t>
              </w:r>
              <w:r>
                <w:rPr>
                  <w:rFonts w:hint="eastAsia"/>
                </w:rPr>
                <w:t xml:space="preserve"> </w:t>
              </w:r>
            </w:ins>
          </w:p>
        </w:tc>
        <w:tc>
          <w:tcPr>
            <w:tcW w:w="626" w:type="dxa"/>
          </w:tcPr>
          <w:p w14:paraId="3FD4AB3F" w14:textId="77777777" w:rsidR="00A10A8A" w:rsidRDefault="00A10A8A" w:rsidP="00A10A8A">
            <w:pPr>
              <w:rPr>
                <w:ins w:id="1586" w:author="Uni Ru" w:date="2020-08-22T22:22:00Z"/>
              </w:rPr>
            </w:pPr>
            <w:ins w:id="1587" w:author="Uni Ru" w:date="2020-08-22T22:22:00Z">
              <w:r>
                <w:rPr>
                  <w:rFonts w:hint="eastAsia"/>
                </w:rPr>
                <w:t>5</w:t>
              </w:r>
            </w:ins>
          </w:p>
        </w:tc>
        <w:tc>
          <w:tcPr>
            <w:tcW w:w="1075" w:type="dxa"/>
          </w:tcPr>
          <w:p w14:paraId="5CBA60CF" w14:textId="77777777" w:rsidR="00A10A8A" w:rsidRDefault="00A10A8A" w:rsidP="00A10A8A">
            <w:pPr>
              <w:rPr>
                <w:ins w:id="1588" w:author="Uni Ru" w:date="2020-08-22T22:22:00Z"/>
              </w:rPr>
            </w:pPr>
            <w:ins w:id="1589" w:author="Uni Ru" w:date="2020-08-22T22:22:00Z">
              <w:r>
                <w:t>自增</w:t>
              </w:r>
              <w:r>
                <w:rPr>
                  <w:rFonts w:hint="eastAsia"/>
                </w:rPr>
                <w:t>、</w:t>
              </w:r>
              <w:r>
                <w:t>无符号</w:t>
              </w:r>
              <w:r>
                <w:rPr>
                  <w:rFonts w:hint="eastAsia"/>
                </w:rPr>
                <w:t>、</w:t>
              </w:r>
              <w:r>
                <w:t>自动填充</w:t>
              </w:r>
              <w:r>
                <w:t>0</w:t>
              </w:r>
            </w:ins>
          </w:p>
        </w:tc>
        <w:tc>
          <w:tcPr>
            <w:tcW w:w="657" w:type="dxa"/>
          </w:tcPr>
          <w:p w14:paraId="7520C5A1" w14:textId="77777777" w:rsidR="00A10A8A" w:rsidRDefault="00A10A8A" w:rsidP="00A10A8A">
            <w:pPr>
              <w:rPr>
                <w:ins w:id="1590" w:author="Uni Ru" w:date="2020-08-22T22:22:00Z"/>
              </w:rPr>
            </w:pPr>
            <w:ins w:id="1591" w:author="Uni Ru" w:date="2020-08-22T22:22:00Z">
              <w:r>
                <w:t>否</w:t>
              </w:r>
            </w:ins>
          </w:p>
        </w:tc>
        <w:tc>
          <w:tcPr>
            <w:tcW w:w="1519" w:type="dxa"/>
          </w:tcPr>
          <w:p w14:paraId="054AA8EE" w14:textId="77777777" w:rsidR="00A10A8A" w:rsidRDefault="00A10A8A" w:rsidP="00A10A8A">
            <w:pPr>
              <w:rPr>
                <w:ins w:id="1592" w:author="Uni Ru" w:date="2020-08-22T22:22:00Z"/>
              </w:rPr>
            </w:pPr>
          </w:p>
        </w:tc>
        <w:tc>
          <w:tcPr>
            <w:tcW w:w="1546" w:type="dxa"/>
          </w:tcPr>
          <w:p w14:paraId="1C3F5442" w14:textId="77777777" w:rsidR="00A10A8A" w:rsidRDefault="00A10A8A" w:rsidP="00A10A8A">
            <w:pPr>
              <w:rPr>
                <w:ins w:id="1593" w:author="Uni Ru" w:date="2020-08-22T22:22:00Z"/>
              </w:rPr>
            </w:pPr>
            <w:ins w:id="1594" w:author="Uni Ru" w:date="2020-08-22T22:22:00Z">
              <w:r>
                <w:rPr>
                  <w:rFonts w:hint="eastAsia"/>
                </w:rPr>
                <w:t>00005/00351</w:t>
              </w:r>
            </w:ins>
          </w:p>
        </w:tc>
        <w:tc>
          <w:tcPr>
            <w:tcW w:w="983" w:type="dxa"/>
          </w:tcPr>
          <w:p w14:paraId="44901861" w14:textId="77777777" w:rsidR="00A10A8A" w:rsidRDefault="00A10A8A" w:rsidP="00A10A8A">
            <w:pPr>
              <w:rPr>
                <w:ins w:id="1595" w:author="Uni Ru" w:date="2020-08-22T22:22:00Z"/>
              </w:rPr>
            </w:pPr>
            <w:ins w:id="1596" w:author="Uni Ru" w:date="2020-08-22T22:22:00Z">
              <w:r>
                <w:t>用户编号</w:t>
              </w:r>
            </w:ins>
          </w:p>
        </w:tc>
      </w:tr>
      <w:tr w:rsidR="00A10A8A" w14:paraId="25BAD20E" w14:textId="77777777" w:rsidTr="00A10A8A">
        <w:trPr>
          <w:ins w:id="1597" w:author="Uni Ru" w:date="2020-08-22T22:22:00Z"/>
        </w:trPr>
        <w:tc>
          <w:tcPr>
            <w:tcW w:w="1049" w:type="dxa"/>
          </w:tcPr>
          <w:p w14:paraId="2583C970" w14:textId="77777777" w:rsidR="00A10A8A" w:rsidRDefault="00A10A8A" w:rsidP="00A10A8A">
            <w:pPr>
              <w:rPr>
                <w:ins w:id="1598" w:author="Uni Ru" w:date="2020-08-22T22:22:00Z"/>
              </w:rPr>
            </w:pPr>
            <w:ins w:id="1599" w:author="Uni Ru" w:date="2020-08-22T22:22:00Z">
              <w:r>
                <w:rPr>
                  <w:rFonts w:hint="eastAsia"/>
                </w:rPr>
                <w:t>主机号</w:t>
              </w:r>
            </w:ins>
          </w:p>
        </w:tc>
        <w:tc>
          <w:tcPr>
            <w:tcW w:w="1130" w:type="dxa"/>
          </w:tcPr>
          <w:p w14:paraId="4BD38C8D" w14:textId="77777777" w:rsidR="00A10A8A" w:rsidRDefault="00A10A8A" w:rsidP="00A10A8A">
            <w:pPr>
              <w:rPr>
                <w:ins w:id="1600" w:author="Uni Ru" w:date="2020-08-22T22:22:00Z"/>
              </w:rPr>
            </w:pPr>
            <w:ins w:id="1601" w:author="Uni Ru" w:date="2020-08-22T22:22:00Z">
              <w:r>
                <w:t>I</w:t>
              </w:r>
              <w:r>
                <w:rPr>
                  <w:rFonts w:hint="eastAsia"/>
                </w:rPr>
                <w:t>nt</w:t>
              </w:r>
            </w:ins>
          </w:p>
        </w:tc>
        <w:tc>
          <w:tcPr>
            <w:tcW w:w="626" w:type="dxa"/>
          </w:tcPr>
          <w:p w14:paraId="0DC3E647" w14:textId="77777777" w:rsidR="00A10A8A" w:rsidRDefault="00A10A8A" w:rsidP="00A10A8A">
            <w:pPr>
              <w:rPr>
                <w:ins w:id="1602" w:author="Uni Ru" w:date="2020-08-22T22:22:00Z"/>
              </w:rPr>
            </w:pPr>
            <w:ins w:id="1603" w:author="Uni Ru" w:date="2020-08-22T22:22:00Z">
              <w:r>
                <w:t>10</w:t>
              </w:r>
            </w:ins>
          </w:p>
        </w:tc>
        <w:tc>
          <w:tcPr>
            <w:tcW w:w="1075" w:type="dxa"/>
          </w:tcPr>
          <w:p w14:paraId="2F65D83C" w14:textId="77777777" w:rsidR="00A10A8A" w:rsidRDefault="00A10A8A" w:rsidP="00A10A8A">
            <w:pPr>
              <w:rPr>
                <w:ins w:id="1604" w:author="Uni Ru" w:date="2020-08-22T22:22:00Z"/>
              </w:rPr>
            </w:pPr>
            <w:ins w:id="1605" w:author="Uni Ru" w:date="2020-08-22T22:22:00Z">
              <w:r>
                <w:t>自增</w:t>
              </w:r>
              <w:r>
                <w:rPr>
                  <w:rFonts w:hint="eastAsia"/>
                </w:rPr>
                <w:t>、</w:t>
              </w:r>
              <w:r>
                <w:t>无符号</w:t>
              </w:r>
              <w:r>
                <w:rPr>
                  <w:rFonts w:hint="eastAsia"/>
                </w:rPr>
                <w:t>、</w:t>
              </w:r>
              <w:r>
                <w:t>自动填充</w:t>
              </w:r>
              <w:r>
                <w:t>0</w:t>
              </w:r>
            </w:ins>
          </w:p>
        </w:tc>
        <w:tc>
          <w:tcPr>
            <w:tcW w:w="657" w:type="dxa"/>
          </w:tcPr>
          <w:p w14:paraId="7125303D" w14:textId="77777777" w:rsidR="00A10A8A" w:rsidRDefault="00A10A8A" w:rsidP="00A10A8A">
            <w:pPr>
              <w:rPr>
                <w:ins w:id="1606" w:author="Uni Ru" w:date="2020-08-22T22:22:00Z"/>
              </w:rPr>
            </w:pPr>
            <w:ins w:id="1607" w:author="Uni Ru" w:date="2020-08-22T22:22:00Z">
              <w:r>
                <w:rPr>
                  <w:rFonts w:hint="eastAsia"/>
                </w:rPr>
                <w:t>否</w:t>
              </w:r>
            </w:ins>
          </w:p>
        </w:tc>
        <w:tc>
          <w:tcPr>
            <w:tcW w:w="1519" w:type="dxa"/>
          </w:tcPr>
          <w:p w14:paraId="3AB88813" w14:textId="77777777" w:rsidR="00A10A8A" w:rsidRDefault="00A10A8A" w:rsidP="00A10A8A">
            <w:pPr>
              <w:rPr>
                <w:ins w:id="1608" w:author="Uni Ru" w:date="2020-08-22T22:22:00Z"/>
              </w:rPr>
            </w:pPr>
            <w:ins w:id="1609" w:author="Uni Ru" w:date="2020-08-22T22:22:00Z">
              <w:r>
                <w:t>U</w:t>
              </w:r>
              <w:r>
                <w:rPr>
                  <w:rFonts w:hint="eastAsia"/>
                </w:rPr>
                <w:t>tf</w:t>
              </w:r>
              <w:r>
                <w:t>8+utf8_bin</w:t>
              </w:r>
            </w:ins>
          </w:p>
        </w:tc>
        <w:tc>
          <w:tcPr>
            <w:tcW w:w="1546" w:type="dxa"/>
          </w:tcPr>
          <w:p w14:paraId="54491ABE" w14:textId="77777777" w:rsidR="00A10A8A" w:rsidRDefault="00A10A8A" w:rsidP="00A10A8A">
            <w:pPr>
              <w:rPr>
                <w:ins w:id="1610" w:author="Uni Ru" w:date="2020-08-22T22:22:00Z"/>
              </w:rPr>
            </w:pPr>
            <w:ins w:id="1611" w:author="Uni Ru" w:date="2020-08-22T22:22:00Z">
              <w:r>
                <w:t>0000100008</w:t>
              </w:r>
            </w:ins>
          </w:p>
        </w:tc>
        <w:tc>
          <w:tcPr>
            <w:tcW w:w="983" w:type="dxa"/>
          </w:tcPr>
          <w:p w14:paraId="1393BCB3" w14:textId="77777777" w:rsidR="00A10A8A" w:rsidRDefault="00A10A8A" w:rsidP="00A10A8A">
            <w:pPr>
              <w:rPr>
                <w:ins w:id="1612" w:author="Uni Ru" w:date="2020-08-22T22:22:00Z"/>
              </w:rPr>
            </w:pPr>
            <w:ins w:id="1613" w:author="Uni Ru" w:date="2020-08-22T22:22:00Z">
              <w:r>
                <w:rPr>
                  <w:rFonts w:hint="eastAsia"/>
                </w:rPr>
                <w:t>角色</w:t>
              </w:r>
            </w:ins>
          </w:p>
        </w:tc>
      </w:tr>
      <w:tr w:rsidR="00A10A8A" w14:paraId="5C1BA20D" w14:textId="77777777" w:rsidTr="00A10A8A">
        <w:trPr>
          <w:ins w:id="1614" w:author="Uni Ru" w:date="2020-08-22T22:22:00Z"/>
        </w:trPr>
        <w:tc>
          <w:tcPr>
            <w:tcW w:w="1049" w:type="dxa"/>
          </w:tcPr>
          <w:p w14:paraId="0B193151" w14:textId="77777777" w:rsidR="00A10A8A" w:rsidRDefault="00A10A8A" w:rsidP="00A10A8A">
            <w:pPr>
              <w:rPr>
                <w:ins w:id="1615" w:author="Uni Ru" w:date="2020-08-22T22:22:00Z"/>
              </w:rPr>
            </w:pPr>
            <w:ins w:id="1616" w:author="Uni Ru" w:date="2020-08-22T22:22:00Z">
              <w:r>
                <w:rPr>
                  <w:rFonts w:hint="eastAsia"/>
                </w:rPr>
                <w:t>macIP</w:t>
              </w:r>
            </w:ins>
          </w:p>
        </w:tc>
        <w:tc>
          <w:tcPr>
            <w:tcW w:w="1130" w:type="dxa"/>
          </w:tcPr>
          <w:p w14:paraId="608595D0" w14:textId="77777777" w:rsidR="00A10A8A" w:rsidRDefault="00A10A8A" w:rsidP="00A10A8A">
            <w:pPr>
              <w:rPr>
                <w:ins w:id="1617" w:author="Uni Ru" w:date="2020-08-22T22:22:00Z"/>
              </w:rPr>
            </w:pPr>
            <w:ins w:id="1618" w:author="Uni Ru" w:date="2020-08-22T22:22:00Z">
              <w:r>
                <w:t>Varbinary</w:t>
              </w:r>
            </w:ins>
          </w:p>
        </w:tc>
        <w:tc>
          <w:tcPr>
            <w:tcW w:w="626" w:type="dxa"/>
          </w:tcPr>
          <w:p w14:paraId="7FD13EE6" w14:textId="77777777" w:rsidR="00A10A8A" w:rsidRDefault="00A10A8A" w:rsidP="00A10A8A">
            <w:pPr>
              <w:rPr>
                <w:ins w:id="1619" w:author="Uni Ru" w:date="2020-08-22T22:22:00Z"/>
              </w:rPr>
            </w:pPr>
            <w:ins w:id="1620" w:author="Uni Ru" w:date="2020-08-22T22:22:00Z">
              <w:r>
                <w:t>20</w:t>
              </w:r>
            </w:ins>
          </w:p>
        </w:tc>
        <w:tc>
          <w:tcPr>
            <w:tcW w:w="1075" w:type="dxa"/>
          </w:tcPr>
          <w:p w14:paraId="196704CE" w14:textId="77777777" w:rsidR="00A10A8A" w:rsidRDefault="00A10A8A" w:rsidP="00A10A8A">
            <w:pPr>
              <w:rPr>
                <w:ins w:id="1621" w:author="Uni Ru" w:date="2020-08-22T22:22:00Z"/>
              </w:rPr>
            </w:pPr>
            <w:ins w:id="1622" w:author="Uni Ru" w:date="2020-08-22T22:22:00Z">
              <w:r>
                <w:t>无符号</w:t>
              </w:r>
              <w:r>
                <w:rPr>
                  <w:rFonts w:hint="eastAsia"/>
                </w:rPr>
                <w:t>、默认</w:t>
              </w:r>
              <w:r>
                <w:rPr>
                  <w:rFonts w:hint="eastAsia"/>
                </w:rPr>
                <w:t>0</w:t>
              </w:r>
            </w:ins>
          </w:p>
        </w:tc>
        <w:tc>
          <w:tcPr>
            <w:tcW w:w="657" w:type="dxa"/>
          </w:tcPr>
          <w:p w14:paraId="20300112" w14:textId="77777777" w:rsidR="00A10A8A" w:rsidRDefault="00A10A8A" w:rsidP="00A10A8A">
            <w:pPr>
              <w:rPr>
                <w:ins w:id="1623" w:author="Uni Ru" w:date="2020-08-22T22:22:00Z"/>
              </w:rPr>
            </w:pPr>
            <w:ins w:id="1624" w:author="Uni Ru" w:date="2020-08-22T22:22:00Z">
              <w:r>
                <w:t>否</w:t>
              </w:r>
            </w:ins>
          </w:p>
        </w:tc>
        <w:tc>
          <w:tcPr>
            <w:tcW w:w="1519" w:type="dxa"/>
          </w:tcPr>
          <w:p w14:paraId="6CA5C5C9" w14:textId="77777777" w:rsidR="00A10A8A" w:rsidRDefault="00A10A8A" w:rsidP="00A10A8A">
            <w:pPr>
              <w:rPr>
                <w:ins w:id="1625" w:author="Uni Ru" w:date="2020-08-22T22:22:00Z"/>
              </w:rPr>
            </w:pPr>
          </w:p>
        </w:tc>
        <w:tc>
          <w:tcPr>
            <w:tcW w:w="1546" w:type="dxa"/>
          </w:tcPr>
          <w:p w14:paraId="2EA19D57" w14:textId="77777777" w:rsidR="00A10A8A" w:rsidRDefault="00A10A8A" w:rsidP="00A10A8A">
            <w:pPr>
              <w:rPr>
                <w:ins w:id="1626" w:author="Uni Ru" w:date="2020-08-22T22:22:00Z"/>
              </w:rPr>
            </w:pPr>
            <w:ins w:id="1627" w:author="Uni Ru" w:date="2020-08-22T22:22:00Z">
              <w:r>
                <w:t>192.168.542.01</w:t>
              </w:r>
            </w:ins>
          </w:p>
        </w:tc>
        <w:tc>
          <w:tcPr>
            <w:tcW w:w="983" w:type="dxa"/>
          </w:tcPr>
          <w:p w14:paraId="091DED0C" w14:textId="77777777" w:rsidR="00A10A8A" w:rsidRDefault="00A10A8A" w:rsidP="00A10A8A">
            <w:pPr>
              <w:rPr>
                <w:ins w:id="1628" w:author="Uni Ru" w:date="2020-08-22T22:22:00Z"/>
              </w:rPr>
            </w:pPr>
            <w:ins w:id="1629" w:author="Uni Ru" w:date="2020-08-22T22:22:00Z">
              <w:r>
                <w:rPr>
                  <w:rFonts w:hint="eastAsia"/>
                </w:rPr>
                <w:t>记录主机物理地址</w:t>
              </w:r>
            </w:ins>
          </w:p>
        </w:tc>
      </w:tr>
      <w:tr w:rsidR="00A10A8A" w14:paraId="1CA443A5" w14:textId="77777777" w:rsidTr="00A10A8A">
        <w:trPr>
          <w:ins w:id="1630" w:author="Uni Ru" w:date="2020-08-22T22:22:00Z"/>
        </w:trPr>
        <w:tc>
          <w:tcPr>
            <w:tcW w:w="1049" w:type="dxa"/>
          </w:tcPr>
          <w:p w14:paraId="2B24AB82" w14:textId="77777777" w:rsidR="00A10A8A" w:rsidRDefault="00A10A8A" w:rsidP="00A10A8A">
            <w:pPr>
              <w:rPr>
                <w:ins w:id="1631" w:author="Uni Ru" w:date="2020-08-22T22:22:00Z"/>
              </w:rPr>
            </w:pPr>
            <w:ins w:id="1632" w:author="Uni Ru" w:date="2020-08-22T22:22:00Z">
              <w:r>
                <w:rPr>
                  <w:rFonts w:hint="eastAsia"/>
                </w:rPr>
                <w:t>Condition</w:t>
              </w:r>
            </w:ins>
          </w:p>
        </w:tc>
        <w:tc>
          <w:tcPr>
            <w:tcW w:w="1130" w:type="dxa"/>
          </w:tcPr>
          <w:p w14:paraId="38D46B73" w14:textId="77777777" w:rsidR="00A10A8A" w:rsidRDefault="00A10A8A" w:rsidP="00A10A8A">
            <w:pPr>
              <w:rPr>
                <w:ins w:id="1633" w:author="Uni Ru" w:date="2020-08-22T22:22:00Z"/>
              </w:rPr>
            </w:pPr>
            <w:ins w:id="1634" w:author="Uni Ru" w:date="2020-08-22T22:22:00Z">
              <w:r>
                <w:t>C</w:t>
              </w:r>
              <w:r>
                <w:rPr>
                  <w:rFonts w:hint="eastAsia"/>
                </w:rPr>
                <w:t>har</w:t>
              </w:r>
            </w:ins>
          </w:p>
        </w:tc>
        <w:tc>
          <w:tcPr>
            <w:tcW w:w="626" w:type="dxa"/>
          </w:tcPr>
          <w:p w14:paraId="482AF0B8" w14:textId="77777777" w:rsidR="00A10A8A" w:rsidRDefault="00A10A8A" w:rsidP="00A10A8A">
            <w:pPr>
              <w:rPr>
                <w:ins w:id="1635" w:author="Uni Ru" w:date="2020-08-22T22:22:00Z"/>
              </w:rPr>
            </w:pPr>
            <w:ins w:id="1636" w:author="Uni Ru" w:date="2020-08-22T22:22:00Z">
              <w:r>
                <w:rPr>
                  <w:rFonts w:hint="eastAsia"/>
                </w:rPr>
                <w:t>1</w:t>
              </w:r>
            </w:ins>
          </w:p>
        </w:tc>
        <w:tc>
          <w:tcPr>
            <w:tcW w:w="1075" w:type="dxa"/>
          </w:tcPr>
          <w:p w14:paraId="3261A9CC" w14:textId="77777777" w:rsidR="00A10A8A" w:rsidRDefault="00A10A8A" w:rsidP="00A10A8A">
            <w:pPr>
              <w:rPr>
                <w:ins w:id="1637" w:author="Uni Ru" w:date="2020-08-22T22:22:00Z"/>
              </w:rPr>
            </w:pPr>
          </w:p>
        </w:tc>
        <w:tc>
          <w:tcPr>
            <w:tcW w:w="657" w:type="dxa"/>
          </w:tcPr>
          <w:p w14:paraId="67BBC09D" w14:textId="77777777" w:rsidR="00A10A8A" w:rsidRDefault="00A10A8A" w:rsidP="00A10A8A">
            <w:pPr>
              <w:rPr>
                <w:ins w:id="1638" w:author="Uni Ru" w:date="2020-08-22T22:22:00Z"/>
              </w:rPr>
            </w:pPr>
            <w:ins w:id="1639" w:author="Uni Ru" w:date="2020-08-22T22:22:00Z">
              <w:r>
                <w:rPr>
                  <w:rFonts w:hint="eastAsia"/>
                </w:rPr>
                <w:t>否</w:t>
              </w:r>
            </w:ins>
          </w:p>
        </w:tc>
        <w:tc>
          <w:tcPr>
            <w:tcW w:w="1519" w:type="dxa"/>
          </w:tcPr>
          <w:p w14:paraId="28D92825" w14:textId="77777777" w:rsidR="00A10A8A" w:rsidRDefault="00A10A8A" w:rsidP="00A10A8A">
            <w:pPr>
              <w:rPr>
                <w:ins w:id="1640" w:author="Uni Ru" w:date="2020-08-22T22:22:00Z"/>
              </w:rPr>
            </w:pPr>
            <w:ins w:id="1641" w:author="Uni Ru" w:date="2020-08-22T22:22:00Z">
              <w:r>
                <w:t>U</w:t>
              </w:r>
              <w:r>
                <w:rPr>
                  <w:rFonts w:hint="eastAsia"/>
                </w:rPr>
                <w:t>tf</w:t>
              </w:r>
              <w:r>
                <w:t>8+utf8_bin</w:t>
              </w:r>
            </w:ins>
          </w:p>
        </w:tc>
        <w:tc>
          <w:tcPr>
            <w:tcW w:w="1546" w:type="dxa"/>
          </w:tcPr>
          <w:p w14:paraId="2DE5D681" w14:textId="77777777" w:rsidR="00A10A8A" w:rsidRDefault="00A10A8A" w:rsidP="00A10A8A">
            <w:pPr>
              <w:rPr>
                <w:ins w:id="1642" w:author="Uni Ru" w:date="2020-08-22T22:22:00Z"/>
              </w:rPr>
            </w:pPr>
            <w:ins w:id="1643" w:author="Uni Ru" w:date="2020-08-22T22:22:00Z">
              <w:r>
                <w:rPr>
                  <w:rFonts w:hint="eastAsia"/>
                </w:rPr>
                <w:t>0/1</w:t>
              </w:r>
            </w:ins>
          </w:p>
        </w:tc>
        <w:tc>
          <w:tcPr>
            <w:tcW w:w="983" w:type="dxa"/>
          </w:tcPr>
          <w:p w14:paraId="6562DC24" w14:textId="77777777" w:rsidR="00A10A8A" w:rsidRDefault="00A10A8A" w:rsidP="00A10A8A">
            <w:pPr>
              <w:rPr>
                <w:ins w:id="1644" w:author="Uni Ru" w:date="2020-08-22T22:22:00Z"/>
              </w:rPr>
            </w:pPr>
            <w:ins w:id="1645" w:author="Uni Ru" w:date="2020-08-22T22:22:00Z">
              <w:r>
                <w:rPr>
                  <w:rFonts w:hint="eastAsia"/>
                </w:rPr>
                <w:t>主机状态</w:t>
              </w:r>
            </w:ins>
          </w:p>
        </w:tc>
      </w:tr>
      <w:tr w:rsidR="00A10A8A" w14:paraId="3871664F" w14:textId="77777777" w:rsidTr="00A10A8A">
        <w:trPr>
          <w:ins w:id="1646" w:author="Uni Ru" w:date="2020-08-22T22:22:00Z"/>
        </w:trPr>
        <w:tc>
          <w:tcPr>
            <w:tcW w:w="1049" w:type="dxa"/>
          </w:tcPr>
          <w:p w14:paraId="64C3E05D" w14:textId="77777777" w:rsidR="00A10A8A" w:rsidRDefault="00A10A8A" w:rsidP="00A10A8A">
            <w:pPr>
              <w:rPr>
                <w:ins w:id="1647" w:author="Uni Ru" w:date="2020-08-22T22:22:00Z"/>
              </w:rPr>
            </w:pPr>
            <w:ins w:id="1648" w:author="Uni Ru" w:date="2020-08-22T22:22:00Z">
              <w:r>
                <w:rPr>
                  <w:rFonts w:hint="eastAsia"/>
                </w:rPr>
                <w:t>Location</w:t>
              </w:r>
            </w:ins>
          </w:p>
        </w:tc>
        <w:tc>
          <w:tcPr>
            <w:tcW w:w="1130" w:type="dxa"/>
          </w:tcPr>
          <w:p w14:paraId="49833E4E" w14:textId="77777777" w:rsidR="00A10A8A" w:rsidRDefault="00A10A8A" w:rsidP="00A10A8A">
            <w:pPr>
              <w:rPr>
                <w:ins w:id="1649" w:author="Uni Ru" w:date="2020-08-22T22:22:00Z"/>
              </w:rPr>
            </w:pPr>
            <w:ins w:id="1650" w:author="Uni Ru" w:date="2020-08-22T22:22:00Z">
              <w:r>
                <w:t>Varchar</w:t>
              </w:r>
            </w:ins>
          </w:p>
        </w:tc>
        <w:tc>
          <w:tcPr>
            <w:tcW w:w="626" w:type="dxa"/>
          </w:tcPr>
          <w:p w14:paraId="4AFA0D1A" w14:textId="77777777" w:rsidR="00A10A8A" w:rsidRDefault="00A10A8A" w:rsidP="00A10A8A">
            <w:pPr>
              <w:rPr>
                <w:ins w:id="1651" w:author="Uni Ru" w:date="2020-08-22T22:22:00Z"/>
              </w:rPr>
            </w:pPr>
            <w:ins w:id="1652" w:author="Uni Ru" w:date="2020-08-22T22:22:00Z">
              <w:r>
                <w:t>待定</w:t>
              </w:r>
            </w:ins>
          </w:p>
        </w:tc>
        <w:tc>
          <w:tcPr>
            <w:tcW w:w="1075" w:type="dxa"/>
          </w:tcPr>
          <w:p w14:paraId="75D58552" w14:textId="77777777" w:rsidR="00A10A8A" w:rsidRDefault="00A10A8A" w:rsidP="00A10A8A">
            <w:pPr>
              <w:rPr>
                <w:ins w:id="1653" w:author="Uni Ru" w:date="2020-08-22T22:22:00Z"/>
              </w:rPr>
            </w:pPr>
          </w:p>
        </w:tc>
        <w:tc>
          <w:tcPr>
            <w:tcW w:w="657" w:type="dxa"/>
          </w:tcPr>
          <w:p w14:paraId="1B6883B1" w14:textId="77777777" w:rsidR="00A10A8A" w:rsidRDefault="00A10A8A" w:rsidP="00A10A8A">
            <w:pPr>
              <w:rPr>
                <w:ins w:id="1654" w:author="Uni Ru" w:date="2020-08-22T22:22:00Z"/>
              </w:rPr>
            </w:pPr>
            <w:ins w:id="1655" w:author="Uni Ru" w:date="2020-08-22T22:22:00Z">
              <w:r>
                <w:rPr>
                  <w:rFonts w:hint="eastAsia"/>
                </w:rPr>
                <w:t>待定</w:t>
              </w:r>
            </w:ins>
          </w:p>
        </w:tc>
        <w:tc>
          <w:tcPr>
            <w:tcW w:w="1519" w:type="dxa"/>
          </w:tcPr>
          <w:p w14:paraId="1390DC2B" w14:textId="77777777" w:rsidR="00A10A8A" w:rsidRDefault="00A10A8A" w:rsidP="00A10A8A">
            <w:pPr>
              <w:rPr>
                <w:ins w:id="1656" w:author="Uni Ru" w:date="2020-08-22T22:22:00Z"/>
              </w:rPr>
            </w:pPr>
            <w:ins w:id="1657" w:author="Uni Ru" w:date="2020-08-22T22:22:00Z">
              <w:r>
                <w:t>U</w:t>
              </w:r>
              <w:r>
                <w:rPr>
                  <w:rFonts w:hint="eastAsia"/>
                </w:rPr>
                <w:t>tf</w:t>
              </w:r>
              <w:r>
                <w:t>8+utf8_bin</w:t>
              </w:r>
            </w:ins>
          </w:p>
        </w:tc>
        <w:tc>
          <w:tcPr>
            <w:tcW w:w="1546" w:type="dxa"/>
          </w:tcPr>
          <w:p w14:paraId="375B204F" w14:textId="77777777" w:rsidR="00A10A8A" w:rsidRDefault="00A10A8A" w:rsidP="00A10A8A">
            <w:pPr>
              <w:rPr>
                <w:ins w:id="1658" w:author="Uni Ru" w:date="2020-08-22T22:22:00Z"/>
              </w:rPr>
            </w:pPr>
            <w:ins w:id="1659" w:author="Uni Ru" w:date="2020-08-22T22:22:00Z">
              <w:r>
                <w:rPr>
                  <w:rFonts w:hint="eastAsia"/>
                </w:rPr>
                <w:t>待定</w:t>
              </w:r>
            </w:ins>
          </w:p>
        </w:tc>
        <w:tc>
          <w:tcPr>
            <w:tcW w:w="983" w:type="dxa"/>
          </w:tcPr>
          <w:p w14:paraId="3DF34380" w14:textId="77777777" w:rsidR="00A10A8A" w:rsidRDefault="00A10A8A" w:rsidP="00A10A8A">
            <w:pPr>
              <w:rPr>
                <w:ins w:id="1660" w:author="Uni Ru" w:date="2020-08-22T22:22:00Z"/>
              </w:rPr>
            </w:pPr>
          </w:p>
        </w:tc>
      </w:tr>
      <w:tr w:rsidR="00A10A8A" w14:paraId="75A80CC5" w14:textId="77777777" w:rsidTr="00A10A8A">
        <w:trPr>
          <w:ins w:id="1661" w:author="Uni Ru" w:date="2020-08-22T22:22:00Z"/>
        </w:trPr>
        <w:tc>
          <w:tcPr>
            <w:tcW w:w="1049" w:type="dxa"/>
          </w:tcPr>
          <w:p w14:paraId="716EB23F" w14:textId="77777777" w:rsidR="00A10A8A" w:rsidRDefault="00A10A8A" w:rsidP="00A10A8A">
            <w:pPr>
              <w:rPr>
                <w:ins w:id="1662" w:author="Uni Ru" w:date="2020-08-22T22:22:00Z"/>
              </w:rPr>
            </w:pPr>
            <w:ins w:id="1663" w:author="Uni Ru" w:date="2020-08-22T22:22:00Z">
              <w:r>
                <w:rPr>
                  <w:rFonts w:hint="eastAsia"/>
                </w:rPr>
                <w:t>Order</w:t>
              </w:r>
            </w:ins>
          </w:p>
        </w:tc>
        <w:tc>
          <w:tcPr>
            <w:tcW w:w="1130" w:type="dxa"/>
          </w:tcPr>
          <w:p w14:paraId="3EB91B04" w14:textId="77777777" w:rsidR="00A10A8A" w:rsidRDefault="00A10A8A" w:rsidP="00A10A8A">
            <w:pPr>
              <w:rPr>
                <w:ins w:id="1664" w:author="Uni Ru" w:date="2020-08-22T22:22:00Z"/>
              </w:rPr>
            </w:pPr>
            <w:ins w:id="1665" w:author="Uni Ru" w:date="2020-08-22T22:22:00Z">
              <w:r>
                <w:t>V</w:t>
              </w:r>
              <w:r>
                <w:rPr>
                  <w:rFonts w:hint="eastAsia"/>
                </w:rPr>
                <w:t>archar</w:t>
              </w:r>
            </w:ins>
          </w:p>
        </w:tc>
        <w:tc>
          <w:tcPr>
            <w:tcW w:w="626" w:type="dxa"/>
          </w:tcPr>
          <w:p w14:paraId="5E4E334E" w14:textId="77777777" w:rsidR="00A10A8A" w:rsidRDefault="00A10A8A" w:rsidP="00A10A8A">
            <w:pPr>
              <w:rPr>
                <w:ins w:id="1666" w:author="Uni Ru" w:date="2020-08-22T22:22:00Z"/>
              </w:rPr>
            </w:pPr>
            <w:ins w:id="1667" w:author="Uni Ru" w:date="2020-08-22T22:22:00Z">
              <w:r>
                <w:t>待定</w:t>
              </w:r>
            </w:ins>
          </w:p>
        </w:tc>
        <w:tc>
          <w:tcPr>
            <w:tcW w:w="1075" w:type="dxa"/>
          </w:tcPr>
          <w:p w14:paraId="791322C8" w14:textId="77777777" w:rsidR="00A10A8A" w:rsidRDefault="00A10A8A" w:rsidP="00A10A8A">
            <w:pPr>
              <w:rPr>
                <w:ins w:id="1668" w:author="Uni Ru" w:date="2020-08-22T22:22:00Z"/>
              </w:rPr>
            </w:pPr>
          </w:p>
        </w:tc>
        <w:tc>
          <w:tcPr>
            <w:tcW w:w="657" w:type="dxa"/>
          </w:tcPr>
          <w:p w14:paraId="6E2A3EA0" w14:textId="77777777" w:rsidR="00A10A8A" w:rsidRDefault="00A10A8A" w:rsidP="00A10A8A">
            <w:pPr>
              <w:rPr>
                <w:ins w:id="1669" w:author="Uni Ru" w:date="2020-08-22T22:22:00Z"/>
              </w:rPr>
            </w:pPr>
            <w:ins w:id="1670" w:author="Uni Ru" w:date="2020-08-22T22:22:00Z">
              <w:r>
                <w:rPr>
                  <w:rFonts w:hint="eastAsia"/>
                </w:rPr>
                <w:t>待定</w:t>
              </w:r>
            </w:ins>
          </w:p>
        </w:tc>
        <w:tc>
          <w:tcPr>
            <w:tcW w:w="1519" w:type="dxa"/>
          </w:tcPr>
          <w:p w14:paraId="65B17696" w14:textId="77777777" w:rsidR="00A10A8A" w:rsidRDefault="00A10A8A" w:rsidP="00A10A8A">
            <w:pPr>
              <w:rPr>
                <w:ins w:id="1671" w:author="Uni Ru" w:date="2020-08-22T22:22:00Z"/>
              </w:rPr>
            </w:pPr>
            <w:ins w:id="1672" w:author="Uni Ru" w:date="2020-08-22T22:22:00Z">
              <w:r>
                <w:t>U</w:t>
              </w:r>
              <w:r>
                <w:rPr>
                  <w:rFonts w:hint="eastAsia"/>
                </w:rPr>
                <w:t>tf</w:t>
              </w:r>
              <w:r>
                <w:t>8+utf8_bin</w:t>
              </w:r>
            </w:ins>
          </w:p>
        </w:tc>
        <w:tc>
          <w:tcPr>
            <w:tcW w:w="1546" w:type="dxa"/>
          </w:tcPr>
          <w:p w14:paraId="641F3913" w14:textId="77777777" w:rsidR="00A10A8A" w:rsidRDefault="00A10A8A" w:rsidP="00A10A8A">
            <w:pPr>
              <w:rPr>
                <w:ins w:id="1673" w:author="Uni Ru" w:date="2020-08-22T22:22:00Z"/>
              </w:rPr>
            </w:pPr>
            <w:ins w:id="1674" w:author="Uni Ru" w:date="2020-08-22T22:22:00Z">
              <w:r>
                <w:rPr>
                  <w:rFonts w:hint="eastAsia"/>
                </w:rPr>
                <w:t>待定</w:t>
              </w:r>
            </w:ins>
          </w:p>
        </w:tc>
        <w:tc>
          <w:tcPr>
            <w:tcW w:w="983" w:type="dxa"/>
          </w:tcPr>
          <w:p w14:paraId="1CDD6CEA" w14:textId="77777777" w:rsidR="00A10A8A" w:rsidRDefault="00A10A8A" w:rsidP="00A10A8A">
            <w:pPr>
              <w:rPr>
                <w:ins w:id="1675" w:author="Uni Ru" w:date="2020-08-22T22:22:00Z"/>
              </w:rPr>
            </w:pPr>
          </w:p>
        </w:tc>
      </w:tr>
      <w:tr w:rsidR="00A10A8A" w14:paraId="6EB28909" w14:textId="77777777" w:rsidTr="00A10A8A">
        <w:trPr>
          <w:ins w:id="1676" w:author="Uni Ru" w:date="2020-08-22T22:22:00Z"/>
        </w:trPr>
        <w:tc>
          <w:tcPr>
            <w:tcW w:w="1049" w:type="dxa"/>
          </w:tcPr>
          <w:p w14:paraId="4AFED182" w14:textId="77777777" w:rsidR="00A10A8A" w:rsidRDefault="00A10A8A" w:rsidP="00A10A8A">
            <w:pPr>
              <w:rPr>
                <w:ins w:id="1677" w:author="Uni Ru" w:date="2020-08-22T22:22:00Z"/>
              </w:rPr>
            </w:pPr>
            <w:ins w:id="1678" w:author="Uni Ru" w:date="2020-08-22T22:22:00Z">
              <w:r>
                <w:rPr>
                  <w:rFonts w:hint="eastAsia"/>
                </w:rPr>
                <w:t>priority</w:t>
              </w:r>
            </w:ins>
          </w:p>
        </w:tc>
        <w:tc>
          <w:tcPr>
            <w:tcW w:w="1130" w:type="dxa"/>
          </w:tcPr>
          <w:p w14:paraId="2CB85074" w14:textId="77777777" w:rsidR="00A10A8A" w:rsidRDefault="00A10A8A" w:rsidP="00A10A8A">
            <w:pPr>
              <w:rPr>
                <w:ins w:id="1679" w:author="Uni Ru" w:date="2020-08-22T22:22:00Z"/>
              </w:rPr>
            </w:pPr>
            <w:ins w:id="1680" w:author="Uni Ru" w:date="2020-08-22T22:22:00Z">
              <w:r>
                <w:t>V</w:t>
              </w:r>
              <w:r>
                <w:rPr>
                  <w:rFonts w:hint="eastAsia"/>
                </w:rPr>
                <w:t>archar</w:t>
              </w:r>
            </w:ins>
          </w:p>
        </w:tc>
        <w:tc>
          <w:tcPr>
            <w:tcW w:w="626" w:type="dxa"/>
          </w:tcPr>
          <w:p w14:paraId="35F33F05" w14:textId="77777777" w:rsidR="00A10A8A" w:rsidRDefault="00A10A8A" w:rsidP="00A10A8A">
            <w:pPr>
              <w:rPr>
                <w:ins w:id="1681" w:author="Uni Ru" w:date="2020-08-22T22:22:00Z"/>
              </w:rPr>
            </w:pPr>
            <w:ins w:id="1682" w:author="Uni Ru" w:date="2020-08-22T22:22:00Z">
              <w:r>
                <w:t>待定</w:t>
              </w:r>
            </w:ins>
          </w:p>
        </w:tc>
        <w:tc>
          <w:tcPr>
            <w:tcW w:w="1075" w:type="dxa"/>
          </w:tcPr>
          <w:p w14:paraId="4FC5643A" w14:textId="77777777" w:rsidR="00A10A8A" w:rsidRDefault="00A10A8A" w:rsidP="00A10A8A">
            <w:pPr>
              <w:rPr>
                <w:ins w:id="1683" w:author="Uni Ru" w:date="2020-08-22T22:22:00Z"/>
              </w:rPr>
            </w:pPr>
          </w:p>
        </w:tc>
        <w:tc>
          <w:tcPr>
            <w:tcW w:w="657" w:type="dxa"/>
          </w:tcPr>
          <w:p w14:paraId="62A2F4DD" w14:textId="77777777" w:rsidR="00A10A8A" w:rsidRDefault="00A10A8A" w:rsidP="00A10A8A">
            <w:pPr>
              <w:rPr>
                <w:ins w:id="1684" w:author="Uni Ru" w:date="2020-08-22T22:22:00Z"/>
              </w:rPr>
            </w:pPr>
            <w:ins w:id="1685" w:author="Uni Ru" w:date="2020-08-22T22:22:00Z">
              <w:r>
                <w:rPr>
                  <w:rFonts w:hint="eastAsia"/>
                </w:rPr>
                <w:t>待定</w:t>
              </w:r>
            </w:ins>
          </w:p>
        </w:tc>
        <w:tc>
          <w:tcPr>
            <w:tcW w:w="1519" w:type="dxa"/>
          </w:tcPr>
          <w:p w14:paraId="20989C6D" w14:textId="77777777" w:rsidR="00A10A8A" w:rsidRDefault="00A10A8A" w:rsidP="00A10A8A">
            <w:pPr>
              <w:rPr>
                <w:ins w:id="1686" w:author="Uni Ru" w:date="2020-08-22T22:22:00Z"/>
              </w:rPr>
            </w:pPr>
            <w:ins w:id="1687" w:author="Uni Ru" w:date="2020-08-22T22:22:00Z">
              <w:r>
                <w:t>U</w:t>
              </w:r>
              <w:r>
                <w:rPr>
                  <w:rFonts w:hint="eastAsia"/>
                </w:rPr>
                <w:t>tf</w:t>
              </w:r>
              <w:r>
                <w:t>8+utf8_bin</w:t>
              </w:r>
            </w:ins>
          </w:p>
        </w:tc>
        <w:tc>
          <w:tcPr>
            <w:tcW w:w="1546" w:type="dxa"/>
          </w:tcPr>
          <w:p w14:paraId="19B5C8C8" w14:textId="77777777" w:rsidR="00A10A8A" w:rsidRDefault="00A10A8A" w:rsidP="00A10A8A">
            <w:pPr>
              <w:rPr>
                <w:ins w:id="1688" w:author="Uni Ru" w:date="2020-08-22T22:22:00Z"/>
              </w:rPr>
            </w:pPr>
            <w:ins w:id="1689" w:author="Uni Ru" w:date="2020-08-22T22:22:00Z">
              <w:r>
                <w:rPr>
                  <w:rFonts w:hint="eastAsia"/>
                </w:rPr>
                <w:t>待定</w:t>
              </w:r>
            </w:ins>
          </w:p>
        </w:tc>
        <w:tc>
          <w:tcPr>
            <w:tcW w:w="983" w:type="dxa"/>
          </w:tcPr>
          <w:p w14:paraId="6DE4698F" w14:textId="77777777" w:rsidR="00A10A8A" w:rsidRDefault="00A10A8A" w:rsidP="00A10A8A">
            <w:pPr>
              <w:rPr>
                <w:ins w:id="1690" w:author="Uni Ru" w:date="2020-08-22T22:22:00Z"/>
              </w:rPr>
            </w:pPr>
          </w:p>
        </w:tc>
      </w:tr>
    </w:tbl>
    <w:p w14:paraId="5240024C" w14:textId="77777777" w:rsidR="00A10A8A" w:rsidRDefault="00A10A8A" w:rsidP="00A10A8A">
      <w:pPr>
        <w:ind w:firstLineChars="200" w:firstLine="420"/>
        <w:rPr>
          <w:ins w:id="1691" w:author="Uni Ru" w:date="2020-08-22T22:22:00Z"/>
        </w:rPr>
      </w:pPr>
      <w:ins w:id="1692" w:author="Uni Ru" w:date="2020-08-22T22:22:00Z">
        <w:r>
          <w:t>综合考虑存储效率</w:t>
        </w:r>
        <w:r>
          <w:rPr>
            <w:rFonts w:hint="eastAsia"/>
          </w:rPr>
          <w:t>、</w:t>
        </w:r>
        <w:r>
          <w:t>查询效率可读性</w:t>
        </w:r>
        <w:r>
          <w:rPr>
            <w:rFonts w:hint="eastAsia"/>
          </w:rPr>
          <w:t>，</w:t>
        </w:r>
        <w:r>
          <w:t>V</w:t>
        </w:r>
        <w:r>
          <w:rPr>
            <w:rFonts w:hint="eastAsia"/>
          </w:rPr>
          <w:t>arbinary</w:t>
        </w:r>
        <w:r>
          <w:rPr>
            <w:rFonts w:hint="eastAsia"/>
          </w:rPr>
          <w:t>对于数据库保存</w:t>
        </w:r>
        <w:r>
          <w:rPr>
            <w:rFonts w:hint="eastAsia"/>
          </w:rPr>
          <w:t>IP</w:t>
        </w:r>
        <w:r>
          <w:rPr>
            <w:rFonts w:hint="eastAsia"/>
          </w:rPr>
          <w:t>地址是最理想的，而不是选择</w:t>
        </w:r>
        <w:r>
          <w:rPr>
            <w:rFonts w:hint="eastAsia"/>
          </w:rPr>
          <w:t>Varchar</w:t>
        </w:r>
        <w:r>
          <w:rPr>
            <w:rFonts w:hint="eastAsia"/>
          </w:rPr>
          <w:t>数据类型存储</w:t>
        </w:r>
      </w:ins>
    </w:p>
    <w:p w14:paraId="7CA50A54" w14:textId="77777777" w:rsidR="00A10A8A" w:rsidRDefault="00A10A8A" w:rsidP="00A10A8A">
      <w:pPr>
        <w:rPr>
          <w:ins w:id="1693" w:author="Uni Ru" w:date="2020-08-22T22:22:00Z"/>
        </w:rPr>
      </w:pPr>
      <w:ins w:id="1694" w:author="Uni Ru" w:date="2020-08-22T22:22:00Z">
        <w:r>
          <w:t>参考文档</w:t>
        </w:r>
        <w:r>
          <w:rPr>
            <w:rFonts w:hint="eastAsia"/>
          </w:rPr>
          <w:t>：</w:t>
        </w:r>
      </w:ins>
    </w:p>
    <w:p w14:paraId="628A27DB" w14:textId="77777777" w:rsidR="00A10A8A" w:rsidRDefault="00A10A8A" w:rsidP="00A10A8A">
      <w:pPr>
        <w:rPr>
          <w:ins w:id="1695" w:author="Uni Ru" w:date="2020-08-22T22:22:00Z"/>
        </w:rPr>
      </w:pPr>
      <w:ins w:id="1696" w:author="Uni Ru" w:date="2020-08-22T22:22:00Z">
        <w:r>
          <w:fldChar w:fldCharType="begin"/>
        </w:r>
        <w:r>
          <w:instrText xml:space="preserve"> HYPERLINK "https://blog.csdn.net/weixin_33881041/article/details/85473288?utm_medium=distribute.pc_relevant_t0.none-task-blog-BlogCommendFromMachineLearnPai2-1.edu_weight&amp;depth_1-utm_source=distribute.pc_relevant_t0.none-task-blog-BlogCommendFromMachineLearnPai2-1.edu_weight" </w:instrText>
        </w:r>
        <w:r>
          <w:fldChar w:fldCharType="separate"/>
        </w:r>
        <w:r w:rsidRPr="005E66B4">
          <w:rPr>
            <w:rStyle w:val="aa"/>
          </w:rPr>
          <w:t>https://blog.csdn.net/weixin_33881041/article/details/85473288?utm_medium=distribute.pc_relevant_t0.none-task-blog-BlogCommendFromMachineLearnPai2-1.edu_weight&amp;depth_1-utm_source=distribute.pc_relevant_t0.none-task-blog-BlogCommendFromMachineLearnPai2-1.edu_weight</w:t>
        </w:r>
        <w:r>
          <w:rPr>
            <w:rStyle w:val="aa"/>
          </w:rPr>
          <w:fldChar w:fldCharType="end"/>
        </w:r>
      </w:ins>
    </w:p>
    <w:p w14:paraId="6927F9C3" w14:textId="77777777" w:rsidR="00A10A8A" w:rsidRDefault="00A10A8A" w:rsidP="00A10A8A">
      <w:pPr>
        <w:rPr>
          <w:ins w:id="1697" w:author="Uni Ru" w:date="2020-08-22T22:22:00Z"/>
        </w:rPr>
      </w:pPr>
      <w:ins w:id="1698" w:author="Uni Ru" w:date="2020-08-22T22:22:00Z">
        <w:r>
          <w:rPr>
            <w:rFonts w:hint="eastAsia"/>
          </w:rPr>
          <w:t>同时数据库提供</w:t>
        </w:r>
        <w:r>
          <w:rPr>
            <w:rFonts w:hint="eastAsia"/>
          </w:rPr>
          <w:t>IPv</w:t>
        </w:r>
        <w:r>
          <w:t>6</w:t>
        </w:r>
        <w:r>
          <w:t>和</w:t>
        </w:r>
        <w:r>
          <w:t>IPV4</w:t>
        </w:r>
        <w:r>
          <w:t>与整数类型转换的</w:t>
        </w:r>
        <w:proofErr w:type="gramStart"/>
        <w:r>
          <w:t>的</w:t>
        </w:r>
        <w:proofErr w:type="gramEnd"/>
        <w:r>
          <w:t>函数</w:t>
        </w:r>
        <w:r>
          <w:rPr>
            <w:rFonts w:hint="eastAsia"/>
          </w:rPr>
          <w:t>：</w:t>
        </w:r>
      </w:ins>
    </w:p>
    <w:p w14:paraId="3DA59BAF" w14:textId="77777777" w:rsidR="00A10A8A" w:rsidRDefault="00A10A8A" w:rsidP="00A10A8A">
      <w:pPr>
        <w:rPr>
          <w:ins w:id="1699" w:author="Uni Ru" w:date="2020-08-22T22:22:00Z"/>
        </w:rPr>
      </w:pPr>
      <w:ins w:id="1700" w:author="Uni Ru" w:date="2020-08-22T22:22:00Z">
        <w:r>
          <w:fldChar w:fldCharType="begin"/>
        </w:r>
        <w:r>
          <w:instrText xml:space="preserve"> HYPERLINK "https://blog.csdn.net/mhmyqn/article/details/48653157" </w:instrText>
        </w:r>
        <w:r>
          <w:fldChar w:fldCharType="separate"/>
        </w:r>
        <w:r w:rsidRPr="005E66B4">
          <w:rPr>
            <w:rStyle w:val="aa"/>
          </w:rPr>
          <w:t>https://blog.csdn.net/mhmyqn/article/details/48653157</w:t>
        </w:r>
        <w:r>
          <w:rPr>
            <w:rStyle w:val="aa"/>
          </w:rPr>
          <w:fldChar w:fldCharType="end"/>
        </w:r>
      </w:ins>
    </w:p>
    <w:p w14:paraId="15526D5B" w14:textId="77777777" w:rsidR="00A10A8A" w:rsidRDefault="00A10A8A" w:rsidP="00A10A8A">
      <w:pPr>
        <w:rPr>
          <w:ins w:id="1701" w:author="Uni Ru" w:date="2020-08-22T22:22:00Z"/>
        </w:rPr>
      </w:pPr>
    </w:p>
    <w:p w14:paraId="1639FB4D" w14:textId="77777777" w:rsidR="00A10A8A" w:rsidRDefault="00A10A8A" w:rsidP="00A10A8A">
      <w:pPr>
        <w:ind w:firstLineChars="200" w:firstLine="420"/>
        <w:rPr>
          <w:ins w:id="1702" w:author="Uni Ru" w:date="2020-08-22T22:22:00Z"/>
        </w:rPr>
      </w:pPr>
      <w:ins w:id="1703" w:author="Uni Ru" w:date="2020-08-22T22:22:00Z">
        <w:r>
          <w:t>对于这个表格来说</w:t>
        </w:r>
        <w:r>
          <w:rPr>
            <w:rFonts w:hint="eastAsia"/>
          </w:rPr>
          <w:t>，</w:t>
        </w:r>
        <w:r>
          <w:t>主键不能是</w:t>
        </w:r>
        <w:r>
          <w:t>userID</w:t>
        </w:r>
        <w:r>
          <w:rPr>
            <w:rFonts w:hint="eastAsia"/>
          </w:rPr>
          <w:t>，</w:t>
        </w:r>
        <w:r>
          <w:t>也不能是单个</w:t>
        </w:r>
        <w:r>
          <w:rPr>
            <w:rFonts w:hint="eastAsia"/>
          </w:rPr>
          <w:t>‘主机号’，应该考虑联合主键，同时主键的定义应该参照一个父表，作为外键，且是父表的主键。</w:t>
        </w:r>
      </w:ins>
    </w:p>
    <w:p w14:paraId="496A7823" w14:textId="77777777" w:rsidR="00A10A8A" w:rsidRDefault="00A10A8A" w:rsidP="00A10A8A">
      <w:pPr>
        <w:ind w:firstLineChars="200" w:firstLine="420"/>
        <w:rPr>
          <w:ins w:id="1704" w:author="Uni Ru" w:date="2020-08-22T22:22:00Z"/>
        </w:rPr>
      </w:pPr>
    </w:p>
    <w:p w14:paraId="148FB547" w14:textId="77777777" w:rsidR="00A10A8A" w:rsidRDefault="00A10A8A" w:rsidP="00A10A8A">
      <w:pPr>
        <w:ind w:firstLineChars="200" w:firstLine="420"/>
        <w:rPr>
          <w:ins w:id="1705" w:author="Uni Ru" w:date="2020-08-22T22:22:00Z"/>
        </w:rPr>
      </w:pPr>
    </w:p>
    <w:p w14:paraId="682A211C" w14:textId="24DC1C6B" w:rsidR="00A10A8A" w:rsidRDefault="00A10A8A" w:rsidP="007224FF">
      <w:pPr>
        <w:rPr>
          <w:ins w:id="1706" w:author="Uni Ru" w:date="2020-08-22T22:22:00Z"/>
        </w:rPr>
        <w:pPrChange w:id="1707" w:author="Uni Ru" w:date="2020-08-24T14:45:00Z">
          <w:pPr>
            <w:ind w:firstLineChars="200" w:firstLine="420"/>
          </w:pPr>
        </w:pPrChange>
      </w:pPr>
    </w:p>
    <w:p w14:paraId="3345117B" w14:textId="77777777" w:rsidR="00A10A8A" w:rsidRDefault="00A10A8A" w:rsidP="00A10A8A">
      <w:pPr>
        <w:ind w:firstLineChars="200" w:firstLine="420"/>
        <w:rPr>
          <w:ins w:id="1708" w:author="Uni Ru" w:date="2020-08-22T22:22:00Z"/>
        </w:rPr>
      </w:pPr>
      <w:ins w:id="1709" w:author="Uni Ru" w:date="2020-08-22T22:22:00Z">
        <w:r>
          <w:t>D</w:t>
        </w:r>
        <w:r>
          <w:rPr>
            <w:rFonts w:hint="eastAsia"/>
          </w:rPr>
          <w:t>evices_</w:t>
        </w:r>
        <w:r>
          <w:t>confi</w:t>
        </w:r>
      </w:ins>
    </w:p>
    <w:tbl>
      <w:tblPr>
        <w:tblStyle w:val="a3"/>
        <w:tblW w:w="0" w:type="auto"/>
        <w:tblInd w:w="-289" w:type="dxa"/>
        <w:tblLook w:val="04A0" w:firstRow="1" w:lastRow="0" w:firstColumn="1" w:lastColumn="0" w:noHBand="0" w:noVBand="1"/>
      </w:tblPr>
      <w:tblGrid>
        <w:gridCol w:w="1049"/>
        <w:gridCol w:w="1130"/>
        <w:gridCol w:w="626"/>
        <w:gridCol w:w="1075"/>
        <w:gridCol w:w="657"/>
        <w:gridCol w:w="1519"/>
        <w:gridCol w:w="1546"/>
        <w:gridCol w:w="983"/>
      </w:tblGrid>
      <w:tr w:rsidR="00A10A8A" w14:paraId="4EBD452C" w14:textId="77777777" w:rsidTr="00A10A8A">
        <w:trPr>
          <w:ins w:id="1710" w:author="Uni Ru" w:date="2020-08-22T22:22:00Z"/>
        </w:trPr>
        <w:tc>
          <w:tcPr>
            <w:tcW w:w="1049" w:type="dxa"/>
          </w:tcPr>
          <w:p w14:paraId="7BBC5B25" w14:textId="77777777" w:rsidR="00A10A8A" w:rsidRDefault="00A10A8A" w:rsidP="00A10A8A">
            <w:pPr>
              <w:rPr>
                <w:ins w:id="1711" w:author="Uni Ru" w:date="2020-08-22T22:22:00Z"/>
              </w:rPr>
            </w:pPr>
            <w:ins w:id="1712" w:author="Uni Ru" w:date="2020-08-22T22:22:00Z">
              <w:r>
                <w:t>列名</w:t>
              </w:r>
            </w:ins>
          </w:p>
        </w:tc>
        <w:tc>
          <w:tcPr>
            <w:tcW w:w="1130" w:type="dxa"/>
          </w:tcPr>
          <w:p w14:paraId="040194E1" w14:textId="77777777" w:rsidR="00A10A8A" w:rsidRDefault="00A10A8A" w:rsidP="00A10A8A">
            <w:pPr>
              <w:rPr>
                <w:ins w:id="1713" w:author="Uni Ru" w:date="2020-08-22T22:22:00Z"/>
              </w:rPr>
            </w:pPr>
            <w:ins w:id="1714" w:author="Uni Ru" w:date="2020-08-22T22:22:00Z">
              <w:r>
                <w:t>数据类型</w:t>
              </w:r>
            </w:ins>
          </w:p>
        </w:tc>
        <w:tc>
          <w:tcPr>
            <w:tcW w:w="626" w:type="dxa"/>
          </w:tcPr>
          <w:p w14:paraId="4BB927B9" w14:textId="77777777" w:rsidR="00A10A8A" w:rsidRDefault="00A10A8A" w:rsidP="00A10A8A">
            <w:pPr>
              <w:rPr>
                <w:ins w:id="1715" w:author="Uni Ru" w:date="2020-08-22T22:22:00Z"/>
              </w:rPr>
            </w:pPr>
            <w:ins w:id="1716" w:author="Uni Ru" w:date="2020-08-22T22:22:00Z">
              <w:r>
                <w:rPr>
                  <w:rFonts w:hint="eastAsia"/>
                </w:rPr>
                <w:t>长度</w:t>
              </w:r>
            </w:ins>
          </w:p>
        </w:tc>
        <w:tc>
          <w:tcPr>
            <w:tcW w:w="1075" w:type="dxa"/>
          </w:tcPr>
          <w:p w14:paraId="1935AF96" w14:textId="77777777" w:rsidR="00A10A8A" w:rsidRDefault="00A10A8A" w:rsidP="00A10A8A">
            <w:pPr>
              <w:rPr>
                <w:ins w:id="1717" w:author="Uni Ru" w:date="2020-08-22T22:22:00Z"/>
              </w:rPr>
            </w:pPr>
            <w:ins w:id="1718" w:author="Uni Ru" w:date="2020-08-22T22:22:00Z">
              <w:r>
                <w:t>约束</w:t>
              </w:r>
            </w:ins>
          </w:p>
        </w:tc>
        <w:tc>
          <w:tcPr>
            <w:tcW w:w="657" w:type="dxa"/>
          </w:tcPr>
          <w:p w14:paraId="3B9DDCFE" w14:textId="77777777" w:rsidR="00A10A8A" w:rsidRDefault="00A10A8A" w:rsidP="00A10A8A">
            <w:pPr>
              <w:rPr>
                <w:ins w:id="1719" w:author="Uni Ru" w:date="2020-08-22T22:22:00Z"/>
              </w:rPr>
            </w:pPr>
            <w:ins w:id="1720" w:author="Uni Ru" w:date="2020-08-22T22:22:00Z">
              <w:r>
                <w:t>允许</w:t>
              </w:r>
              <w:r>
                <w:t>null</w:t>
              </w:r>
              <w:r>
                <w:t>值</w:t>
              </w:r>
            </w:ins>
          </w:p>
        </w:tc>
        <w:tc>
          <w:tcPr>
            <w:tcW w:w="1519" w:type="dxa"/>
          </w:tcPr>
          <w:p w14:paraId="3233CB66" w14:textId="77777777" w:rsidR="00A10A8A" w:rsidRDefault="00A10A8A" w:rsidP="00A10A8A">
            <w:pPr>
              <w:rPr>
                <w:ins w:id="1721" w:author="Uni Ru" w:date="2020-08-22T22:22:00Z"/>
              </w:rPr>
            </w:pPr>
            <w:ins w:id="1722" w:author="Uni Ru" w:date="2020-08-22T22:22:00Z">
              <w:r>
                <w:t>字符集</w:t>
              </w:r>
              <w:r>
                <w:rPr>
                  <w:rFonts w:hint="eastAsia"/>
                </w:rPr>
                <w:t>+</w:t>
              </w:r>
              <w:r>
                <w:rPr>
                  <w:rFonts w:hint="eastAsia"/>
                </w:rPr>
                <w:t>排序规则</w:t>
              </w:r>
            </w:ins>
          </w:p>
        </w:tc>
        <w:tc>
          <w:tcPr>
            <w:tcW w:w="1546" w:type="dxa"/>
          </w:tcPr>
          <w:p w14:paraId="080EDAB4" w14:textId="77777777" w:rsidR="00A10A8A" w:rsidRDefault="00A10A8A" w:rsidP="00A10A8A">
            <w:pPr>
              <w:rPr>
                <w:ins w:id="1723" w:author="Uni Ru" w:date="2020-08-22T22:22:00Z"/>
              </w:rPr>
            </w:pPr>
            <w:ins w:id="1724" w:author="Uni Ru" w:date="2020-08-22T22:22:00Z">
              <w:r>
                <w:t>值示范</w:t>
              </w:r>
            </w:ins>
          </w:p>
        </w:tc>
        <w:tc>
          <w:tcPr>
            <w:tcW w:w="983" w:type="dxa"/>
          </w:tcPr>
          <w:p w14:paraId="3CE8EC47" w14:textId="77777777" w:rsidR="00A10A8A" w:rsidRDefault="00A10A8A" w:rsidP="00A10A8A">
            <w:pPr>
              <w:rPr>
                <w:ins w:id="1725" w:author="Uni Ru" w:date="2020-08-22T22:22:00Z"/>
              </w:rPr>
            </w:pPr>
            <w:ins w:id="1726" w:author="Uni Ru" w:date="2020-08-22T22:22:00Z">
              <w:r>
                <w:t>说明</w:t>
              </w:r>
            </w:ins>
          </w:p>
        </w:tc>
      </w:tr>
      <w:tr w:rsidR="00A10A8A" w14:paraId="526AA9FD" w14:textId="77777777" w:rsidTr="00A10A8A">
        <w:trPr>
          <w:ins w:id="1727" w:author="Uni Ru" w:date="2020-08-22T22:22:00Z"/>
        </w:trPr>
        <w:tc>
          <w:tcPr>
            <w:tcW w:w="1049" w:type="dxa"/>
          </w:tcPr>
          <w:p w14:paraId="4E13799B" w14:textId="77777777" w:rsidR="00A10A8A" w:rsidRDefault="00A10A8A" w:rsidP="00A10A8A">
            <w:pPr>
              <w:rPr>
                <w:ins w:id="1728" w:author="Uni Ru" w:date="2020-08-22T22:22:00Z"/>
              </w:rPr>
            </w:pPr>
            <w:ins w:id="1729" w:author="Uni Ru" w:date="2020-08-22T22:22:00Z">
              <w:r>
                <w:t>UserID</w:t>
              </w:r>
            </w:ins>
          </w:p>
        </w:tc>
        <w:tc>
          <w:tcPr>
            <w:tcW w:w="1130" w:type="dxa"/>
          </w:tcPr>
          <w:p w14:paraId="5C2D1A3B" w14:textId="77777777" w:rsidR="00A10A8A" w:rsidRDefault="00A10A8A" w:rsidP="00A10A8A">
            <w:pPr>
              <w:rPr>
                <w:ins w:id="1730" w:author="Uni Ru" w:date="2020-08-22T22:22:00Z"/>
              </w:rPr>
            </w:pPr>
            <w:ins w:id="1731" w:author="Uni Ru" w:date="2020-08-22T22:22:00Z">
              <w:r>
                <w:t>smallint</w:t>
              </w:r>
              <w:r>
                <w:rPr>
                  <w:rFonts w:hint="eastAsia"/>
                </w:rPr>
                <w:t xml:space="preserve"> </w:t>
              </w:r>
            </w:ins>
          </w:p>
        </w:tc>
        <w:tc>
          <w:tcPr>
            <w:tcW w:w="626" w:type="dxa"/>
          </w:tcPr>
          <w:p w14:paraId="49542AFD" w14:textId="77777777" w:rsidR="00A10A8A" w:rsidRDefault="00A10A8A" w:rsidP="00A10A8A">
            <w:pPr>
              <w:rPr>
                <w:ins w:id="1732" w:author="Uni Ru" w:date="2020-08-22T22:22:00Z"/>
              </w:rPr>
            </w:pPr>
            <w:ins w:id="1733" w:author="Uni Ru" w:date="2020-08-22T22:22:00Z">
              <w:r>
                <w:rPr>
                  <w:rFonts w:hint="eastAsia"/>
                </w:rPr>
                <w:t>5</w:t>
              </w:r>
            </w:ins>
          </w:p>
        </w:tc>
        <w:tc>
          <w:tcPr>
            <w:tcW w:w="1075" w:type="dxa"/>
          </w:tcPr>
          <w:p w14:paraId="3D0218C8" w14:textId="77777777" w:rsidR="00A10A8A" w:rsidRDefault="00A10A8A" w:rsidP="00A10A8A">
            <w:pPr>
              <w:rPr>
                <w:ins w:id="1734" w:author="Uni Ru" w:date="2020-08-22T22:22:00Z"/>
              </w:rPr>
            </w:pPr>
            <w:ins w:id="1735" w:author="Uni Ru" w:date="2020-08-22T22:22:00Z">
              <w:r>
                <w:t>自增</w:t>
              </w:r>
              <w:r>
                <w:rPr>
                  <w:rFonts w:hint="eastAsia"/>
                </w:rPr>
                <w:t>、</w:t>
              </w:r>
              <w:r>
                <w:t>无符号</w:t>
              </w:r>
              <w:r>
                <w:rPr>
                  <w:rFonts w:hint="eastAsia"/>
                </w:rPr>
                <w:t>、</w:t>
              </w:r>
              <w:r>
                <w:t>自动填充</w:t>
              </w:r>
              <w:r>
                <w:t>0</w:t>
              </w:r>
            </w:ins>
          </w:p>
        </w:tc>
        <w:tc>
          <w:tcPr>
            <w:tcW w:w="657" w:type="dxa"/>
          </w:tcPr>
          <w:p w14:paraId="147D8793" w14:textId="77777777" w:rsidR="00A10A8A" w:rsidRDefault="00A10A8A" w:rsidP="00A10A8A">
            <w:pPr>
              <w:rPr>
                <w:ins w:id="1736" w:author="Uni Ru" w:date="2020-08-22T22:22:00Z"/>
              </w:rPr>
            </w:pPr>
            <w:ins w:id="1737" w:author="Uni Ru" w:date="2020-08-22T22:22:00Z">
              <w:r>
                <w:t>否</w:t>
              </w:r>
            </w:ins>
          </w:p>
        </w:tc>
        <w:tc>
          <w:tcPr>
            <w:tcW w:w="1519" w:type="dxa"/>
          </w:tcPr>
          <w:p w14:paraId="2EC6E0DB" w14:textId="77777777" w:rsidR="00A10A8A" w:rsidRDefault="00A10A8A" w:rsidP="00A10A8A">
            <w:pPr>
              <w:rPr>
                <w:ins w:id="1738" w:author="Uni Ru" w:date="2020-08-22T22:22:00Z"/>
              </w:rPr>
            </w:pPr>
          </w:p>
        </w:tc>
        <w:tc>
          <w:tcPr>
            <w:tcW w:w="1546" w:type="dxa"/>
          </w:tcPr>
          <w:p w14:paraId="1EACEBDB" w14:textId="77777777" w:rsidR="00A10A8A" w:rsidRDefault="00A10A8A" w:rsidP="00A10A8A">
            <w:pPr>
              <w:rPr>
                <w:ins w:id="1739" w:author="Uni Ru" w:date="2020-08-22T22:22:00Z"/>
              </w:rPr>
            </w:pPr>
            <w:ins w:id="1740" w:author="Uni Ru" w:date="2020-08-22T22:22:00Z">
              <w:r>
                <w:rPr>
                  <w:rFonts w:hint="eastAsia"/>
                </w:rPr>
                <w:t>00005/00351</w:t>
              </w:r>
            </w:ins>
          </w:p>
        </w:tc>
        <w:tc>
          <w:tcPr>
            <w:tcW w:w="983" w:type="dxa"/>
          </w:tcPr>
          <w:p w14:paraId="6AE0F02C" w14:textId="77777777" w:rsidR="00A10A8A" w:rsidRDefault="00A10A8A" w:rsidP="00A10A8A">
            <w:pPr>
              <w:rPr>
                <w:ins w:id="1741" w:author="Uni Ru" w:date="2020-08-22T22:22:00Z"/>
              </w:rPr>
            </w:pPr>
            <w:ins w:id="1742" w:author="Uni Ru" w:date="2020-08-22T22:22:00Z">
              <w:r>
                <w:t>用户编号</w:t>
              </w:r>
            </w:ins>
          </w:p>
        </w:tc>
      </w:tr>
      <w:tr w:rsidR="00A10A8A" w14:paraId="4E2E9065" w14:textId="77777777" w:rsidTr="00A10A8A">
        <w:trPr>
          <w:ins w:id="1743" w:author="Uni Ru" w:date="2020-08-22T22:22:00Z"/>
        </w:trPr>
        <w:tc>
          <w:tcPr>
            <w:tcW w:w="1049" w:type="dxa"/>
          </w:tcPr>
          <w:p w14:paraId="61083F3A" w14:textId="77777777" w:rsidR="00A10A8A" w:rsidRDefault="00A10A8A" w:rsidP="00A10A8A">
            <w:pPr>
              <w:rPr>
                <w:ins w:id="1744" w:author="Uni Ru" w:date="2020-08-22T22:22:00Z"/>
              </w:rPr>
            </w:pPr>
            <w:ins w:id="1745" w:author="Uni Ru" w:date="2020-08-22T22:22:00Z">
              <w:r>
                <w:rPr>
                  <w:rFonts w:hint="eastAsia"/>
                </w:rPr>
                <w:t>从机号</w:t>
              </w:r>
            </w:ins>
          </w:p>
        </w:tc>
        <w:tc>
          <w:tcPr>
            <w:tcW w:w="1130" w:type="dxa"/>
          </w:tcPr>
          <w:p w14:paraId="146E78A1" w14:textId="77777777" w:rsidR="00A10A8A" w:rsidRDefault="00A10A8A" w:rsidP="00A10A8A">
            <w:pPr>
              <w:rPr>
                <w:ins w:id="1746" w:author="Uni Ru" w:date="2020-08-22T22:22:00Z"/>
              </w:rPr>
            </w:pPr>
            <w:ins w:id="1747" w:author="Uni Ru" w:date="2020-08-22T22:22:00Z">
              <w:r>
                <w:t>I</w:t>
              </w:r>
              <w:r>
                <w:rPr>
                  <w:rFonts w:hint="eastAsia"/>
                </w:rPr>
                <w:t>nt</w:t>
              </w:r>
            </w:ins>
          </w:p>
        </w:tc>
        <w:tc>
          <w:tcPr>
            <w:tcW w:w="626" w:type="dxa"/>
          </w:tcPr>
          <w:p w14:paraId="6D1662D2" w14:textId="77777777" w:rsidR="00A10A8A" w:rsidRDefault="00A10A8A" w:rsidP="00A10A8A">
            <w:pPr>
              <w:rPr>
                <w:ins w:id="1748" w:author="Uni Ru" w:date="2020-08-22T22:22:00Z"/>
              </w:rPr>
            </w:pPr>
            <w:ins w:id="1749" w:author="Uni Ru" w:date="2020-08-22T22:22:00Z">
              <w:r>
                <w:t>10</w:t>
              </w:r>
            </w:ins>
          </w:p>
        </w:tc>
        <w:tc>
          <w:tcPr>
            <w:tcW w:w="1075" w:type="dxa"/>
          </w:tcPr>
          <w:p w14:paraId="0EDA042F" w14:textId="77777777" w:rsidR="00A10A8A" w:rsidRDefault="00A10A8A" w:rsidP="00A10A8A">
            <w:pPr>
              <w:rPr>
                <w:ins w:id="1750" w:author="Uni Ru" w:date="2020-08-22T22:22:00Z"/>
              </w:rPr>
            </w:pPr>
            <w:ins w:id="1751" w:author="Uni Ru" w:date="2020-08-22T22:22:00Z">
              <w:r>
                <w:t>自增</w:t>
              </w:r>
              <w:r>
                <w:rPr>
                  <w:rFonts w:hint="eastAsia"/>
                </w:rPr>
                <w:t>、</w:t>
              </w:r>
              <w:r>
                <w:t>无符号</w:t>
              </w:r>
              <w:r>
                <w:rPr>
                  <w:rFonts w:hint="eastAsia"/>
                </w:rPr>
                <w:t>、</w:t>
              </w:r>
              <w:r>
                <w:t>自动填充</w:t>
              </w:r>
              <w:r>
                <w:t>0</w:t>
              </w:r>
            </w:ins>
          </w:p>
        </w:tc>
        <w:tc>
          <w:tcPr>
            <w:tcW w:w="657" w:type="dxa"/>
          </w:tcPr>
          <w:p w14:paraId="5CDF3625" w14:textId="77777777" w:rsidR="00A10A8A" w:rsidRDefault="00A10A8A" w:rsidP="00A10A8A">
            <w:pPr>
              <w:rPr>
                <w:ins w:id="1752" w:author="Uni Ru" w:date="2020-08-22T22:22:00Z"/>
              </w:rPr>
            </w:pPr>
            <w:ins w:id="1753" w:author="Uni Ru" w:date="2020-08-22T22:22:00Z">
              <w:r>
                <w:rPr>
                  <w:rFonts w:hint="eastAsia"/>
                </w:rPr>
                <w:t>否</w:t>
              </w:r>
            </w:ins>
          </w:p>
        </w:tc>
        <w:tc>
          <w:tcPr>
            <w:tcW w:w="1519" w:type="dxa"/>
          </w:tcPr>
          <w:p w14:paraId="7A2D16AF" w14:textId="77777777" w:rsidR="00A10A8A" w:rsidRDefault="00A10A8A" w:rsidP="00A10A8A">
            <w:pPr>
              <w:rPr>
                <w:ins w:id="1754" w:author="Uni Ru" w:date="2020-08-22T22:22:00Z"/>
              </w:rPr>
            </w:pPr>
          </w:p>
        </w:tc>
        <w:tc>
          <w:tcPr>
            <w:tcW w:w="1546" w:type="dxa"/>
          </w:tcPr>
          <w:p w14:paraId="2ECC3156" w14:textId="77777777" w:rsidR="00A10A8A" w:rsidRDefault="00A10A8A" w:rsidP="00A10A8A">
            <w:pPr>
              <w:rPr>
                <w:ins w:id="1755" w:author="Uni Ru" w:date="2020-08-22T22:22:00Z"/>
              </w:rPr>
            </w:pPr>
            <w:ins w:id="1756" w:author="Uni Ru" w:date="2020-08-22T22:22:00Z">
              <w:r>
                <w:t>0000100008</w:t>
              </w:r>
            </w:ins>
          </w:p>
        </w:tc>
        <w:tc>
          <w:tcPr>
            <w:tcW w:w="983" w:type="dxa"/>
          </w:tcPr>
          <w:p w14:paraId="6A8D6A29" w14:textId="77777777" w:rsidR="00A10A8A" w:rsidRDefault="00A10A8A" w:rsidP="00A10A8A">
            <w:pPr>
              <w:rPr>
                <w:ins w:id="1757" w:author="Uni Ru" w:date="2020-08-22T22:22:00Z"/>
              </w:rPr>
            </w:pPr>
            <w:ins w:id="1758" w:author="Uni Ru" w:date="2020-08-22T22:22:00Z">
              <w:r>
                <w:rPr>
                  <w:rFonts w:hint="eastAsia"/>
                </w:rPr>
                <w:t>从机编号</w:t>
              </w:r>
            </w:ins>
          </w:p>
        </w:tc>
      </w:tr>
      <w:tr w:rsidR="00A10A8A" w14:paraId="24F2404B" w14:textId="77777777" w:rsidTr="00A10A8A">
        <w:trPr>
          <w:ins w:id="1759" w:author="Uni Ru" w:date="2020-08-22T22:22:00Z"/>
        </w:trPr>
        <w:tc>
          <w:tcPr>
            <w:tcW w:w="1049" w:type="dxa"/>
          </w:tcPr>
          <w:p w14:paraId="6B6642F0" w14:textId="77777777" w:rsidR="00A10A8A" w:rsidRDefault="00A10A8A" w:rsidP="00A10A8A">
            <w:pPr>
              <w:rPr>
                <w:ins w:id="1760" w:author="Uni Ru" w:date="2020-08-22T22:22:00Z"/>
              </w:rPr>
            </w:pPr>
            <w:ins w:id="1761" w:author="Uni Ru" w:date="2020-08-22T22:22:00Z">
              <w:r>
                <w:rPr>
                  <w:rFonts w:hint="eastAsia"/>
                </w:rPr>
                <w:t>MacIP</w:t>
              </w:r>
            </w:ins>
          </w:p>
        </w:tc>
        <w:tc>
          <w:tcPr>
            <w:tcW w:w="1130" w:type="dxa"/>
          </w:tcPr>
          <w:p w14:paraId="4D22DFA2" w14:textId="77777777" w:rsidR="00A10A8A" w:rsidRDefault="00A10A8A" w:rsidP="00A10A8A">
            <w:pPr>
              <w:rPr>
                <w:ins w:id="1762" w:author="Uni Ru" w:date="2020-08-22T22:22:00Z"/>
              </w:rPr>
            </w:pPr>
            <w:ins w:id="1763" w:author="Uni Ru" w:date="2020-08-22T22:22:00Z">
              <w:r>
                <w:t>Varbinary</w:t>
              </w:r>
            </w:ins>
          </w:p>
        </w:tc>
        <w:tc>
          <w:tcPr>
            <w:tcW w:w="626" w:type="dxa"/>
          </w:tcPr>
          <w:p w14:paraId="4DEA19CD" w14:textId="77777777" w:rsidR="00A10A8A" w:rsidRDefault="00A10A8A" w:rsidP="00A10A8A">
            <w:pPr>
              <w:rPr>
                <w:ins w:id="1764" w:author="Uni Ru" w:date="2020-08-22T22:22:00Z"/>
              </w:rPr>
            </w:pPr>
            <w:ins w:id="1765" w:author="Uni Ru" w:date="2020-08-22T22:22:00Z">
              <w:r>
                <w:t>20</w:t>
              </w:r>
            </w:ins>
          </w:p>
        </w:tc>
        <w:tc>
          <w:tcPr>
            <w:tcW w:w="1075" w:type="dxa"/>
          </w:tcPr>
          <w:p w14:paraId="28ECA00C" w14:textId="77777777" w:rsidR="00A10A8A" w:rsidRDefault="00A10A8A" w:rsidP="00A10A8A">
            <w:pPr>
              <w:rPr>
                <w:ins w:id="1766" w:author="Uni Ru" w:date="2020-08-22T22:22:00Z"/>
              </w:rPr>
            </w:pPr>
            <w:ins w:id="1767" w:author="Uni Ru" w:date="2020-08-22T22:22:00Z">
              <w:r>
                <w:t>无符号</w:t>
              </w:r>
              <w:r>
                <w:rPr>
                  <w:rFonts w:hint="eastAsia"/>
                </w:rPr>
                <w:t>、</w:t>
              </w:r>
              <w:r>
                <w:rPr>
                  <w:rFonts w:hint="eastAsia"/>
                </w:rPr>
                <w:lastRenderedPageBreak/>
                <w:t>默认</w:t>
              </w:r>
              <w:r>
                <w:rPr>
                  <w:rFonts w:hint="eastAsia"/>
                </w:rPr>
                <w:t>0</w:t>
              </w:r>
            </w:ins>
          </w:p>
        </w:tc>
        <w:tc>
          <w:tcPr>
            <w:tcW w:w="657" w:type="dxa"/>
          </w:tcPr>
          <w:p w14:paraId="18C4A648" w14:textId="77777777" w:rsidR="00A10A8A" w:rsidRDefault="00A10A8A" w:rsidP="00A10A8A">
            <w:pPr>
              <w:rPr>
                <w:ins w:id="1768" w:author="Uni Ru" w:date="2020-08-22T22:22:00Z"/>
              </w:rPr>
            </w:pPr>
            <w:ins w:id="1769" w:author="Uni Ru" w:date="2020-08-22T22:22:00Z">
              <w:r>
                <w:lastRenderedPageBreak/>
                <w:t>否</w:t>
              </w:r>
            </w:ins>
          </w:p>
        </w:tc>
        <w:tc>
          <w:tcPr>
            <w:tcW w:w="1519" w:type="dxa"/>
          </w:tcPr>
          <w:p w14:paraId="4B2BDB4B" w14:textId="77777777" w:rsidR="00A10A8A" w:rsidRDefault="00A10A8A" w:rsidP="00A10A8A">
            <w:pPr>
              <w:rPr>
                <w:ins w:id="1770" w:author="Uni Ru" w:date="2020-08-22T22:22:00Z"/>
              </w:rPr>
            </w:pPr>
          </w:p>
        </w:tc>
        <w:tc>
          <w:tcPr>
            <w:tcW w:w="1546" w:type="dxa"/>
          </w:tcPr>
          <w:p w14:paraId="6C889C7E" w14:textId="77777777" w:rsidR="00A10A8A" w:rsidRDefault="00A10A8A" w:rsidP="00A10A8A">
            <w:pPr>
              <w:rPr>
                <w:ins w:id="1771" w:author="Uni Ru" w:date="2020-08-22T22:22:00Z"/>
              </w:rPr>
            </w:pPr>
            <w:ins w:id="1772" w:author="Uni Ru" w:date="2020-08-22T22:22:00Z">
              <w:r>
                <w:t>192.168.542.01</w:t>
              </w:r>
            </w:ins>
          </w:p>
        </w:tc>
        <w:tc>
          <w:tcPr>
            <w:tcW w:w="983" w:type="dxa"/>
          </w:tcPr>
          <w:p w14:paraId="4FE87C38" w14:textId="77777777" w:rsidR="00A10A8A" w:rsidRDefault="00A10A8A" w:rsidP="00A10A8A">
            <w:pPr>
              <w:rPr>
                <w:ins w:id="1773" w:author="Uni Ru" w:date="2020-08-22T22:22:00Z"/>
              </w:rPr>
            </w:pPr>
            <w:ins w:id="1774" w:author="Uni Ru" w:date="2020-08-22T22:22:00Z">
              <w:r>
                <w:rPr>
                  <w:rFonts w:hint="eastAsia"/>
                </w:rPr>
                <w:t>记录主</w:t>
              </w:r>
              <w:r>
                <w:rPr>
                  <w:rFonts w:hint="eastAsia"/>
                </w:rPr>
                <w:lastRenderedPageBreak/>
                <w:t>机物理地址</w:t>
              </w:r>
            </w:ins>
          </w:p>
        </w:tc>
      </w:tr>
      <w:tr w:rsidR="00A10A8A" w14:paraId="39099ACF" w14:textId="77777777" w:rsidTr="00A10A8A">
        <w:trPr>
          <w:ins w:id="1775" w:author="Uni Ru" w:date="2020-08-22T22:22:00Z"/>
        </w:trPr>
        <w:tc>
          <w:tcPr>
            <w:tcW w:w="1049" w:type="dxa"/>
          </w:tcPr>
          <w:p w14:paraId="7C994FD0" w14:textId="77777777" w:rsidR="00A10A8A" w:rsidRDefault="00A10A8A" w:rsidP="00A10A8A">
            <w:pPr>
              <w:rPr>
                <w:ins w:id="1776" w:author="Uni Ru" w:date="2020-08-22T22:22:00Z"/>
              </w:rPr>
            </w:pPr>
            <w:ins w:id="1777" w:author="Uni Ru" w:date="2020-08-22T22:22:00Z">
              <w:r>
                <w:rPr>
                  <w:rFonts w:hint="eastAsia"/>
                </w:rPr>
                <w:lastRenderedPageBreak/>
                <w:t>Condition</w:t>
              </w:r>
            </w:ins>
          </w:p>
        </w:tc>
        <w:tc>
          <w:tcPr>
            <w:tcW w:w="1130" w:type="dxa"/>
          </w:tcPr>
          <w:p w14:paraId="2097E536" w14:textId="77777777" w:rsidR="00A10A8A" w:rsidRDefault="00A10A8A" w:rsidP="00A10A8A">
            <w:pPr>
              <w:rPr>
                <w:ins w:id="1778" w:author="Uni Ru" w:date="2020-08-22T22:22:00Z"/>
              </w:rPr>
            </w:pPr>
            <w:ins w:id="1779" w:author="Uni Ru" w:date="2020-08-22T22:22:00Z">
              <w:r>
                <w:t>C</w:t>
              </w:r>
              <w:r>
                <w:rPr>
                  <w:rFonts w:hint="eastAsia"/>
                </w:rPr>
                <w:t>har</w:t>
              </w:r>
            </w:ins>
          </w:p>
        </w:tc>
        <w:tc>
          <w:tcPr>
            <w:tcW w:w="626" w:type="dxa"/>
          </w:tcPr>
          <w:p w14:paraId="7E410BD3" w14:textId="77777777" w:rsidR="00A10A8A" w:rsidRDefault="00A10A8A" w:rsidP="00A10A8A">
            <w:pPr>
              <w:rPr>
                <w:ins w:id="1780" w:author="Uni Ru" w:date="2020-08-22T22:22:00Z"/>
              </w:rPr>
            </w:pPr>
            <w:ins w:id="1781" w:author="Uni Ru" w:date="2020-08-22T22:22:00Z">
              <w:r>
                <w:rPr>
                  <w:rFonts w:hint="eastAsia"/>
                </w:rPr>
                <w:t>1</w:t>
              </w:r>
            </w:ins>
          </w:p>
        </w:tc>
        <w:tc>
          <w:tcPr>
            <w:tcW w:w="1075" w:type="dxa"/>
          </w:tcPr>
          <w:p w14:paraId="206F9B3C" w14:textId="77777777" w:rsidR="00A10A8A" w:rsidRDefault="00A10A8A" w:rsidP="00A10A8A">
            <w:pPr>
              <w:rPr>
                <w:ins w:id="1782" w:author="Uni Ru" w:date="2020-08-22T22:22:00Z"/>
              </w:rPr>
            </w:pPr>
          </w:p>
        </w:tc>
        <w:tc>
          <w:tcPr>
            <w:tcW w:w="657" w:type="dxa"/>
          </w:tcPr>
          <w:p w14:paraId="74A310C1" w14:textId="77777777" w:rsidR="00A10A8A" w:rsidRDefault="00A10A8A" w:rsidP="00A10A8A">
            <w:pPr>
              <w:rPr>
                <w:ins w:id="1783" w:author="Uni Ru" w:date="2020-08-22T22:22:00Z"/>
              </w:rPr>
            </w:pPr>
            <w:ins w:id="1784" w:author="Uni Ru" w:date="2020-08-22T22:22:00Z">
              <w:r>
                <w:rPr>
                  <w:rFonts w:hint="eastAsia"/>
                </w:rPr>
                <w:t>否</w:t>
              </w:r>
            </w:ins>
          </w:p>
        </w:tc>
        <w:tc>
          <w:tcPr>
            <w:tcW w:w="1519" w:type="dxa"/>
          </w:tcPr>
          <w:p w14:paraId="2EC6B2A7" w14:textId="77777777" w:rsidR="00A10A8A" w:rsidRDefault="00A10A8A" w:rsidP="00A10A8A">
            <w:pPr>
              <w:rPr>
                <w:ins w:id="1785" w:author="Uni Ru" w:date="2020-08-22T22:22:00Z"/>
              </w:rPr>
            </w:pPr>
            <w:ins w:id="1786" w:author="Uni Ru" w:date="2020-08-22T22:22:00Z">
              <w:r>
                <w:t>U</w:t>
              </w:r>
              <w:r>
                <w:rPr>
                  <w:rFonts w:hint="eastAsia"/>
                </w:rPr>
                <w:t>tf</w:t>
              </w:r>
              <w:r>
                <w:t>8+utf8_bin</w:t>
              </w:r>
            </w:ins>
          </w:p>
        </w:tc>
        <w:tc>
          <w:tcPr>
            <w:tcW w:w="1546" w:type="dxa"/>
          </w:tcPr>
          <w:p w14:paraId="17C071EF" w14:textId="77777777" w:rsidR="00A10A8A" w:rsidRDefault="00A10A8A" w:rsidP="00A10A8A">
            <w:pPr>
              <w:rPr>
                <w:ins w:id="1787" w:author="Uni Ru" w:date="2020-08-22T22:22:00Z"/>
              </w:rPr>
            </w:pPr>
            <w:ins w:id="1788" w:author="Uni Ru" w:date="2020-08-22T22:22:00Z">
              <w:r>
                <w:rPr>
                  <w:rFonts w:hint="eastAsia"/>
                </w:rPr>
                <w:t>0/1</w:t>
              </w:r>
            </w:ins>
          </w:p>
        </w:tc>
        <w:tc>
          <w:tcPr>
            <w:tcW w:w="983" w:type="dxa"/>
          </w:tcPr>
          <w:p w14:paraId="4CDF9951" w14:textId="77777777" w:rsidR="00A10A8A" w:rsidRDefault="00A10A8A" w:rsidP="00A10A8A">
            <w:pPr>
              <w:rPr>
                <w:ins w:id="1789" w:author="Uni Ru" w:date="2020-08-22T22:22:00Z"/>
              </w:rPr>
            </w:pPr>
            <w:ins w:id="1790" w:author="Uni Ru" w:date="2020-08-22T22:22:00Z">
              <w:r>
                <w:rPr>
                  <w:rFonts w:hint="eastAsia"/>
                </w:rPr>
                <w:t>主机状态</w:t>
              </w:r>
            </w:ins>
          </w:p>
        </w:tc>
      </w:tr>
      <w:tr w:rsidR="00A10A8A" w14:paraId="4E7039B0" w14:textId="77777777" w:rsidTr="00A10A8A">
        <w:trPr>
          <w:ins w:id="1791" w:author="Uni Ru" w:date="2020-08-22T22:22:00Z"/>
        </w:trPr>
        <w:tc>
          <w:tcPr>
            <w:tcW w:w="1049" w:type="dxa"/>
          </w:tcPr>
          <w:p w14:paraId="4084BDA2" w14:textId="77777777" w:rsidR="00A10A8A" w:rsidRDefault="00A10A8A" w:rsidP="00A10A8A">
            <w:pPr>
              <w:rPr>
                <w:ins w:id="1792" w:author="Uni Ru" w:date="2020-08-22T22:22:00Z"/>
              </w:rPr>
            </w:pPr>
            <w:ins w:id="1793" w:author="Uni Ru" w:date="2020-08-22T22:22:00Z">
              <w:r>
                <w:rPr>
                  <w:rFonts w:hint="eastAsia"/>
                </w:rPr>
                <w:t>Type-Tem</w:t>
              </w:r>
            </w:ins>
          </w:p>
        </w:tc>
        <w:tc>
          <w:tcPr>
            <w:tcW w:w="1130" w:type="dxa"/>
          </w:tcPr>
          <w:p w14:paraId="3F6BBFCD" w14:textId="77777777" w:rsidR="00A10A8A" w:rsidRDefault="00A10A8A" w:rsidP="00A10A8A">
            <w:pPr>
              <w:rPr>
                <w:ins w:id="1794" w:author="Uni Ru" w:date="2020-08-22T22:22:00Z"/>
              </w:rPr>
            </w:pPr>
            <w:ins w:id="1795" w:author="Uni Ru" w:date="2020-08-22T22:22:00Z">
              <w:r>
                <w:t>C</w:t>
              </w:r>
              <w:r>
                <w:rPr>
                  <w:rFonts w:hint="eastAsia"/>
                </w:rPr>
                <w:t>har</w:t>
              </w:r>
            </w:ins>
          </w:p>
        </w:tc>
        <w:tc>
          <w:tcPr>
            <w:tcW w:w="626" w:type="dxa"/>
          </w:tcPr>
          <w:p w14:paraId="23A9EE0C" w14:textId="77777777" w:rsidR="00A10A8A" w:rsidRDefault="00A10A8A" w:rsidP="00A10A8A">
            <w:pPr>
              <w:rPr>
                <w:ins w:id="1796" w:author="Uni Ru" w:date="2020-08-22T22:22:00Z"/>
              </w:rPr>
            </w:pPr>
            <w:ins w:id="1797" w:author="Uni Ru" w:date="2020-08-22T22:22:00Z">
              <w:r>
                <w:rPr>
                  <w:rFonts w:hint="eastAsia"/>
                </w:rPr>
                <w:t>1</w:t>
              </w:r>
            </w:ins>
          </w:p>
        </w:tc>
        <w:tc>
          <w:tcPr>
            <w:tcW w:w="1075" w:type="dxa"/>
          </w:tcPr>
          <w:p w14:paraId="491DFC47" w14:textId="77777777" w:rsidR="00A10A8A" w:rsidRDefault="00A10A8A" w:rsidP="00A10A8A">
            <w:pPr>
              <w:rPr>
                <w:ins w:id="1798" w:author="Uni Ru" w:date="2020-08-22T22:22:00Z"/>
              </w:rPr>
            </w:pPr>
          </w:p>
        </w:tc>
        <w:tc>
          <w:tcPr>
            <w:tcW w:w="657" w:type="dxa"/>
          </w:tcPr>
          <w:p w14:paraId="1E64194B" w14:textId="77777777" w:rsidR="00A10A8A" w:rsidRDefault="00A10A8A" w:rsidP="00A10A8A">
            <w:pPr>
              <w:rPr>
                <w:ins w:id="1799" w:author="Uni Ru" w:date="2020-08-22T22:22:00Z"/>
              </w:rPr>
            </w:pPr>
            <w:ins w:id="1800" w:author="Uni Ru" w:date="2020-08-22T22:22:00Z">
              <w:r>
                <w:rPr>
                  <w:rFonts w:hint="eastAsia"/>
                </w:rPr>
                <w:t>否</w:t>
              </w:r>
            </w:ins>
          </w:p>
        </w:tc>
        <w:tc>
          <w:tcPr>
            <w:tcW w:w="1519" w:type="dxa"/>
          </w:tcPr>
          <w:p w14:paraId="012B2280" w14:textId="77777777" w:rsidR="00A10A8A" w:rsidRDefault="00A10A8A" w:rsidP="00A10A8A">
            <w:pPr>
              <w:rPr>
                <w:ins w:id="1801" w:author="Uni Ru" w:date="2020-08-22T22:22:00Z"/>
              </w:rPr>
            </w:pPr>
            <w:ins w:id="1802" w:author="Uni Ru" w:date="2020-08-22T22:22:00Z">
              <w:r>
                <w:t>U</w:t>
              </w:r>
              <w:r>
                <w:rPr>
                  <w:rFonts w:hint="eastAsia"/>
                </w:rPr>
                <w:t>tf</w:t>
              </w:r>
              <w:r>
                <w:t>8+utf8_bin</w:t>
              </w:r>
            </w:ins>
          </w:p>
        </w:tc>
        <w:tc>
          <w:tcPr>
            <w:tcW w:w="1546" w:type="dxa"/>
          </w:tcPr>
          <w:p w14:paraId="6ED72A37" w14:textId="77777777" w:rsidR="00A10A8A" w:rsidRDefault="00A10A8A" w:rsidP="00A10A8A">
            <w:pPr>
              <w:rPr>
                <w:ins w:id="1803" w:author="Uni Ru" w:date="2020-08-22T22:22:00Z"/>
              </w:rPr>
            </w:pPr>
            <w:ins w:id="1804" w:author="Uni Ru" w:date="2020-08-22T22:22:00Z">
              <w:r>
                <w:rPr>
                  <w:rFonts w:hint="eastAsia"/>
                </w:rPr>
                <w:t>0/1</w:t>
              </w:r>
            </w:ins>
          </w:p>
        </w:tc>
        <w:tc>
          <w:tcPr>
            <w:tcW w:w="983" w:type="dxa"/>
          </w:tcPr>
          <w:p w14:paraId="4F7B7625" w14:textId="77777777" w:rsidR="00A10A8A" w:rsidRDefault="00A10A8A" w:rsidP="00A10A8A">
            <w:pPr>
              <w:rPr>
                <w:ins w:id="1805" w:author="Uni Ru" w:date="2020-08-22T22:22:00Z"/>
              </w:rPr>
            </w:pPr>
            <w:ins w:id="1806" w:author="Uni Ru" w:date="2020-08-22T22:22:00Z">
              <w:r>
                <w:rPr>
                  <w:rFonts w:hint="eastAsia"/>
                </w:rPr>
                <w:t>是否检测温度类型</w:t>
              </w:r>
            </w:ins>
          </w:p>
        </w:tc>
      </w:tr>
      <w:tr w:rsidR="00A10A8A" w14:paraId="1713B1FB" w14:textId="77777777" w:rsidTr="00A10A8A">
        <w:trPr>
          <w:ins w:id="1807" w:author="Uni Ru" w:date="2020-08-22T22:22:00Z"/>
        </w:trPr>
        <w:tc>
          <w:tcPr>
            <w:tcW w:w="1049" w:type="dxa"/>
          </w:tcPr>
          <w:p w14:paraId="42620362" w14:textId="77777777" w:rsidR="00A10A8A" w:rsidRDefault="00A10A8A" w:rsidP="00A10A8A">
            <w:pPr>
              <w:rPr>
                <w:ins w:id="1808" w:author="Uni Ru" w:date="2020-08-22T22:22:00Z"/>
              </w:rPr>
            </w:pPr>
            <w:ins w:id="1809" w:author="Uni Ru" w:date="2020-08-22T22:22:00Z">
              <w:r>
                <w:rPr>
                  <w:rFonts w:hint="eastAsia"/>
                </w:rPr>
                <w:t>Type-Humi</w:t>
              </w:r>
            </w:ins>
          </w:p>
        </w:tc>
        <w:tc>
          <w:tcPr>
            <w:tcW w:w="1130" w:type="dxa"/>
          </w:tcPr>
          <w:p w14:paraId="45289666" w14:textId="77777777" w:rsidR="00A10A8A" w:rsidRDefault="00A10A8A" w:rsidP="00A10A8A">
            <w:pPr>
              <w:rPr>
                <w:ins w:id="1810" w:author="Uni Ru" w:date="2020-08-22T22:22:00Z"/>
              </w:rPr>
            </w:pPr>
            <w:ins w:id="1811" w:author="Uni Ru" w:date="2020-08-22T22:22:00Z">
              <w:r>
                <w:t>C</w:t>
              </w:r>
              <w:r>
                <w:rPr>
                  <w:rFonts w:hint="eastAsia"/>
                </w:rPr>
                <w:t>har</w:t>
              </w:r>
            </w:ins>
          </w:p>
        </w:tc>
        <w:tc>
          <w:tcPr>
            <w:tcW w:w="626" w:type="dxa"/>
          </w:tcPr>
          <w:p w14:paraId="411EB20D" w14:textId="77777777" w:rsidR="00A10A8A" w:rsidRDefault="00A10A8A" w:rsidP="00A10A8A">
            <w:pPr>
              <w:rPr>
                <w:ins w:id="1812" w:author="Uni Ru" w:date="2020-08-22T22:22:00Z"/>
              </w:rPr>
            </w:pPr>
            <w:ins w:id="1813" w:author="Uni Ru" w:date="2020-08-22T22:22:00Z">
              <w:r>
                <w:rPr>
                  <w:rFonts w:hint="eastAsia"/>
                </w:rPr>
                <w:t>1</w:t>
              </w:r>
            </w:ins>
          </w:p>
        </w:tc>
        <w:tc>
          <w:tcPr>
            <w:tcW w:w="1075" w:type="dxa"/>
          </w:tcPr>
          <w:p w14:paraId="51A1853F" w14:textId="77777777" w:rsidR="00A10A8A" w:rsidRDefault="00A10A8A" w:rsidP="00A10A8A">
            <w:pPr>
              <w:rPr>
                <w:ins w:id="1814" w:author="Uni Ru" w:date="2020-08-22T22:22:00Z"/>
              </w:rPr>
            </w:pPr>
          </w:p>
        </w:tc>
        <w:tc>
          <w:tcPr>
            <w:tcW w:w="657" w:type="dxa"/>
          </w:tcPr>
          <w:p w14:paraId="3C81AAA3" w14:textId="77777777" w:rsidR="00A10A8A" w:rsidRDefault="00A10A8A" w:rsidP="00A10A8A">
            <w:pPr>
              <w:rPr>
                <w:ins w:id="1815" w:author="Uni Ru" w:date="2020-08-22T22:22:00Z"/>
              </w:rPr>
            </w:pPr>
            <w:ins w:id="1816" w:author="Uni Ru" w:date="2020-08-22T22:22:00Z">
              <w:r>
                <w:rPr>
                  <w:rFonts w:hint="eastAsia"/>
                </w:rPr>
                <w:t>否</w:t>
              </w:r>
            </w:ins>
          </w:p>
        </w:tc>
        <w:tc>
          <w:tcPr>
            <w:tcW w:w="1519" w:type="dxa"/>
          </w:tcPr>
          <w:p w14:paraId="557C0681" w14:textId="77777777" w:rsidR="00A10A8A" w:rsidRDefault="00A10A8A" w:rsidP="00A10A8A">
            <w:pPr>
              <w:rPr>
                <w:ins w:id="1817" w:author="Uni Ru" w:date="2020-08-22T22:22:00Z"/>
              </w:rPr>
            </w:pPr>
            <w:ins w:id="1818" w:author="Uni Ru" w:date="2020-08-22T22:22:00Z">
              <w:r>
                <w:t>U</w:t>
              </w:r>
              <w:r>
                <w:rPr>
                  <w:rFonts w:hint="eastAsia"/>
                </w:rPr>
                <w:t>tf</w:t>
              </w:r>
              <w:r>
                <w:t>8+utf8_bin</w:t>
              </w:r>
            </w:ins>
          </w:p>
        </w:tc>
        <w:tc>
          <w:tcPr>
            <w:tcW w:w="1546" w:type="dxa"/>
          </w:tcPr>
          <w:p w14:paraId="12127428" w14:textId="77777777" w:rsidR="00A10A8A" w:rsidRDefault="00A10A8A" w:rsidP="00A10A8A">
            <w:pPr>
              <w:rPr>
                <w:ins w:id="1819" w:author="Uni Ru" w:date="2020-08-22T22:22:00Z"/>
              </w:rPr>
            </w:pPr>
            <w:ins w:id="1820" w:author="Uni Ru" w:date="2020-08-22T22:22:00Z">
              <w:r>
                <w:rPr>
                  <w:rFonts w:hint="eastAsia"/>
                </w:rPr>
                <w:t>0/1</w:t>
              </w:r>
            </w:ins>
          </w:p>
        </w:tc>
        <w:tc>
          <w:tcPr>
            <w:tcW w:w="983" w:type="dxa"/>
          </w:tcPr>
          <w:p w14:paraId="68FEEE95" w14:textId="77777777" w:rsidR="00A10A8A" w:rsidRDefault="00A10A8A" w:rsidP="00A10A8A">
            <w:pPr>
              <w:rPr>
                <w:ins w:id="1821" w:author="Uni Ru" w:date="2020-08-22T22:22:00Z"/>
              </w:rPr>
            </w:pPr>
            <w:ins w:id="1822" w:author="Uni Ru" w:date="2020-08-22T22:22:00Z">
              <w:r>
                <w:rPr>
                  <w:rFonts w:hint="eastAsia"/>
                </w:rPr>
                <w:t>是否检测湿度类型</w:t>
              </w:r>
            </w:ins>
          </w:p>
        </w:tc>
      </w:tr>
      <w:tr w:rsidR="00A10A8A" w14:paraId="7CD9BBC3" w14:textId="77777777" w:rsidTr="00A10A8A">
        <w:trPr>
          <w:ins w:id="1823" w:author="Uni Ru" w:date="2020-08-22T22:22:00Z"/>
        </w:trPr>
        <w:tc>
          <w:tcPr>
            <w:tcW w:w="1049" w:type="dxa"/>
          </w:tcPr>
          <w:p w14:paraId="699FBA94" w14:textId="77777777" w:rsidR="00A10A8A" w:rsidRDefault="00A10A8A" w:rsidP="00A10A8A">
            <w:pPr>
              <w:rPr>
                <w:ins w:id="1824" w:author="Uni Ru" w:date="2020-08-22T22:22:00Z"/>
              </w:rPr>
            </w:pPr>
            <w:ins w:id="1825" w:author="Uni Ru" w:date="2020-08-22T22:22:00Z">
              <w:r>
                <w:rPr>
                  <w:rFonts w:hint="eastAsia"/>
                </w:rPr>
                <w:t>Type-CO2</w:t>
              </w:r>
            </w:ins>
          </w:p>
        </w:tc>
        <w:tc>
          <w:tcPr>
            <w:tcW w:w="1130" w:type="dxa"/>
          </w:tcPr>
          <w:p w14:paraId="2FC5BC26" w14:textId="77777777" w:rsidR="00A10A8A" w:rsidRDefault="00A10A8A" w:rsidP="00A10A8A">
            <w:pPr>
              <w:rPr>
                <w:ins w:id="1826" w:author="Uni Ru" w:date="2020-08-22T22:22:00Z"/>
              </w:rPr>
            </w:pPr>
            <w:ins w:id="1827" w:author="Uni Ru" w:date="2020-08-22T22:22:00Z">
              <w:r>
                <w:t>C</w:t>
              </w:r>
              <w:r>
                <w:rPr>
                  <w:rFonts w:hint="eastAsia"/>
                </w:rPr>
                <w:t>har</w:t>
              </w:r>
            </w:ins>
          </w:p>
        </w:tc>
        <w:tc>
          <w:tcPr>
            <w:tcW w:w="626" w:type="dxa"/>
          </w:tcPr>
          <w:p w14:paraId="4FCFC55C" w14:textId="77777777" w:rsidR="00A10A8A" w:rsidRDefault="00A10A8A" w:rsidP="00A10A8A">
            <w:pPr>
              <w:rPr>
                <w:ins w:id="1828" w:author="Uni Ru" w:date="2020-08-22T22:22:00Z"/>
              </w:rPr>
            </w:pPr>
            <w:ins w:id="1829" w:author="Uni Ru" w:date="2020-08-22T22:22:00Z">
              <w:r>
                <w:rPr>
                  <w:rFonts w:hint="eastAsia"/>
                </w:rPr>
                <w:t>1</w:t>
              </w:r>
            </w:ins>
          </w:p>
        </w:tc>
        <w:tc>
          <w:tcPr>
            <w:tcW w:w="1075" w:type="dxa"/>
          </w:tcPr>
          <w:p w14:paraId="70D3462B" w14:textId="77777777" w:rsidR="00A10A8A" w:rsidRDefault="00A10A8A" w:rsidP="00A10A8A">
            <w:pPr>
              <w:rPr>
                <w:ins w:id="1830" w:author="Uni Ru" w:date="2020-08-22T22:22:00Z"/>
              </w:rPr>
            </w:pPr>
          </w:p>
        </w:tc>
        <w:tc>
          <w:tcPr>
            <w:tcW w:w="657" w:type="dxa"/>
          </w:tcPr>
          <w:p w14:paraId="7437C11A" w14:textId="77777777" w:rsidR="00A10A8A" w:rsidRDefault="00A10A8A" w:rsidP="00A10A8A">
            <w:pPr>
              <w:rPr>
                <w:ins w:id="1831" w:author="Uni Ru" w:date="2020-08-22T22:22:00Z"/>
              </w:rPr>
            </w:pPr>
            <w:ins w:id="1832" w:author="Uni Ru" w:date="2020-08-22T22:22:00Z">
              <w:r>
                <w:rPr>
                  <w:rFonts w:hint="eastAsia"/>
                </w:rPr>
                <w:t>否</w:t>
              </w:r>
            </w:ins>
          </w:p>
        </w:tc>
        <w:tc>
          <w:tcPr>
            <w:tcW w:w="1519" w:type="dxa"/>
          </w:tcPr>
          <w:p w14:paraId="19F7E86D" w14:textId="77777777" w:rsidR="00A10A8A" w:rsidRDefault="00A10A8A" w:rsidP="00A10A8A">
            <w:pPr>
              <w:rPr>
                <w:ins w:id="1833" w:author="Uni Ru" w:date="2020-08-22T22:22:00Z"/>
              </w:rPr>
            </w:pPr>
            <w:ins w:id="1834" w:author="Uni Ru" w:date="2020-08-22T22:22:00Z">
              <w:r>
                <w:t>U</w:t>
              </w:r>
              <w:r>
                <w:rPr>
                  <w:rFonts w:hint="eastAsia"/>
                </w:rPr>
                <w:t>tf</w:t>
              </w:r>
              <w:r>
                <w:t>8+utf8_bin</w:t>
              </w:r>
            </w:ins>
          </w:p>
        </w:tc>
        <w:tc>
          <w:tcPr>
            <w:tcW w:w="1546" w:type="dxa"/>
          </w:tcPr>
          <w:p w14:paraId="569C5951" w14:textId="77777777" w:rsidR="00A10A8A" w:rsidRDefault="00A10A8A" w:rsidP="00A10A8A">
            <w:pPr>
              <w:rPr>
                <w:ins w:id="1835" w:author="Uni Ru" w:date="2020-08-22T22:22:00Z"/>
              </w:rPr>
            </w:pPr>
            <w:ins w:id="1836" w:author="Uni Ru" w:date="2020-08-22T22:22:00Z">
              <w:r>
                <w:rPr>
                  <w:rFonts w:hint="eastAsia"/>
                </w:rPr>
                <w:t>0/1</w:t>
              </w:r>
            </w:ins>
          </w:p>
        </w:tc>
        <w:tc>
          <w:tcPr>
            <w:tcW w:w="983" w:type="dxa"/>
          </w:tcPr>
          <w:p w14:paraId="471B4959" w14:textId="77777777" w:rsidR="00A10A8A" w:rsidRDefault="00A10A8A" w:rsidP="00A10A8A">
            <w:pPr>
              <w:rPr>
                <w:ins w:id="1837" w:author="Uni Ru" w:date="2020-08-22T22:22:00Z"/>
              </w:rPr>
            </w:pPr>
            <w:ins w:id="1838" w:author="Uni Ru" w:date="2020-08-22T22:22:00Z">
              <w:r>
                <w:rPr>
                  <w:rFonts w:hint="eastAsia"/>
                </w:rPr>
                <w:t>是否检测</w:t>
              </w:r>
              <w:r>
                <w:rPr>
                  <w:rFonts w:hint="eastAsia"/>
                </w:rPr>
                <w:t>CO</w:t>
              </w:r>
              <w:r>
                <w:t>2</w:t>
              </w:r>
              <w:r>
                <w:t>类型</w:t>
              </w:r>
            </w:ins>
          </w:p>
        </w:tc>
      </w:tr>
      <w:tr w:rsidR="00A10A8A" w14:paraId="478F8ED8" w14:textId="77777777" w:rsidTr="00A10A8A">
        <w:trPr>
          <w:ins w:id="1839" w:author="Uni Ru" w:date="2020-08-22T22:22:00Z"/>
        </w:trPr>
        <w:tc>
          <w:tcPr>
            <w:tcW w:w="1049" w:type="dxa"/>
          </w:tcPr>
          <w:p w14:paraId="48051F46" w14:textId="77777777" w:rsidR="00A10A8A" w:rsidRDefault="00A10A8A" w:rsidP="00A10A8A">
            <w:pPr>
              <w:rPr>
                <w:ins w:id="1840" w:author="Uni Ru" w:date="2020-08-22T22:22:00Z"/>
              </w:rPr>
            </w:pPr>
            <w:ins w:id="1841" w:author="Uni Ru" w:date="2020-08-22T22:22:00Z">
              <w:r>
                <w:rPr>
                  <w:rFonts w:hint="eastAsia"/>
                </w:rPr>
                <w:t>Location</w:t>
              </w:r>
            </w:ins>
          </w:p>
        </w:tc>
        <w:tc>
          <w:tcPr>
            <w:tcW w:w="1130" w:type="dxa"/>
          </w:tcPr>
          <w:p w14:paraId="078DAEF4" w14:textId="77777777" w:rsidR="00A10A8A" w:rsidRDefault="00A10A8A" w:rsidP="00A10A8A">
            <w:pPr>
              <w:rPr>
                <w:ins w:id="1842" w:author="Uni Ru" w:date="2020-08-22T22:22:00Z"/>
              </w:rPr>
            </w:pPr>
            <w:ins w:id="1843" w:author="Uni Ru" w:date="2020-08-22T22:22:00Z">
              <w:r>
                <w:t>Varchar</w:t>
              </w:r>
            </w:ins>
          </w:p>
        </w:tc>
        <w:tc>
          <w:tcPr>
            <w:tcW w:w="626" w:type="dxa"/>
          </w:tcPr>
          <w:p w14:paraId="617D770B" w14:textId="77777777" w:rsidR="00A10A8A" w:rsidRDefault="00A10A8A" w:rsidP="00A10A8A">
            <w:pPr>
              <w:rPr>
                <w:ins w:id="1844" w:author="Uni Ru" w:date="2020-08-22T22:22:00Z"/>
              </w:rPr>
            </w:pPr>
            <w:ins w:id="1845" w:author="Uni Ru" w:date="2020-08-22T22:22:00Z">
              <w:r>
                <w:t>待定</w:t>
              </w:r>
            </w:ins>
          </w:p>
        </w:tc>
        <w:tc>
          <w:tcPr>
            <w:tcW w:w="1075" w:type="dxa"/>
          </w:tcPr>
          <w:p w14:paraId="254CC7E0" w14:textId="77777777" w:rsidR="00A10A8A" w:rsidRDefault="00A10A8A" w:rsidP="00A10A8A">
            <w:pPr>
              <w:rPr>
                <w:ins w:id="1846" w:author="Uni Ru" w:date="2020-08-22T22:22:00Z"/>
              </w:rPr>
            </w:pPr>
          </w:p>
        </w:tc>
        <w:tc>
          <w:tcPr>
            <w:tcW w:w="657" w:type="dxa"/>
          </w:tcPr>
          <w:p w14:paraId="0D9C9EEA" w14:textId="77777777" w:rsidR="00A10A8A" w:rsidRDefault="00A10A8A" w:rsidP="00A10A8A">
            <w:pPr>
              <w:rPr>
                <w:ins w:id="1847" w:author="Uni Ru" w:date="2020-08-22T22:22:00Z"/>
              </w:rPr>
            </w:pPr>
            <w:ins w:id="1848" w:author="Uni Ru" w:date="2020-08-22T22:22:00Z">
              <w:r>
                <w:rPr>
                  <w:rFonts w:hint="eastAsia"/>
                </w:rPr>
                <w:t>待定</w:t>
              </w:r>
            </w:ins>
          </w:p>
        </w:tc>
        <w:tc>
          <w:tcPr>
            <w:tcW w:w="1519" w:type="dxa"/>
          </w:tcPr>
          <w:p w14:paraId="4C8935DF" w14:textId="77777777" w:rsidR="00A10A8A" w:rsidRDefault="00A10A8A" w:rsidP="00A10A8A">
            <w:pPr>
              <w:rPr>
                <w:ins w:id="1849" w:author="Uni Ru" w:date="2020-08-22T22:22:00Z"/>
              </w:rPr>
            </w:pPr>
            <w:ins w:id="1850" w:author="Uni Ru" w:date="2020-08-22T22:22:00Z">
              <w:r>
                <w:t>U</w:t>
              </w:r>
              <w:r>
                <w:rPr>
                  <w:rFonts w:hint="eastAsia"/>
                </w:rPr>
                <w:t>tf</w:t>
              </w:r>
              <w:r>
                <w:t>8+utf8_bin</w:t>
              </w:r>
            </w:ins>
          </w:p>
        </w:tc>
        <w:tc>
          <w:tcPr>
            <w:tcW w:w="1546" w:type="dxa"/>
          </w:tcPr>
          <w:p w14:paraId="46E49510" w14:textId="77777777" w:rsidR="00A10A8A" w:rsidRDefault="00A10A8A" w:rsidP="00A10A8A">
            <w:pPr>
              <w:rPr>
                <w:ins w:id="1851" w:author="Uni Ru" w:date="2020-08-22T22:22:00Z"/>
              </w:rPr>
            </w:pPr>
            <w:ins w:id="1852" w:author="Uni Ru" w:date="2020-08-22T22:22:00Z">
              <w:r>
                <w:rPr>
                  <w:rFonts w:hint="eastAsia"/>
                </w:rPr>
                <w:t>待定</w:t>
              </w:r>
            </w:ins>
          </w:p>
        </w:tc>
        <w:tc>
          <w:tcPr>
            <w:tcW w:w="983" w:type="dxa"/>
          </w:tcPr>
          <w:p w14:paraId="4A37539D" w14:textId="77777777" w:rsidR="00A10A8A" w:rsidRDefault="00A10A8A" w:rsidP="00A10A8A">
            <w:pPr>
              <w:rPr>
                <w:ins w:id="1853" w:author="Uni Ru" w:date="2020-08-22T22:22:00Z"/>
              </w:rPr>
            </w:pPr>
          </w:p>
        </w:tc>
      </w:tr>
      <w:tr w:rsidR="00A10A8A" w14:paraId="7D59F543" w14:textId="77777777" w:rsidTr="00A10A8A">
        <w:trPr>
          <w:ins w:id="1854" w:author="Uni Ru" w:date="2020-08-22T22:22:00Z"/>
        </w:trPr>
        <w:tc>
          <w:tcPr>
            <w:tcW w:w="1049" w:type="dxa"/>
          </w:tcPr>
          <w:p w14:paraId="6967C204" w14:textId="77777777" w:rsidR="00A10A8A" w:rsidRDefault="00A10A8A" w:rsidP="00A10A8A">
            <w:pPr>
              <w:rPr>
                <w:ins w:id="1855" w:author="Uni Ru" w:date="2020-08-22T22:22:00Z"/>
              </w:rPr>
            </w:pPr>
            <w:ins w:id="1856" w:author="Uni Ru" w:date="2020-08-22T22:22:00Z">
              <w:r>
                <w:rPr>
                  <w:rFonts w:hint="eastAsia"/>
                </w:rPr>
                <w:t>Order</w:t>
              </w:r>
            </w:ins>
          </w:p>
        </w:tc>
        <w:tc>
          <w:tcPr>
            <w:tcW w:w="1130" w:type="dxa"/>
          </w:tcPr>
          <w:p w14:paraId="4C8B1394" w14:textId="77777777" w:rsidR="00A10A8A" w:rsidRDefault="00A10A8A" w:rsidP="00A10A8A">
            <w:pPr>
              <w:rPr>
                <w:ins w:id="1857" w:author="Uni Ru" w:date="2020-08-22T22:22:00Z"/>
              </w:rPr>
            </w:pPr>
            <w:ins w:id="1858" w:author="Uni Ru" w:date="2020-08-22T22:22:00Z">
              <w:r>
                <w:t>V</w:t>
              </w:r>
              <w:r>
                <w:rPr>
                  <w:rFonts w:hint="eastAsia"/>
                </w:rPr>
                <w:t>archar</w:t>
              </w:r>
            </w:ins>
          </w:p>
        </w:tc>
        <w:tc>
          <w:tcPr>
            <w:tcW w:w="626" w:type="dxa"/>
          </w:tcPr>
          <w:p w14:paraId="0E7B05D6" w14:textId="77777777" w:rsidR="00A10A8A" w:rsidRDefault="00A10A8A" w:rsidP="00A10A8A">
            <w:pPr>
              <w:rPr>
                <w:ins w:id="1859" w:author="Uni Ru" w:date="2020-08-22T22:22:00Z"/>
              </w:rPr>
            </w:pPr>
            <w:ins w:id="1860" w:author="Uni Ru" w:date="2020-08-22T22:22:00Z">
              <w:r>
                <w:t>待定</w:t>
              </w:r>
            </w:ins>
          </w:p>
        </w:tc>
        <w:tc>
          <w:tcPr>
            <w:tcW w:w="1075" w:type="dxa"/>
          </w:tcPr>
          <w:p w14:paraId="209B99E4" w14:textId="77777777" w:rsidR="00A10A8A" w:rsidRDefault="00A10A8A" w:rsidP="00A10A8A">
            <w:pPr>
              <w:rPr>
                <w:ins w:id="1861" w:author="Uni Ru" w:date="2020-08-22T22:22:00Z"/>
              </w:rPr>
            </w:pPr>
          </w:p>
        </w:tc>
        <w:tc>
          <w:tcPr>
            <w:tcW w:w="657" w:type="dxa"/>
          </w:tcPr>
          <w:p w14:paraId="0C6B8DAF" w14:textId="77777777" w:rsidR="00A10A8A" w:rsidRDefault="00A10A8A" w:rsidP="00A10A8A">
            <w:pPr>
              <w:rPr>
                <w:ins w:id="1862" w:author="Uni Ru" w:date="2020-08-22T22:22:00Z"/>
              </w:rPr>
            </w:pPr>
            <w:ins w:id="1863" w:author="Uni Ru" w:date="2020-08-22T22:22:00Z">
              <w:r>
                <w:rPr>
                  <w:rFonts w:hint="eastAsia"/>
                </w:rPr>
                <w:t>待定</w:t>
              </w:r>
            </w:ins>
          </w:p>
        </w:tc>
        <w:tc>
          <w:tcPr>
            <w:tcW w:w="1519" w:type="dxa"/>
          </w:tcPr>
          <w:p w14:paraId="15271B7D" w14:textId="77777777" w:rsidR="00A10A8A" w:rsidRDefault="00A10A8A" w:rsidP="00A10A8A">
            <w:pPr>
              <w:rPr>
                <w:ins w:id="1864" w:author="Uni Ru" w:date="2020-08-22T22:22:00Z"/>
              </w:rPr>
            </w:pPr>
            <w:ins w:id="1865" w:author="Uni Ru" w:date="2020-08-22T22:22:00Z">
              <w:r>
                <w:t>U</w:t>
              </w:r>
              <w:r>
                <w:rPr>
                  <w:rFonts w:hint="eastAsia"/>
                </w:rPr>
                <w:t>tf</w:t>
              </w:r>
              <w:r>
                <w:t>8+utf8_bin</w:t>
              </w:r>
            </w:ins>
          </w:p>
        </w:tc>
        <w:tc>
          <w:tcPr>
            <w:tcW w:w="1546" w:type="dxa"/>
          </w:tcPr>
          <w:p w14:paraId="185644A2" w14:textId="77777777" w:rsidR="00A10A8A" w:rsidRDefault="00A10A8A" w:rsidP="00A10A8A">
            <w:pPr>
              <w:rPr>
                <w:ins w:id="1866" w:author="Uni Ru" w:date="2020-08-22T22:22:00Z"/>
              </w:rPr>
            </w:pPr>
            <w:ins w:id="1867" w:author="Uni Ru" w:date="2020-08-22T22:22:00Z">
              <w:r>
                <w:rPr>
                  <w:rFonts w:hint="eastAsia"/>
                </w:rPr>
                <w:t>待定</w:t>
              </w:r>
            </w:ins>
          </w:p>
        </w:tc>
        <w:tc>
          <w:tcPr>
            <w:tcW w:w="983" w:type="dxa"/>
          </w:tcPr>
          <w:p w14:paraId="4093B37F" w14:textId="77777777" w:rsidR="00A10A8A" w:rsidRDefault="00A10A8A" w:rsidP="00A10A8A">
            <w:pPr>
              <w:rPr>
                <w:ins w:id="1868" w:author="Uni Ru" w:date="2020-08-22T22:22:00Z"/>
              </w:rPr>
            </w:pPr>
          </w:p>
        </w:tc>
      </w:tr>
      <w:tr w:rsidR="00A10A8A" w14:paraId="0000E1A0" w14:textId="77777777" w:rsidTr="00A10A8A">
        <w:trPr>
          <w:ins w:id="1869" w:author="Uni Ru" w:date="2020-08-22T22:22:00Z"/>
        </w:trPr>
        <w:tc>
          <w:tcPr>
            <w:tcW w:w="1049" w:type="dxa"/>
          </w:tcPr>
          <w:p w14:paraId="7F22FB47" w14:textId="77777777" w:rsidR="00A10A8A" w:rsidRDefault="00A10A8A" w:rsidP="00A10A8A">
            <w:pPr>
              <w:rPr>
                <w:ins w:id="1870" w:author="Uni Ru" w:date="2020-08-22T22:22:00Z"/>
              </w:rPr>
            </w:pPr>
            <w:ins w:id="1871" w:author="Uni Ru" w:date="2020-08-22T22:22:00Z">
              <w:r>
                <w:rPr>
                  <w:rFonts w:hint="eastAsia"/>
                </w:rPr>
                <w:t>priority</w:t>
              </w:r>
            </w:ins>
          </w:p>
        </w:tc>
        <w:tc>
          <w:tcPr>
            <w:tcW w:w="1130" w:type="dxa"/>
          </w:tcPr>
          <w:p w14:paraId="7C0EE161" w14:textId="77777777" w:rsidR="00A10A8A" w:rsidRDefault="00A10A8A" w:rsidP="00A10A8A">
            <w:pPr>
              <w:rPr>
                <w:ins w:id="1872" w:author="Uni Ru" w:date="2020-08-22T22:22:00Z"/>
              </w:rPr>
            </w:pPr>
            <w:ins w:id="1873" w:author="Uni Ru" w:date="2020-08-22T22:22:00Z">
              <w:r>
                <w:t>V</w:t>
              </w:r>
              <w:r>
                <w:rPr>
                  <w:rFonts w:hint="eastAsia"/>
                </w:rPr>
                <w:t>archar</w:t>
              </w:r>
            </w:ins>
          </w:p>
        </w:tc>
        <w:tc>
          <w:tcPr>
            <w:tcW w:w="626" w:type="dxa"/>
          </w:tcPr>
          <w:p w14:paraId="61E9398D" w14:textId="77777777" w:rsidR="00A10A8A" w:rsidRDefault="00A10A8A" w:rsidP="00A10A8A">
            <w:pPr>
              <w:rPr>
                <w:ins w:id="1874" w:author="Uni Ru" w:date="2020-08-22T22:22:00Z"/>
              </w:rPr>
            </w:pPr>
            <w:ins w:id="1875" w:author="Uni Ru" w:date="2020-08-22T22:22:00Z">
              <w:r>
                <w:t>待定</w:t>
              </w:r>
            </w:ins>
          </w:p>
        </w:tc>
        <w:tc>
          <w:tcPr>
            <w:tcW w:w="1075" w:type="dxa"/>
          </w:tcPr>
          <w:p w14:paraId="4B51C50B" w14:textId="77777777" w:rsidR="00A10A8A" w:rsidRDefault="00A10A8A" w:rsidP="00A10A8A">
            <w:pPr>
              <w:rPr>
                <w:ins w:id="1876" w:author="Uni Ru" w:date="2020-08-22T22:22:00Z"/>
              </w:rPr>
            </w:pPr>
          </w:p>
        </w:tc>
        <w:tc>
          <w:tcPr>
            <w:tcW w:w="657" w:type="dxa"/>
          </w:tcPr>
          <w:p w14:paraId="1B010347" w14:textId="77777777" w:rsidR="00A10A8A" w:rsidRDefault="00A10A8A" w:rsidP="00A10A8A">
            <w:pPr>
              <w:rPr>
                <w:ins w:id="1877" w:author="Uni Ru" w:date="2020-08-22T22:22:00Z"/>
              </w:rPr>
            </w:pPr>
            <w:ins w:id="1878" w:author="Uni Ru" w:date="2020-08-22T22:22:00Z">
              <w:r>
                <w:rPr>
                  <w:rFonts w:hint="eastAsia"/>
                </w:rPr>
                <w:t>待定</w:t>
              </w:r>
            </w:ins>
          </w:p>
        </w:tc>
        <w:tc>
          <w:tcPr>
            <w:tcW w:w="1519" w:type="dxa"/>
          </w:tcPr>
          <w:p w14:paraId="10E76AD3" w14:textId="77777777" w:rsidR="00A10A8A" w:rsidRDefault="00A10A8A" w:rsidP="00A10A8A">
            <w:pPr>
              <w:rPr>
                <w:ins w:id="1879" w:author="Uni Ru" w:date="2020-08-22T22:22:00Z"/>
              </w:rPr>
            </w:pPr>
            <w:ins w:id="1880" w:author="Uni Ru" w:date="2020-08-22T22:22:00Z">
              <w:r>
                <w:t>U</w:t>
              </w:r>
              <w:r>
                <w:rPr>
                  <w:rFonts w:hint="eastAsia"/>
                </w:rPr>
                <w:t>tf</w:t>
              </w:r>
              <w:r>
                <w:t>8+utf8_bin</w:t>
              </w:r>
            </w:ins>
          </w:p>
        </w:tc>
        <w:tc>
          <w:tcPr>
            <w:tcW w:w="1546" w:type="dxa"/>
          </w:tcPr>
          <w:p w14:paraId="18F9E4B1" w14:textId="77777777" w:rsidR="00A10A8A" w:rsidRDefault="00A10A8A" w:rsidP="00A10A8A">
            <w:pPr>
              <w:rPr>
                <w:ins w:id="1881" w:author="Uni Ru" w:date="2020-08-22T22:22:00Z"/>
              </w:rPr>
            </w:pPr>
            <w:ins w:id="1882" w:author="Uni Ru" w:date="2020-08-22T22:22:00Z">
              <w:r>
                <w:rPr>
                  <w:rFonts w:hint="eastAsia"/>
                </w:rPr>
                <w:t>待定</w:t>
              </w:r>
            </w:ins>
          </w:p>
        </w:tc>
        <w:tc>
          <w:tcPr>
            <w:tcW w:w="983" w:type="dxa"/>
          </w:tcPr>
          <w:p w14:paraId="45C70B14" w14:textId="77777777" w:rsidR="00A10A8A" w:rsidRDefault="00A10A8A" w:rsidP="00A10A8A">
            <w:pPr>
              <w:rPr>
                <w:ins w:id="1883" w:author="Uni Ru" w:date="2020-08-22T22:22:00Z"/>
              </w:rPr>
            </w:pPr>
          </w:p>
        </w:tc>
      </w:tr>
    </w:tbl>
    <w:p w14:paraId="3CDC650E" w14:textId="77777777" w:rsidR="00A10A8A" w:rsidRDefault="00A10A8A" w:rsidP="00A10A8A">
      <w:pPr>
        <w:ind w:firstLineChars="200" w:firstLine="420"/>
        <w:rPr>
          <w:ins w:id="1884" w:author="Uni Ru" w:date="2020-08-22T22:22:00Z"/>
        </w:rPr>
      </w:pPr>
    </w:p>
    <w:p w14:paraId="07312EA2" w14:textId="77777777" w:rsidR="007224FF" w:rsidRDefault="007224FF" w:rsidP="007224FF">
      <w:pPr>
        <w:rPr>
          <w:ins w:id="1885" w:author="Uni Ru" w:date="2020-08-24T14:45:00Z"/>
        </w:rPr>
      </w:pPr>
    </w:p>
    <w:p w14:paraId="042363AB" w14:textId="1096E08D" w:rsidR="00A10A8A" w:rsidRDefault="00A10A8A" w:rsidP="007224FF">
      <w:pPr>
        <w:rPr>
          <w:ins w:id="1886" w:author="Uni Ru" w:date="2020-08-22T22:22:00Z"/>
        </w:rPr>
        <w:pPrChange w:id="1887" w:author="Uni Ru" w:date="2020-08-24T14:45:00Z">
          <w:pPr>
            <w:ind w:firstLineChars="200" w:firstLine="420"/>
          </w:pPr>
        </w:pPrChange>
      </w:pPr>
      <w:ins w:id="1888" w:author="Uni Ru" w:date="2020-08-22T22:22:00Z">
        <w:r>
          <w:t>D</w:t>
        </w:r>
        <w:r>
          <w:rPr>
            <w:rFonts w:hint="eastAsia"/>
          </w:rPr>
          <w:t>evices_</w:t>
        </w:r>
        <w:r>
          <w:t>data</w:t>
        </w:r>
      </w:ins>
    </w:p>
    <w:tbl>
      <w:tblPr>
        <w:tblStyle w:val="a3"/>
        <w:tblW w:w="0" w:type="auto"/>
        <w:tblInd w:w="-289" w:type="dxa"/>
        <w:tblLook w:val="04A0" w:firstRow="1" w:lastRow="0" w:firstColumn="1" w:lastColumn="0" w:noHBand="0" w:noVBand="1"/>
      </w:tblPr>
      <w:tblGrid>
        <w:gridCol w:w="1049"/>
        <w:gridCol w:w="1130"/>
        <w:gridCol w:w="626"/>
        <w:gridCol w:w="1075"/>
        <w:gridCol w:w="657"/>
        <w:gridCol w:w="1519"/>
        <w:gridCol w:w="1362"/>
        <w:gridCol w:w="1167"/>
      </w:tblGrid>
      <w:tr w:rsidR="00A10A8A" w14:paraId="3A5F9C92" w14:textId="77777777" w:rsidTr="00A10A8A">
        <w:trPr>
          <w:ins w:id="1889" w:author="Uni Ru" w:date="2020-08-22T22:22:00Z"/>
        </w:trPr>
        <w:tc>
          <w:tcPr>
            <w:tcW w:w="1049" w:type="dxa"/>
          </w:tcPr>
          <w:p w14:paraId="5CB359E1" w14:textId="77777777" w:rsidR="00A10A8A" w:rsidRDefault="00A10A8A" w:rsidP="00A10A8A">
            <w:pPr>
              <w:rPr>
                <w:ins w:id="1890" w:author="Uni Ru" w:date="2020-08-22T22:22:00Z"/>
              </w:rPr>
            </w:pPr>
            <w:ins w:id="1891" w:author="Uni Ru" w:date="2020-08-22T22:22:00Z">
              <w:r>
                <w:t>列名</w:t>
              </w:r>
            </w:ins>
          </w:p>
        </w:tc>
        <w:tc>
          <w:tcPr>
            <w:tcW w:w="1130" w:type="dxa"/>
          </w:tcPr>
          <w:p w14:paraId="678C06DF" w14:textId="77777777" w:rsidR="00A10A8A" w:rsidRDefault="00A10A8A" w:rsidP="00A10A8A">
            <w:pPr>
              <w:rPr>
                <w:ins w:id="1892" w:author="Uni Ru" w:date="2020-08-22T22:22:00Z"/>
              </w:rPr>
            </w:pPr>
            <w:ins w:id="1893" w:author="Uni Ru" w:date="2020-08-22T22:22:00Z">
              <w:r>
                <w:t>数据类型</w:t>
              </w:r>
            </w:ins>
          </w:p>
        </w:tc>
        <w:tc>
          <w:tcPr>
            <w:tcW w:w="626" w:type="dxa"/>
          </w:tcPr>
          <w:p w14:paraId="01F075B4" w14:textId="77777777" w:rsidR="00A10A8A" w:rsidRDefault="00A10A8A" w:rsidP="00A10A8A">
            <w:pPr>
              <w:rPr>
                <w:ins w:id="1894" w:author="Uni Ru" w:date="2020-08-22T22:22:00Z"/>
              </w:rPr>
            </w:pPr>
            <w:ins w:id="1895" w:author="Uni Ru" w:date="2020-08-22T22:22:00Z">
              <w:r>
                <w:rPr>
                  <w:rFonts w:hint="eastAsia"/>
                </w:rPr>
                <w:t>长度</w:t>
              </w:r>
            </w:ins>
          </w:p>
        </w:tc>
        <w:tc>
          <w:tcPr>
            <w:tcW w:w="1075" w:type="dxa"/>
          </w:tcPr>
          <w:p w14:paraId="00E021F5" w14:textId="77777777" w:rsidR="00A10A8A" w:rsidRDefault="00A10A8A" w:rsidP="00A10A8A">
            <w:pPr>
              <w:rPr>
                <w:ins w:id="1896" w:author="Uni Ru" w:date="2020-08-22T22:22:00Z"/>
              </w:rPr>
            </w:pPr>
            <w:ins w:id="1897" w:author="Uni Ru" w:date="2020-08-22T22:22:00Z">
              <w:r>
                <w:t>约束</w:t>
              </w:r>
            </w:ins>
          </w:p>
        </w:tc>
        <w:tc>
          <w:tcPr>
            <w:tcW w:w="657" w:type="dxa"/>
          </w:tcPr>
          <w:p w14:paraId="318363E3" w14:textId="77777777" w:rsidR="00A10A8A" w:rsidRDefault="00A10A8A" w:rsidP="00A10A8A">
            <w:pPr>
              <w:rPr>
                <w:ins w:id="1898" w:author="Uni Ru" w:date="2020-08-22T22:22:00Z"/>
              </w:rPr>
            </w:pPr>
            <w:ins w:id="1899" w:author="Uni Ru" w:date="2020-08-22T22:22:00Z">
              <w:r>
                <w:t>允许</w:t>
              </w:r>
              <w:r>
                <w:t>null</w:t>
              </w:r>
              <w:r>
                <w:t>值</w:t>
              </w:r>
            </w:ins>
          </w:p>
        </w:tc>
        <w:tc>
          <w:tcPr>
            <w:tcW w:w="1519" w:type="dxa"/>
          </w:tcPr>
          <w:p w14:paraId="189BC890" w14:textId="77777777" w:rsidR="00A10A8A" w:rsidRDefault="00A10A8A" w:rsidP="00A10A8A">
            <w:pPr>
              <w:rPr>
                <w:ins w:id="1900" w:author="Uni Ru" w:date="2020-08-22T22:22:00Z"/>
              </w:rPr>
            </w:pPr>
            <w:ins w:id="1901" w:author="Uni Ru" w:date="2020-08-22T22:22:00Z">
              <w:r>
                <w:t>字符集</w:t>
              </w:r>
              <w:r>
                <w:rPr>
                  <w:rFonts w:hint="eastAsia"/>
                </w:rPr>
                <w:t>+</w:t>
              </w:r>
              <w:r>
                <w:rPr>
                  <w:rFonts w:hint="eastAsia"/>
                </w:rPr>
                <w:t>排序规则</w:t>
              </w:r>
            </w:ins>
          </w:p>
        </w:tc>
        <w:tc>
          <w:tcPr>
            <w:tcW w:w="1362" w:type="dxa"/>
          </w:tcPr>
          <w:p w14:paraId="2B69FF7D" w14:textId="77777777" w:rsidR="00A10A8A" w:rsidRDefault="00A10A8A" w:rsidP="00A10A8A">
            <w:pPr>
              <w:rPr>
                <w:ins w:id="1902" w:author="Uni Ru" w:date="2020-08-22T22:22:00Z"/>
              </w:rPr>
            </w:pPr>
            <w:ins w:id="1903" w:author="Uni Ru" w:date="2020-08-22T22:22:00Z">
              <w:r>
                <w:t>值示范</w:t>
              </w:r>
            </w:ins>
          </w:p>
        </w:tc>
        <w:tc>
          <w:tcPr>
            <w:tcW w:w="1167" w:type="dxa"/>
          </w:tcPr>
          <w:p w14:paraId="1C7B1EF7" w14:textId="77777777" w:rsidR="00A10A8A" w:rsidRDefault="00A10A8A" w:rsidP="00A10A8A">
            <w:pPr>
              <w:rPr>
                <w:ins w:id="1904" w:author="Uni Ru" w:date="2020-08-22T22:22:00Z"/>
              </w:rPr>
            </w:pPr>
            <w:ins w:id="1905" w:author="Uni Ru" w:date="2020-08-22T22:22:00Z">
              <w:r>
                <w:t>说明</w:t>
              </w:r>
            </w:ins>
          </w:p>
        </w:tc>
      </w:tr>
      <w:tr w:rsidR="00A10A8A" w14:paraId="69C2F18C" w14:textId="77777777" w:rsidTr="00A10A8A">
        <w:trPr>
          <w:ins w:id="1906" w:author="Uni Ru" w:date="2020-08-22T22:22:00Z"/>
        </w:trPr>
        <w:tc>
          <w:tcPr>
            <w:tcW w:w="1049" w:type="dxa"/>
          </w:tcPr>
          <w:p w14:paraId="01065D07" w14:textId="77777777" w:rsidR="00A10A8A" w:rsidRDefault="00A10A8A" w:rsidP="00A10A8A">
            <w:pPr>
              <w:rPr>
                <w:ins w:id="1907" w:author="Uni Ru" w:date="2020-08-22T22:22:00Z"/>
              </w:rPr>
            </w:pPr>
            <w:ins w:id="1908" w:author="Uni Ru" w:date="2020-08-22T22:22:00Z">
              <w:r>
                <w:rPr>
                  <w:rFonts w:hint="eastAsia"/>
                </w:rPr>
                <w:t>从机号</w:t>
              </w:r>
            </w:ins>
          </w:p>
        </w:tc>
        <w:tc>
          <w:tcPr>
            <w:tcW w:w="1130" w:type="dxa"/>
          </w:tcPr>
          <w:p w14:paraId="6C2B9860" w14:textId="77777777" w:rsidR="00A10A8A" w:rsidRDefault="00A10A8A" w:rsidP="00A10A8A">
            <w:pPr>
              <w:rPr>
                <w:ins w:id="1909" w:author="Uni Ru" w:date="2020-08-22T22:22:00Z"/>
              </w:rPr>
            </w:pPr>
            <w:ins w:id="1910" w:author="Uni Ru" w:date="2020-08-22T22:22:00Z">
              <w:r>
                <w:t>I</w:t>
              </w:r>
              <w:r>
                <w:rPr>
                  <w:rFonts w:hint="eastAsia"/>
                </w:rPr>
                <w:t>nt</w:t>
              </w:r>
            </w:ins>
          </w:p>
        </w:tc>
        <w:tc>
          <w:tcPr>
            <w:tcW w:w="626" w:type="dxa"/>
          </w:tcPr>
          <w:p w14:paraId="5F819BFA" w14:textId="77777777" w:rsidR="00A10A8A" w:rsidRDefault="00A10A8A" w:rsidP="00A10A8A">
            <w:pPr>
              <w:rPr>
                <w:ins w:id="1911" w:author="Uni Ru" w:date="2020-08-22T22:22:00Z"/>
              </w:rPr>
            </w:pPr>
            <w:ins w:id="1912" w:author="Uni Ru" w:date="2020-08-22T22:22:00Z">
              <w:r>
                <w:t>10</w:t>
              </w:r>
            </w:ins>
          </w:p>
        </w:tc>
        <w:tc>
          <w:tcPr>
            <w:tcW w:w="1075" w:type="dxa"/>
          </w:tcPr>
          <w:p w14:paraId="0A49AA01" w14:textId="77777777" w:rsidR="00A10A8A" w:rsidRDefault="00A10A8A" w:rsidP="00A10A8A">
            <w:pPr>
              <w:rPr>
                <w:ins w:id="1913" w:author="Uni Ru" w:date="2020-08-22T22:22:00Z"/>
              </w:rPr>
            </w:pPr>
            <w:ins w:id="1914" w:author="Uni Ru" w:date="2020-08-22T22:22:00Z">
              <w:r>
                <w:t>自增</w:t>
              </w:r>
              <w:r>
                <w:rPr>
                  <w:rFonts w:hint="eastAsia"/>
                </w:rPr>
                <w:t>、</w:t>
              </w:r>
              <w:r>
                <w:t>无符号</w:t>
              </w:r>
              <w:r>
                <w:rPr>
                  <w:rFonts w:hint="eastAsia"/>
                </w:rPr>
                <w:t>、</w:t>
              </w:r>
              <w:r>
                <w:t>自动填充</w:t>
              </w:r>
              <w:r>
                <w:t>0</w:t>
              </w:r>
            </w:ins>
          </w:p>
        </w:tc>
        <w:tc>
          <w:tcPr>
            <w:tcW w:w="657" w:type="dxa"/>
          </w:tcPr>
          <w:p w14:paraId="470B9638" w14:textId="77777777" w:rsidR="00A10A8A" w:rsidRDefault="00A10A8A" w:rsidP="00A10A8A">
            <w:pPr>
              <w:rPr>
                <w:ins w:id="1915" w:author="Uni Ru" w:date="2020-08-22T22:22:00Z"/>
              </w:rPr>
            </w:pPr>
            <w:ins w:id="1916" w:author="Uni Ru" w:date="2020-08-22T22:22:00Z">
              <w:r>
                <w:rPr>
                  <w:rFonts w:hint="eastAsia"/>
                </w:rPr>
                <w:t>否</w:t>
              </w:r>
            </w:ins>
          </w:p>
        </w:tc>
        <w:tc>
          <w:tcPr>
            <w:tcW w:w="1519" w:type="dxa"/>
          </w:tcPr>
          <w:p w14:paraId="228EC27B" w14:textId="77777777" w:rsidR="00A10A8A" w:rsidRDefault="00A10A8A" w:rsidP="00A10A8A">
            <w:pPr>
              <w:rPr>
                <w:ins w:id="1917" w:author="Uni Ru" w:date="2020-08-22T22:22:00Z"/>
              </w:rPr>
            </w:pPr>
          </w:p>
        </w:tc>
        <w:tc>
          <w:tcPr>
            <w:tcW w:w="1362" w:type="dxa"/>
          </w:tcPr>
          <w:p w14:paraId="59C79DE2" w14:textId="77777777" w:rsidR="00A10A8A" w:rsidRDefault="00A10A8A" w:rsidP="00A10A8A">
            <w:pPr>
              <w:rPr>
                <w:ins w:id="1918" w:author="Uni Ru" w:date="2020-08-22T22:22:00Z"/>
              </w:rPr>
            </w:pPr>
            <w:ins w:id="1919" w:author="Uni Ru" w:date="2020-08-22T22:22:00Z">
              <w:r>
                <w:t>0000100008</w:t>
              </w:r>
            </w:ins>
          </w:p>
        </w:tc>
        <w:tc>
          <w:tcPr>
            <w:tcW w:w="1167" w:type="dxa"/>
          </w:tcPr>
          <w:p w14:paraId="5A00BF97" w14:textId="77777777" w:rsidR="00A10A8A" w:rsidRDefault="00A10A8A" w:rsidP="00A10A8A">
            <w:pPr>
              <w:rPr>
                <w:ins w:id="1920" w:author="Uni Ru" w:date="2020-08-22T22:22:00Z"/>
              </w:rPr>
            </w:pPr>
            <w:ins w:id="1921" w:author="Uni Ru" w:date="2020-08-22T22:22:00Z">
              <w:r>
                <w:rPr>
                  <w:rFonts w:hint="eastAsia"/>
                </w:rPr>
                <w:t>从机编号</w:t>
              </w:r>
            </w:ins>
          </w:p>
        </w:tc>
      </w:tr>
      <w:tr w:rsidR="00A10A8A" w14:paraId="0C08BF17" w14:textId="77777777" w:rsidTr="00A10A8A">
        <w:trPr>
          <w:ins w:id="1922" w:author="Uni Ru" w:date="2020-08-22T22:22:00Z"/>
        </w:trPr>
        <w:tc>
          <w:tcPr>
            <w:tcW w:w="1049" w:type="dxa"/>
          </w:tcPr>
          <w:p w14:paraId="76B98510" w14:textId="77777777" w:rsidR="00A10A8A" w:rsidRDefault="00A10A8A" w:rsidP="00A10A8A">
            <w:pPr>
              <w:rPr>
                <w:ins w:id="1923" w:author="Uni Ru" w:date="2020-08-22T22:22:00Z"/>
              </w:rPr>
            </w:pPr>
            <w:ins w:id="1924" w:author="Uni Ru" w:date="2020-08-22T22:22:00Z">
              <w:r>
                <w:t>shijian</w:t>
              </w:r>
            </w:ins>
          </w:p>
        </w:tc>
        <w:tc>
          <w:tcPr>
            <w:tcW w:w="1130" w:type="dxa"/>
          </w:tcPr>
          <w:p w14:paraId="4632A4A8" w14:textId="77777777" w:rsidR="00A10A8A" w:rsidRDefault="00A10A8A" w:rsidP="00A10A8A">
            <w:pPr>
              <w:rPr>
                <w:ins w:id="1925" w:author="Uni Ru" w:date="2020-08-22T22:22:00Z"/>
              </w:rPr>
            </w:pPr>
            <w:ins w:id="1926" w:author="Uni Ru" w:date="2020-08-22T22:22:00Z">
              <w:r>
                <w:t xml:space="preserve">Datetime </w:t>
              </w:r>
            </w:ins>
          </w:p>
        </w:tc>
        <w:tc>
          <w:tcPr>
            <w:tcW w:w="626" w:type="dxa"/>
          </w:tcPr>
          <w:p w14:paraId="1FE3A5F6" w14:textId="77777777" w:rsidR="00A10A8A" w:rsidRDefault="00A10A8A" w:rsidP="00A10A8A">
            <w:pPr>
              <w:rPr>
                <w:ins w:id="1927" w:author="Uni Ru" w:date="2020-08-22T22:22:00Z"/>
              </w:rPr>
            </w:pPr>
          </w:p>
        </w:tc>
        <w:tc>
          <w:tcPr>
            <w:tcW w:w="1075" w:type="dxa"/>
          </w:tcPr>
          <w:p w14:paraId="7B629B8A" w14:textId="77777777" w:rsidR="00A10A8A" w:rsidRDefault="00A10A8A" w:rsidP="00A10A8A">
            <w:pPr>
              <w:rPr>
                <w:ins w:id="1928" w:author="Uni Ru" w:date="2020-08-22T22:22:00Z"/>
              </w:rPr>
            </w:pPr>
          </w:p>
        </w:tc>
        <w:tc>
          <w:tcPr>
            <w:tcW w:w="657" w:type="dxa"/>
          </w:tcPr>
          <w:p w14:paraId="10F600C9" w14:textId="77777777" w:rsidR="00A10A8A" w:rsidRDefault="00A10A8A" w:rsidP="00A10A8A">
            <w:pPr>
              <w:rPr>
                <w:ins w:id="1929" w:author="Uni Ru" w:date="2020-08-22T22:22:00Z"/>
              </w:rPr>
            </w:pPr>
            <w:ins w:id="1930" w:author="Uni Ru" w:date="2020-08-22T22:22:00Z">
              <w:r>
                <w:t>否</w:t>
              </w:r>
            </w:ins>
          </w:p>
        </w:tc>
        <w:tc>
          <w:tcPr>
            <w:tcW w:w="1519" w:type="dxa"/>
          </w:tcPr>
          <w:p w14:paraId="4888D80A" w14:textId="77777777" w:rsidR="00A10A8A" w:rsidRDefault="00A10A8A" w:rsidP="00A10A8A">
            <w:pPr>
              <w:rPr>
                <w:ins w:id="1931" w:author="Uni Ru" w:date="2020-08-22T22:22:00Z"/>
              </w:rPr>
            </w:pPr>
          </w:p>
        </w:tc>
        <w:tc>
          <w:tcPr>
            <w:tcW w:w="1362" w:type="dxa"/>
          </w:tcPr>
          <w:p w14:paraId="44D4DA3D" w14:textId="77777777" w:rsidR="00A10A8A" w:rsidRDefault="00A10A8A" w:rsidP="00A10A8A">
            <w:pPr>
              <w:rPr>
                <w:ins w:id="1932" w:author="Uni Ru" w:date="2020-08-22T22:22:00Z"/>
              </w:rPr>
            </w:pPr>
            <w:ins w:id="1933" w:author="Uni Ru" w:date="2020-08-22T22:22:00Z">
              <w:r>
                <w:t>2020-7-11 10</w:t>
              </w:r>
              <w:r>
                <w:rPr>
                  <w:rFonts w:hint="eastAsia"/>
                </w:rPr>
                <w:t>：</w:t>
              </w:r>
              <w:r>
                <w:rPr>
                  <w:rFonts w:hint="eastAsia"/>
                </w:rPr>
                <w:t>10:10</w:t>
              </w:r>
            </w:ins>
          </w:p>
        </w:tc>
        <w:tc>
          <w:tcPr>
            <w:tcW w:w="1167" w:type="dxa"/>
          </w:tcPr>
          <w:p w14:paraId="34C53180" w14:textId="77777777" w:rsidR="00A10A8A" w:rsidRDefault="00A10A8A" w:rsidP="00A10A8A">
            <w:pPr>
              <w:rPr>
                <w:ins w:id="1934" w:author="Uni Ru" w:date="2020-08-22T22:22:00Z"/>
              </w:rPr>
            </w:pPr>
            <w:ins w:id="1935" w:author="Uni Ru" w:date="2020-08-22T22:22:00Z">
              <w:r>
                <w:rPr>
                  <w:rFonts w:hint="eastAsia"/>
                </w:rPr>
                <w:t>记录主机物理地址</w:t>
              </w:r>
            </w:ins>
          </w:p>
        </w:tc>
      </w:tr>
      <w:tr w:rsidR="00A10A8A" w14:paraId="3E16EEF6" w14:textId="77777777" w:rsidTr="00A10A8A">
        <w:trPr>
          <w:ins w:id="1936" w:author="Uni Ru" w:date="2020-08-22T22:22:00Z"/>
        </w:trPr>
        <w:tc>
          <w:tcPr>
            <w:tcW w:w="1049" w:type="dxa"/>
          </w:tcPr>
          <w:p w14:paraId="469782B0" w14:textId="77777777" w:rsidR="00A10A8A" w:rsidRDefault="00A10A8A" w:rsidP="00A10A8A">
            <w:pPr>
              <w:rPr>
                <w:ins w:id="1937" w:author="Uni Ru" w:date="2020-08-22T22:22:00Z"/>
              </w:rPr>
            </w:pPr>
            <w:ins w:id="1938" w:author="Uni Ru" w:date="2020-08-22T22:22:00Z">
              <w:r>
                <w:t>t</w:t>
              </w:r>
              <w:r>
                <w:rPr>
                  <w:rFonts w:hint="eastAsia"/>
                </w:rPr>
                <w:t>em</w:t>
              </w:r>
            </w:ins>
          </w:p>
        </w:tc>
        <w:tc>
          <w:tcPr>
            <w:tcW w:w="1130" w:type="dxa"/>
          </w:tcPr>
          <w:p w14:paraId="3D7D6FA8" w14:textId="77777777" w:rsidR="00A10A8A" w:rsidRDefault="00A10A8A" w:rsidP="00A10A8A">
            <w:pPr>
              <w:rPr>
                <w:ins w:id="1939" w:author="Uni Ru" w:date="2020-08-22T22:22:00Z"/>
              </w:rPr>
            </w:pPr>
            <w:ins w:id="1940" w:author="Uni Ru" w:date="2020-08-22T22:22:00Z">
              <w:r>
                <w:rPr>
                  <w:rFonts w:hint="eastAsia"/>
                </w:rPr>
                <w:t>float</w:t>
              </w:r>
            </w:ins>
          </w:p>
        </w:tc>
        <w:tc>
          <w:tcPr>
            <w:tcW w:w="626" w:type="dxa"/>
          </w:tcPr>
          <w:p w14:paraId="10315215" w14:textId="77777777" w:rsidR="00A10A8A" w:rsidRDefault="00A10A8A" w:rsidP="00A10A8A">
            <w:pPr>
              <w:rPr>
                <w:ins w:id="1941" w:author="Uni Ru" w:date="2020-08-22T22:22:00Z"/>
              </w:rPr>
            </w:pPr>
            <w:ins w:id="1942" w:author="Uni Ru" w:date="2020-08-22T22:22:00Z">
              <w:r>
                <w:t>4</w:t>
              </w:r>
            </w:ins>
          </w:p>
        </w:tc>
        <w:tc>
          <w:tcPr>
            <w:tcW w:w="1075" w:type="dxa"/>
          </w:tcPr>
          <w:p w14:paraId="4F269F22" w14:textId="77777777" w:rsidR="00A10A8A" w:rsidRDefault="00A10A8A" w:rsidP="00A10A8A">
            <w:pPr>
              <w:rPr>
                <w:ins w:id="1943" w:author="Uni Ru" w:date="2020-08-22T22:22:00Z"/>
              </w:rPr>
            </w:pPr>
            <w:ins w:id="1944" w:author="Uni Ru" w:date="2020-08-22T22:22:00Z">
              <w:r>
                <w:rPr>
                  <w:rFonts w:hint="eastAsia"/>
                </w:rPr>
                <w:t>无符号</w:t>
              </w:r>
            </w:ins>
          </w:p>
        </w:tc>
        <w:tc>
          <w:tcPr>
            <w:tcW w:w="657" w:type="dxa"/>
          </w:tcPr>
          <w:p w14:paraId="17B3BB56" w14:textId="77777777" w:rsidR="00A10A8A" w:rsidRDefault="00A10A8A" w:rsidP="00A10A8A">
            <w:pPr>
              <w:rPr>
                <w:ins w:id="1945" w:author="Uni Ru" w:date="2020-08-22T22:22:00Z"/>
              </w:rPr>
            </w:pPr>
            <w:ins w:id="1946" w:author="Uni Ru" w:date="2020-08-22T22:22:00Z">
              <w:r>
                <w:rPr>
                  <w:rFonts w:hint="eastAsia"/>
                </w:rPr>
                <w:t>否</w:t>
              </w:r>
            </w:ins>
          </w:p>
        </w:tc>
        <w:tc>
          <w:tcPr>
            <w:tcW w:w="1519" w:type="dxa"/>
          </w:tcPr>
          <w:p w14:paraId="65269FDE" w14:textId="77777777" w:rsidR="00A10A8A" w:rsidRDefault="00A10A8A" w:rsidP="00A10A8A">
            <w:pPr>
              <w:rPr>
                <w:ins w:id="1947" w:author="Uni Ru" w:date="2020-08-22T22:22:00Z"/>
              </w:rPr>
            </w:pPr>
          </w:p>
        </w:tc>
        <w:tc>
          <w:tcPr>
            <w:tcW w:w="1362" w:type="dxa"/>
          </w:tcPr>
          <w:p w14:paraId="15CFE862" w14:textId="77777777" w:rsidR="00A10A8A" w:rsidRDefault="00A10A8A" w:rsidP="00A10A8A">
            <w:pPr>
              <w:rPr>
                <w:ins w:id="1948" w:author="Uni Ru" w:date="2020-08-22T22:22:00Z"/>
              </w:rPr>
            </w:pPr>
            <w:ins w:id="1949" w:author="Uni Ru" w:date="2020-08-22T22:22:00Z">
              <w:r>
                <w:t>37.6</w:t>
              </w:r>
            </w:ins>
          </w:p>
        </w:tc>
        <w:tc>
          <w:tcPr>
            <w:tcW w:w="1167" w:type="dxa"/>
          </w:tcPr>
          <w:p w14:paraId="6412BE2F" w14:textId="77777777" w:rsidR="00A10A8A" w:rsidRDefault="00A10A8A" w:rsidP="00A10A8A">
            <w:pPr>
              <w:rPr>
                <w:ins w:id="1950" w:author="Uni Ru" w:date="2020-08-22T22:22:00Z"/>
              </w:rPr>
            </w:pPr>
            <w:ins w:id="1951" w:author="Uni Ru" w:date="2020-08-22T22:22:00Z">
              <w:r>
                <w:rPr>
                  <w:rFonts w:hint="eastAsia"/>
                </w:rPr>
                <w:t>温度值</w:t>
              </w:r>
            </w:ins>
          </w:p>
        </w:tc>
      </w:tr>
      <w:tr w:rsidR="00A10A8A" w14:paraId="0CB51A9C" w14:textId="77777777" w:rsidTr="00A10A8A">
        <w:trPr>
          <w:ins w:id="1952" w:author="Uni Ru" w:date="2020-08-22T22:22:00Z"/>
        </w:trPr>
        <w:tc>
          <w:tcPr>
            <w:tcW w:w="1049" w:type="dxa"/>
          </w:tcPr>
          <w:p w14:paraId="10DA1DB3" w14:textId="77777777" w:rsidR="00A10A8A" w:rsidRDefault="00A10A8A" w:rsidP="00A10A8A">
            <w:pPr>
              <w:rPr>
                <w:ins w:id="1953" w:author="Uni Ru" w:date="2020-08-22T22:22:00Z"/>
              </w:rPr>
            </w:pPr>
            <w:ins w:id="1954" w:author="Uni Ru" w:date="2020-08-22T22:22:00Z">
              <w:r>
                <w:rPr>
                  <w:rFonts w:hint="eastAsia"/>
                </w:rPr>
                <w:t>h</w:t>
              </w:r>
              <w:r>
                <w:t>umi</w:t>
              </w:r>
            </w:ins>
          </w:p>
        </w:tc>
        <w:tc>
          <w:tcPr>
            <w:tcW w:w="1130" w:type="dxa"/>
          </w:tcPr>
          <w:p w14:paraId="1AB216B3" w14:textId="77777777" w:rsidR="00A10A8A" w:rsidRDefault="00A10A8A" w:rsidP="00A10A8A">
            <w:pPr>
              <w:rPr>
                <w:ins w:id="1955" w:author="Uni Ru" w:date="2020-08-22T22:22:00Z"/>
              </w:rPr>
            </w:pPr>
            <w:ins w:id="1956" w:author="Uni Ru" w:date="2020-08-22T22:22:00Z">
              <w:r>
                <w:rPr>
                  <w:rFonts w:hint="eastAsia"/>
                </w:rPr>
                <w:t>float</w:t>
              </w:r>
            </w:ins>
          </w:p>
        </w:tc>
        <w:tc>
          <w:tcPr>
            <w:tcW w:w="626" w:type="dxa"/>
          </w:tcPr>
          <w:p w14:paraId="3D1D8D1F" w14:textId="77777777" w:rsidR="00A10A8A" w:rsidRDefault="00A10A8A" w:rsidP="00A10A8A">
            <w:pPr>
              <w:rPr>
                <w:ins w:id="1957" w:author="Uni Ru" w:date="2020-08-22T22:22:00Z"/>
              </w:rPr>
            </w:pPr>
            <w:ins w:id="1958" w:author="Uni Ru" w:date="2020-08-22T22:22:00Z">
              <w:r>
                <w:t>4</w:t>
              </w:r>
            </w:ins>
          </w:p>
        </w:tc>
        <w:tc>
          <w:tcPr>
            <w:tcW w:w="1075" w:type="dxa"/>
          </w:tcPr>
          <w:p w14:paraId="31BBABAA" w14:textId="77777777" w:rsidR="00A10A8A" w:rsidRDefault="00A10A8A" w:rsidP="00A10A8A">
            <w:pPr>
              <w:rPr>
                <w:ins w:id="1959" w:author="Uni Ru" w:date="2020-08-22T22:22:00Z"/>
              </w:rPr>
            </w:pPr>
            <w:ins w:id="1960" w:author="Uni Ru" w:date="2020-08-22T22:22:00Z">
              <w:r>
                <w:rPr>
                  <w:rFonts w:hint="eastAsia"/>
                </w:rPr>
                <w:t>无符号</w:t>
              </w:r>
            </w:ins>
          </w:p>
        </w:tc>
        <w:tc>
          <w:tcPr>
            <w:tcW w:w="657" w:type="dxa"/>
          </w:tcPr>
          <w:p w14:paraId="07B56497" w14:textId="77777777" w:rsidR="00A10A8A" w:rsidRDefault="00A10A8A" w:rsidP="00A10A8A">
            <w:pPr>
              <w:rPr>
                <w:ins w:id="1961" w:author="Uni Ru" w:date="2020-08-22T22:22:00Z"/>
              </w:rPr>
            </w:pPr>
            <w:ins w:id="1962" w:author="Uni Ru" w:date="2020-08-22T22:22:00Z">
              <w:r>
                <w:rPr>
                  <w:rFonts w:hint="eastAsia"/>
                </w:rPr>
                <w:t>否</w:t>
              </w:r>
            </w:ins>
          </w:p>
        </w:tc>
        <w:tc>
          <w:tcPr>
            <w:tcW w:w="1519" w:type="dxa"/>
          </w:tcPr>
          <w:p w14:paraId="54E0A170" w14:textId="77777777" w:rsidR="00A10A8A" w:rsidRDefault="00A10A8A" w:rsidP="00A10A8A">
            <w:pPr>
              <w:rPr>
                <w:ins w:id="1963" w:author="Uni Ru" w:date="2020-08-22T22:22:00Z"/>
              </w:rPr>
            </w:pPr>
          </w:p>
        </w:tc>
        <w:tc>
          <w:tcPr>
            <w:tcW w:w="1362" w:type="dxa"/>
          </w:tcPr>
          <w:p w14:paraId="489E2273" w14:textId="77777777" w:rsidR="00A10A8A" w:rsidRDefault="00A10A8A" w:rsidP="00A10A8A">
            <w:pPr>
              <w:rPr>
                <w:ins w:id="1964" w:author="Uni Ru" w:date="2020-08-22T22:22:00Z"/>
              </w:rPr>
            </w:pPr>
            <w:ins w:id="1965" w:author="Uni Ru" w:date="2020-08-22T22:22:00Z">
              <w:r>
                <w:t>77.5</w:t>
              </w:r>
            </w:ins>
          </w:p>
        </w:tc>
        <w:tc>
          <w:tcPr>
            <w:tcW w:w="1167" w:type="dxa"/>
          </w:tcPr>
          <w:p w14:paraId="759C6AAB" w14:textId="77777777" w:rsidR="00A10A8A" w:rsidRDefault="00A10A8A" w:rsidP="00A10A8A">
            <w:pPr>
              <w:rPr>
                <w:ins w:id="1966" w:author="Uni Ru" w:date="2020-08-22T22:22:00Z"/>
              </w:rPr>
            </w:pPr>
            <w:ins w:id="1967" w:author="Uni Ru" w:date="2020-08-22T22:22:00Z">
              <w:r>
                <w:rPr>
                  <w:rFonts w:hint="eastAsia"/>
                </w:rPr>
                <w:t>湿度值</w:t>
              </w:r>
            </w:ins>
          </w:p>
        </w:tc>
      </w:tr>
      <w:tr w:rsidR="00A10A8A" w14:paraId="25E5D455" w14:textId="77777777" w:rsidTr="00A10A8A">
        <w:trPr>
          <w:ins w:id="1968" w:author="Uni Ru" w:date="2020-08-22T22:22:00Z"/>
        </w:trPr>
        <w:tc>
          <w:tcPr>
            <w:tcW w:w="1049" w:type="dxa"/>
          </w:tcPr>
          <w:p w14:paraId="1ACA8926" w14:textId="77777777" w:rsidR="00A10A8A" w:rsidRDefault="00A10A8A" w:rsidP="00A10A8A">
            <w:pPr>
              <w:rPr>
                <w:ins w:id="1969" w:author="Uni Ru" w:date="2020-08-22T22:22:00Z"/>
              </w:rPr>
            </w:pPr>
            <w:ins w:id="1970" w:author="Uni Ru" w:date="2020-08-22T22:22:00Z">
              <w:r>
                <w:t>Cen-co</w:t>
              </w:r>
              <w:r>
                <w:rPr>
                  <w:rFonts w:hint="eastAsia"/>
                </w:rPr>
                <w:t>2</w:t>
              </w:r>
            </w:ins>
          </w:p>
        </w:tc>
        <w:tc>
          <w:tcPr>
            <w:tcW w:w="1130" w:type="dxa"/>
          </w:tcPr>
          <w:p w14:paraId="66FC2C4D" w14:textId="77777777" w:rsidR="00A10A8A" w:rsidRDefault="00A10A8A" w:rsidP="00A10A8A">
            <w:pPr>
              <w:rPr>
                <w:ins w:id="1971" w:author="Uni Ru" w:date="2020-08-22T22:22:00Z"/>
              </w:rPr>
            </w:pPr>
            <w:ins w:id="1972" w:author="Uni Ru" w:date="2020-08-22T22:22:00Z">
              <w:r>
                <w:rPr>
                  <w:rFonts w:hint="eastAsia"/>
                </w:rPr>
                <w:t>float</w:t>
              </w:r>
            </w:ins>
          </w:p>
        </w:tc>
        <w:tc>
          <w:tcPr>
            <w:tcW w:w="626" w:type="dxa"/>
          </w:tcPr>
          <w:p w14:paraId="733C7A55" w14:textId="77777777" w:rsidR="00A10A8A" w:rsidRDefault="00A10A8A" w:rsidP="00A10A8A">
            <w:pPr>
              <w:rPr>
                <w:ins w:id="1973" w:author="Uni Ru" w:date="2020-08-22T22:22:00Z"/>
              </w:rPr>
            </w:pPr>
            <w:ins w:id="1974" w:author="Uni Ru" w:date="2020-08-22T22:22:00Z">
              <w:r>
                <w:t>4</w:t>
              </w:r>
            </w:ins>
          </w:p>
        </w:tc>
        <w:tc>
          <w:tcPr>
            <w:tcW w:w="1075" w:type="dxa"/>
          </w:tcPr>
          <w:p w14:paraId="722E1273" w14:textId="77777777" w:rsidR="00A10A8A" w:rsidRDefault="00A10A8A" w:rsidP="00A10A8A">
            <w:pPr>
              <w:rPr>
                <w:ins w:id="1975" w:author="Uni Ru" w:date="2020-08-22T22:22:00Z"/>
              </w:rPr>
            </w:pPr>
            <w:ins w:id="1976" w:author="Uni Ru" w:date="2020-08-22T22:22:00Z">
              <w:r>
                <w:rPr>
                  <w:rFonts w:hint="eastAsia"/>
                </w:rPr>
                <w:t>无符号</w:t>
              </w:r>
            </w:ins>
          </w:p>
        </w:tc>
        <w:tc>
          <w:tcPr>
            <w:tcW w:w="657" w:type="dxa"/>
          </w:tcPr>
          <w:p w14:paraId="6C86C47B" w14:textId="77777777" w:rsidR="00A10A8A" w:rsidRDefault="00A10A8A" w:rsidP="00A10A8A">
            <w:pPr>
              <w:rPr>
                <w:ins w:id="1977" w:author="Uni Ru" w:date="2020-08-22T22:22:00Z"/>
              </w:rPr>
            </w:pPr>
            <w:ins w:id="1978" w:author="Uni Ru" w:date="2020-08-22T22:22:00Z">
              <w:r>
                <w:rPr>
                  <w:rFonts w:hint="eastAsia"/>
                </w:rPr>
                <w:t>否</w:t>
              </w:r>
            </w:ins>
          </w:p>
        </w:tc>
        <w:tc>
          <w:tcPr>
            <w:tcW w:w="1519" w:type="dxa"/>
          </w:tcPr>
          <w:p w14:paraId="092C8285" w14:textId="77777777" w:rsidR="00A10A8A" w:rsidRDefault="00A10A8A" w:rsidP="00A10A8A">
            <w:pPr>
              <w:rPr>
                <w:ins w:id="1979" w:author="Uni Ru" w:date="2020-08-22T22:22:00Z"/>
              </w:rPr>
            </w:pPr>
          </w:p>
        </w:tc>
        <w:tc>
          <w:tcPr>
            <w:tcW w:w="1362" w:type="dxa"/>
          </w:tcPr>
          <w:p w14:paraId="0B97E815" w14:textId="77777777" w:rsidR="00A10A8A" w:rsidRDefault="00A10A8A" w:rsidP="00A10A8A">
            <w:pPr>
              <w:rPr>
                <w:ins w:id="1980" w:author="Uni Ru" w:date="2020-08-22T22:22:00Z"/>
              </w:rPr>
            </w:pPr>
            <w:ins w:id="1981" w:author="Uni Ru" w:date="2020-08-22T22:22:00Z">
              <w:r>
                <w:rPr>
                  <w:rFonts w:hint="eastAsia"/>
                </w:rPr>
                <w:t>22.0</w:t>
              </w:r>
            </w:ins>
          </w:p>
        </w:tc>
        <w:tc>
          <w:tcPr>
            <w:tcW w:w="1167" w:type="dxa"/>
          </w:tcPr>
          <w:p w14:paraId="5DAF3735" w14:textId="77777777" w:rsidR="00A10A8A" w:rsidRDefault="00A10A8A" w:rsidP="00A10A8A">
            <w:pPr>
              <w:rPr>
                <w:ins w:id="1982" w:author="Uni Ru" w:date="2020-08-22T22:22:00Z"/>
              </w:rPr>
            </w:pPr>
            <w:ins w:id="1983" w:author="Uni Ru" w:date="2020-08-22T22:22:00Z">
              <w:r>
                <w:rPr>
                  <w:rFonts w:hint="eastAsia"/>
                </w:rPr>
                <w:t>CO</w:t>
              </w:r>
              <w:r>
                <w:t>2</w:t>
              </w:r>
              <w:r>
                <w:t>浓度值</w:t>
              </w:r>
            </w:ins>
          </w:p>
        </w:tc>
      </w:tr>
    </w:tbl>
    <w:p w14:paraId="7D0F7FD1" w14:textId="77777777" w:rsidR="00A10A8A" w:rsidRDefault="00A10A8A" w:rsidP="00A10A8A">
      <w:pPr>
        <w:ind w:firstLineChars="200" w:firstLine="420"/>
        <w:rPr>
          <w:ins w:id="1984" w:author="Uni Ru" w:date="2020-08-22T22:22:00Z"/>
        </w:rPr>
      </w:pPr>
    </w:p>
    <w:p w14:paraId="56A764F1" w14:textId="77777777" w:rsidR="00A10A8A" w:rsidRDefault="00A10A8A" w:rsidP="00A10A8A">
      <w:pPr>
        <w:ind w:firstLineChars="200" w:firstLine="420"/>
        <w:rPr>
          <w:ins w:id="1985" w:author="Uni Ru" w:date="2020-08-22T22:22:00Z"/>
        </w:rPr>
      </w:pPr>
      <w:ins w:id="1986" w:author="Uni Ru" w:date="2020-08-22T22:22:00Z">
        <w:r>
          <w:t>从机号</w:t>
        </w:r>
        <w:proofErr w:type="gramStart"/>
        <w:r>
          <w:t>作主</w:t>
        </w:r>
        <w:proofErr w:type="gramEnd"/>
        <w:r>
          <w:t>键</w:t>
        </w:r>
      </w:ins>
    </w:p>
    <w:p w14:paraId="6ED860AB" w14:textId="77777777" w:rsidR="00A10A8A" w:rsidRDefault="00A10A8A" w:rsidP="00A10A8A">
      <w:pPr>
        <w:ind w:firstLineChars="200" w:firstLine="420"/>
        <w:rPr>
          <w:ins w:id="1987" w:author="Uni Ru" w:date="2020-08-22T22:22:00Z"/>
        </w:rPr>
      </w:pPr>
    </w:p>
    <w:p w14:paraId="7E016845" w14:textId="77777777" w:rsidR="00A10A8A" w:rsidRDefault="00A10A8A" w:rsidP="00A10A8A">
      <w:pPr>
        <w:ind w:firstLineChars="200" w:firstLine="420"/>
        <w:rPr>
          <w:ins w:id="1988" w:author="Uni Ru" w:date="2020-08-22T22:22:00Z"/>
        </w:rPr>
      </w:pPr>
    </w:p>
    <w:p w14:paraId="170A0B7E" w14:textId="77777777" w:rsidR="00A10A8A" w:rsidRDefault="00A10A8A" w:rsidP="00A10A8A">
      <w:pPr>
        <w:ind w:firstLineChars="200" w:firstLine="420"/>
        <w:rPr>
          <w:ins w:id="1989" w:author="Uni Ru" w:date="2020-08-22T22:22:00Z"/>
        </w:rPr>
      </w:pPr>
    </w:p>
    <w:p w14:paraId="77678DF4" w14:textId="77777777" w:rsidR="00A10A8A" w:rsidRDefault="00A10A8A" w:rsidP="00A10A8A">
      <w:pPr>
        <w:ind w:firstLineChars="200" w:firstLine="420"/>
        <w:rPr>
          <w:ins w:id="1990" w:author="Uni Ru" w:date="2020-08-22T22:22:00Z"/>
        </w:rPr>
      </w:pPr>
    </w:p>
    <w:p w14:paraId="5ABDB7C9" w14:textId="77777777" w:rsidR="00A10A8A" w:rsidRDefault="00A10A8A" w:rsidP="00A10A8A">
      <w:pPr>
        <w:ind w:firstLineChars="200" w:firstLine="420"/>
        <w:rPr>
          <w:ins w:id="1991" w:author="Uni Ru" w:date="2020-08-22T22:22:00Z"/>
        </w:rPr>
      </w:pPr>
      <w:ins w:id="1992" w:author="Uni Ru" w:date="2020-08-22T22:22:00Z">
        <w:r>
          <w:br w:type="page"/>
        </w:r>
      </w:ins>
    </w:p>
    <w:p w14:paraId="3B407475" w14:textId="77777777" w:rsidR="00A10A8A" w:rsidRDefault="00A10A8A" w:rsidP="00A10A8A">
      <w:pPr>
        <w:ind w:firstLineChars="200" w:firstLine="420"/>
        <w:rPr>
          <w:ins w:id="1993" w:author="Uni Ru" w:date="2020-08-22T22:22:00Z"/>
        </w:rPr>
      </w:pPr>
      <w:ins w:id="1994" w:author="Uni Ru" w:date="2020-08-22T22:22:00Z">
        <w:r>
          <w:lastRenderedPageBreak/>
          <w:t>U</w:t>
        </w:r>
        <w:r>
          <w:rPr>
            <w:rFonts w:hint="eastAsia"/>
          </w:rPr>
          <w:t>ser</w:t>
        </w:r>
        <w:r>
          <w:t>_cogdevices</w:t>
        </w:r>
      </w:ins>
    </w:p>
    <w:tbl>
      <w:tblPr>
        <w:tblStyle w:val="a3"/>
        <w:tblW w:w="0" w:type="auto"/>
        <w:tblInd w:w="-289" w:type="dxa"/>
        <w:tblLook w:val="04A0" w:firstRow="1" w:lastRow="0" w:firstColumn="1" w:lastColumn="0" w:noHBand="0" w:noVBand="1"/>
      </w:tblPr>
      <w:tblGrid>
        <w:gridCol w:w="1049"/>
        <w:gridCol w:w="1130"/>
        <w:gridCol w:w="626"/>
        <w:gridCol w:w="1075"/>
        <w:gridCol w:w="657"/>
        <w:gridCol w:w="1519"/>
        <w:gridCol w:w="1546"/>
        <w:gridCol w:w="983"/>
      </w:tblGrid>
      <w:tr w:rsidR="00A10A8A" w14:paraId="49FA54CB" w14:textId="77777777" w:rsidTr="00A10A8A">
        <w:trPr>
          <w:ins w:id="1995" w:author="Uni Ru" w:date="2020-08-22T22:22:00Z"/>
        </w:trPr>
        <w:tc>
          <w:tcPr>
            <w:tcW w:w="1049" w:type="dxa"/>
          </w:tcPr>
          <w:p w14:paraId="32C08F8F" w14:textId="77777777" w:rsidR="00A10A8A" w:rsidRDefault="00A10A8A" w:rsidP="00A10A8A">
            <w:pPr>
              <w:rPr>
                <w:ins w:id="1996" w:author="Uni Ru" w:date="2020-08-22T22:22:00Z"/>
              </w:rPr>
            </w:pPr>
            <w:ins w:id="1997" w:author="Uni Ru" w:date="2020-08-22T22:22:00Z">
              <w:r>
                <w:t>列名</w:t>
              </w:r>
            </w:ins>
          </w:p>
        </w:tc>
        <w:tc>
          <w:tcPr>
            <w:tcW w:w="1130" w:type="dxa"/>
          </w:tcPr>
          <w:p w14:paraId="20503FBC" w14:textId="77777777" w:rsidR="00A10A8A" w:rsidRDefault="00A10A8A" w:rsidP="00A10A8A">
            <w:pPr>
              <w:rPr>
                <w:ins w:id="1998" w:author="Uni Ru" w:date="2020-08-22T22:22:00Z"/>
              </w:rPr>
            </w:pPr>
            <w:ins w:id="1999" w:author="Uni Ru" w:date="2020-08-22T22:22:00Z">
              <w:r>
                <w:t>数据类型</w:t>
              </w:r>
            </w:ins>
          </w:p>
        </w:tc>
        <w:tc>
          <w:tcPr>
            <w:tcW w:w="626" w:type="dxa"/>
          </w:tcPr>
          <w:p w14:paraId="41A9E085" w14:textId="77777777" w:rsidR="00A10A8A" w:rsidRDefault="00A10A8A" w:rsidP="00A10A8A">
            <w:pPr>
              <w:rPr>
                <w:ins w:id="2000" w:author="Uni Ru" w:date="2020-08-22T22:22:00Z"/>
              </w:rPr>
            </w:pPr>
            <w:ins w:id="2001" w:author="Uni Ru" w:date="2020-08-22T22:22:00Z">
              <w:r>
                <w:rPr>
                  <w:rFonts w:hint="eastAsia"/>
                </w:rPr>
                <w:t>长度</w:t>
              </w:r>
            </w:ins>
          </w:p>
        </w:tc>
        <w:tc>
          <w:tcPr>
            <w:tcW w:w="1075" w:type="dxa"/>
          </w:tcPr>
          <w:p w14:paraId="2D172443" w14:textId="77777777" w:rsidR="00A10A8A" w:rsidRDefault="00A10A8A" w:rsidP="00A10A8A">
            <w:pPr>
              <w:rPr>
                <w:ins w:id="2002" w:author="Uni Ru" w:date="2020-08-22T22:22:00Z"/>
              </w:rPr>
            </w:pPr>
            <w:ins w:id="2003" w:author="Uni Ru" w:date="2020-08-22T22:22:00Z">
              <w:r>
                <w:t>约束</w:t>
              </w:r>
            </w:ins>
          </w:p>
        </w:tc>
        <w:tc>
          <w:tcPr>
            <w:tcW w:w="657" w:type="dxa"/>
          </w:tcPr>
          <w:p w14:paraId="6BD6DEED" w14:textId="77777777" w:rsidR="00A10A8A" w:rsidRDefault="00A10A8A" w:rsidP="00A10A8A">
            <w:pPr>
              <w:rPr>
                <w:ins w:id="2004" w:author="Uni Ru" w:date="2020-08-22T22:22:00Z"/>
              </w:rPr>
            </w:pPr>
            <w:ins w:id="2005" w:author="Uni Ru" w:date="2020-08-22T22:22:00Z">
              <w:r>
                <w:t>允许</w:t>
              </w:r>
              <w:r>
                <w:t>null</w:t>
              </w:r>
              <w:r>
                <w:t>值</w:t>
              </w:r>
            </w:ins>
          </w:p>
        </w:tc>
        <w:tc>
          <w:tcPr>
            <w:tcW w:w="1519" w:type="dxa"/>
          </w:tcPr>
          <w:p w14:paraId="2D3319F8" w14:textId="77777777" w:rsidR="00A10A8A" w:rsidRDefault="00A10A8A" w:rsidP="00A10A8A">
            <w:pPr>
              <w:rPr>
                <w:ins w:id="2006" w:author="Uni Ru" w:date="2020-08-22T22:22:00Z"/>
              </w:rPr>
            </w:pPr>
            <w:ins w:id="2007" w:author="Uni Ru" w:date="2020-08-22T22:22:00Z">
              <w:r>
                <w:t>字符集</w:t>
              </w:r>
              <w:r>
                <w:rPr>
                  <w:rFonts w:hint="eastAsia"/>
                </w:rPr>
                <w:t>+</w:t>
              </w:r>
              <w:r>
                <w:rPr>
                  <w:rFonts w:hint="eastAsia"/>
                </w:rPr>
                <w:t>排序规则</w:t>
              </w:r>
            </w:ins>
          </w:p>
        </w:tc>
        <w:tc>
          <w:tcPr>
            <w:tcW w:w="1546" w:type="dxa"/>
          </w:tcPr>
          <w:p w14:paraId="1C77F9EA" w14:textId="77777777" w:rsidR="00A10A8A" w:rsidRDefault="00A10A8A" w:rsidP="00A10A8A">
            <w:pPr>
              <w:rPr>
                <w:ins w:id="2008" w:author="Uni Ru" w:date="2020-08-22T22:22:00Z"/>
              </w:rPr>
            </w:pPr>
            <w:ins w:id="2009" w:author="Uni Ru" w:date="2020-08-22T22:22:00Z">
              <w:r>
                <w:t>值示范</w:t>
              </w:r>
            </w:ins>
          </w:p>
        </w:tc>
        <w:tc>
          <w:tcPr>
            <w:tcW w:w="983" w:type="dxa"/>
          </w:tcPr>
          <w:p w14:paraId="41BB500A" w14:textId="77777777" w:rsidR="00A10A8A" w:rsidRDefault="00A10A8A" w:rsidP="00A10A8A">
            <w:pPr>
              <w:rPr>
                <w:ins w:id="2010" w:author="Uni Ru" w:date="2020-08-22T22:22:00Z"/>
              </w:rPr>
            </w:pPr>
            <w:ins w:id="2011" w:author="Uni Ru" w:date="2020-08-22T22:22:00Z">
              <w:r>
                <w:t>说明</w:t>
              </w:r>
            </w:ins>
          </w:p>
        </w:tc>
      </w:tr>
      <w:tr w:rsidR="00A10A8A" w14:paraId="6D9F10E9" w14:textId="77777777" w:rsidTr="00A10A8A">
        <w:trPr>
          <w:ins w:id="2012" w:author="Uni Ru" w:date="2020-08-22T22:22:00Z"/>
        </w:trPr>
        <w:tc>
          <w:tcPr>
            <w:tcW w:w="1049" w:type="dxa"/>
          </w:tcPr>
          <w:p w14:paraId="2393BC53" w14:textId="77777777" w:rsidR="00A10A8A" w:rsidRDefault="00A10A8A" w:rsidP="00A10A8A">
            <w:pPr>
              <w:rPr>
                <w:ins w:id="2013" w:author="Uni Ru" w:date="2020-08-22T22:22:00Z"/>
              </w:rPr>
            </w:pPr>
            <w:ins w:id="2014" w:author="Uni Ru" w:date="2020-08-22T22:22:00Z">
              <w:r>
                <w:t>UserID</w:t>
              </w:r>
            </w:ins>
          </w:p>
        </w:tc>
        <w:tc>
          <w:tcPr>
            <w:tcW w:w="1130" w:type="dxa"/>
          </w:tcPr>
          <w:p w14:paraId="75AC880D" w14:textId="77777777" w:rsidR="00A10A8A" w:rsidRDefault="00A10A8A" w:rsidP="00A10A8A">
            <w:pPr>
              <w:rPr>
                <w:ins w:id="2015" w:author="Uni Ru" w:date="2020-08-22T22:22:00Z"/>
              </w:rPr>
            </w:pPr>
            <w:ins w:id="2016" w:author="Uni Ru" w:date="2020-08-22T22:22:00Z">
              <w:r>
                <w:t>smallint</w:t>
              </w:r>
              <w:r>
                <w:rPr>
                  <w:rFonts w:hint="eastAsia"/>
                </w:rPr>
                <w:t xml:space="preserve"> </w:t>
              </w:r>
            </w:ins>
          </w:p>
        </w:tc>
        <w:tc>
          <w:tcPr>
            <w:tcW w:w="626" w:type="dxa"/>
          </w:tcPr>
          <w:p w14:paraId="76EC5AFF" w14:textId="77777777" w:rsidR="00A10A8A" w:rsidRDefault="00A10A8A" w:rsidP="00A10A8A">
            <w:pPr>
              <w:rPr>
                <w:ins w:id="2017" w:author="Uni Ru" w:date="2020-08-22T22:22:00Z"/>
              </w:rPr>
            </w:pPr>
            <w:ins w:id="2018" w:author="Uni Ru" w:date="2020-08-22T22:22:00Z">
              <w:r>
                <w:rPr>
                  <w:rFonts w:hint="eastAsia"/>
                </w:rPr>
                <w:t>5</w:t>
              </w:r>
            </w:ins>
          </w:p>
        </w:tc>
        <w:tc>
          <w:tcPr>
            <w:tcW w:w="1075" w:type="dxa"/>
          </w:tcPr>
          <w:p w14:paraId="646BE7A3" w14:textId="77777777" w:rsidR="00A10A8A" w:rsidRDefault="00A10A8A" w:rsidP="00A10A8A">
            <w:pPr>
              <w:rPr>
                <w:ins w:id="2019" w:author="Uni Ru" w:date="2020-08-22T22:22:00Z"/>
              </w:rPr>
            </w:pPr>
            <w:ins w:id="2020" w:author="Uni Ru" w:date="2020-08-22T22:22:00Z">
              <w:r>
                <w:t>无符号</w:t>
              </w:r>
              <w:r>
                <w:rPr>
                  <w:rFonts w:hint="eastAsia"/>
                </w:rPr>
                <w:t>、</w:t>
              </w:r>
              <w:r>
                <w:t>自动填充</w:t>
              </w:r>
              <w:r>
                <w:t>0</w:t>
              </w:r>
            </w:ins>
          </w:p>
        </w:tc>
        <w:tc>
          <w:tcPr>
            <w:tcW w:w="657" w:type="dxa"/>
          </w:tcPr>
          <w:p w14:paraId="1AA253ED" w14:textId="77777777" w:rsidR="00A10A8A" w:rsidRDefault="00A10A8A" w:rsidP="00A10A8A">
            <w:pPr>
              <w:rPr>
                <w:ins w:id="2021" w:author="Uni Ru" w:date="2020-08-22T22:22:00Z"/>
              </w:rPr>
            </w:pPr>
            <w:ins w:id="2022" w:author="Uni Ru" w:date="2020-08-22T22:22:00Z">
              <w:r>
                <w:t>否</w:t>
              </w:r>
            </w:ins>
          </w:p>
        </w:tc>
        <w:tc>
          <w:tcPr>
            <w:tcW w:w="1519" w:type="dxa"/>
          </w:tcPr>
          <w:p w14:paraId="607A5A4D" w14:textId="77777777" w:rsidR="00A10A8A" w:rsidRDefault="00A10A8A" w:rsidP="00A10A8A">
            <w:pPr>
              <w:rPr>
                <w:ins w:id="2023" w:author="Uni Ru" w:date="2020-08-22T22:22:00Z"/>
              </w:rPr>
            </w:pPr>
          </w:p>
        </w:tc>
        <w:tc>
          <w:tcPr>
            <w:tcW w:w="1546" w:type="dxa"/>
          </w:tcPr>
          <w:p w14:paraId="50E72672" w14:textId="77777777" w:rsidR="00A10A8A" w:rsidRDefault="00A10A8A" w:rsidP="00A10A8A">
            <w:pPr>
              <w:rPr>
                <w:ins w:id="2024" w:author="Uni Ru" w:date="2020-08-22T22:22:00Z"/>
              </w:rPr>
            </w:pPr>
            <w:ins w:id="2025" w:author="Uni Ru" w:date="2020-08-22T22:22:00Z">
              <w:r>
                <w:rPr>
                  <w:rFonts w:hint="eastAsia"/>
                </w:rPr>
                <w:t>00005/00351</w:t>
              </w:r>
            </w:ins>
          </w:p>
        </w:tc>
        <w:tc>
          <w:tcPr>
            <w:tcW w:w="983" w:type="dxa"/>
          </w:tcPr>
          <w:p w14:paraId="4EBAC186" w14:textId="77777777" w:rsidR="00A10A8A" w:rsidRDefault="00A10A8A" w:rsidP="00A10A8A">
            <w:pPr>
              <w:rPr>
                <w:ins w:id="2026" w:author="Uni Ru" w:date="2020-08-22T22:22:00Z"/>
              </w:rPr>
            </w:pPr>
            <w:ins w:id="2027" w:author="Uni Ru" w:date="2020-08-22T22:22:00Z">
              <w:r>
                <w:t>用户编号</w:t>
              </w:r>
            </w:ins>
          </w:p>
        </w:tc>
      </w:tr>
      <w:tr w:rsidR="00A10A8A" w14:paraId="4D76C520" w14:textId="77777777" w:rsidTr="00A10A8A">
        <w:trPr>
          <w:ins w:id="2028" w:author="Uni Ru" w:date="2020-08-22T22:22:00Z"/>
        </w:trPr>
        <w:tc>
          <w:tcPr>
            <w:tcW w:w="1049" w:type="dxa"/>
          </w:tcPr>
          <w:p w14:paraId="0A58B5AE" w14:textId="77777777" w:rsidR="00A10A8A" w:rsidRDefault="00A10A8A" w:rsidP="00A10A8A">
            <w:pPr>
              <w:rPr>
                <w:ins w:id="2029" w:author="Uni Ru" w:date="2020-08-22T22:22:00Z"/>
              </w:rPr>
            </w:pPr>
            <w:ins w:id="2030" w:author="Uni Ru" w:date="2020-08-22T22:22:00Z">
              <w:r>
                <w:rPr>
                  <w:rFonts w:hint="eastAsia"/>
                </w:rPr>
                <w:t>从机号</w:t>
              </w:r>
            </w:ins>
          </w:p>
        </w:tc>
        <w:tc>
          <w:tcPr>
            <w:tcW w:w="1130" w:type="dxa"/>
          </w:tcPr>
          <w:p w14:paraId="083E9195" w14:textId="77777777" w:rsidR="00A10A8A" w:rsidRDefault="00A10A8A" w:rsidP="00A10A8A">
            <w:pPr>
              <w:rPr>
                <w:ins w:id="2031" w:author="Uni Ru" w:date="2020-08-22T22:22:00Z"/>
              </w:rPr>
            </w:pPr>
            <w:ins w:id="2032" w:author="Uni Ru" w:date="2020-08-22T22:22:00Z">
              <w:r>
                <w:t>I</w:t>
              </w:r>
              <w:r>
                <w:rPr>
                  <w:rFonts w:hint="eastAsia"/>
                </w:rPr>
                <w:t>nt</w:t>
              </w:r>
            </w:ins>
          </w:p>
        </w:tc>
        <w:tc>
          <w:tcPr>
            <w:tcW w:w="626" w:type="dxa"/>
          </w:tcPr>
          <w:p w14:paraId="6363AB89" w14:textId="77777777" w:rsidR="00A10A8A" w:rsidRDefault="00A10A8A" w:rsidP="00A10A8A">
            <w:pPr>
              <w:rPr>
                <w:ins w:id="2033" w:author="Uni Ru" w:date="2020-08-22T22:22:00Z"/>
              </w:rPr>
            </w:pPr>
            <w:ins w:id="2034" w:author="Uni Ru" w:date="2020-08-22T22:22:00Z">
              <w:r>
                <w:t>10</w:t>
              </w:r>
            </w:ins>
          </w:p>
        </w:tc>
        <w:tc>
          <w:tcPr>
            <w:tcW w:w="1075" w:type="dxa"/>
          </w:tcPr>
          <w:p w14:paraId="01B89FA2" w14:textId="77777777" w:rsidR="00A10A8A" w:rsidRDefault="00A10A8A" w:rsidP="00A10A8A">
            <w:pPr>
              <w:rPr>
                <w:ins w:id="2035" w:author="Uni Ru" w:date="2020-08-22T22:22:00Z"/>
              </w:rPr>
            </w:pPr>
            <w:ins w:id="2036" w:author="Uni Ru" w:date="2020-08-22T22:22:00Z">
              <w:r>
                <w:t>自增</w:t>
              </w:r>
              <w:r>
                <w:rPr>
                  <w:rFonts w:hint="eastAsia"/>
                </w:rPr>
                <w:t>、</w:t>
              </w:r>
              <w:r>
                <w:t>无符号</w:t>
              </w:r>
              <w:r>
                <w:rPr>
                  <w:rFonts w:hint="eastAsia"/>
                </w:rPr>
                <w:t>、</w:t>
              </w:r>
              <w:r>
                <w:t>自动填充</w:t>
              </w:r>
              <w:r>
                <w:t>0</w:t>
              </w:r>
            </w:ins>
          </w:p>
        </w:tc>
        <w:tc>
          <w:tcPr>
            <w:tcW w:w="657" w:type="dxa"/>
          </w:tcPr>
          <w:p w14:paraId="22D0BCCE" w14:textId="77777777" w:rsidR="00A10A8A" w:rsidRDefault="00A10A8A" w:rsidP="00A10A8A">
            <w:pPr>
              <w:rPr>
                <w:ins w:id="2037" w:author="Uni Ru" w:date="2020-08-22T22:22:00Z"/>
              </w:rPr>
            </w:pPr>
            <w:ins w:id="2038" w:author="Uni Ru" w:date="2020-08-22T22:22:00Z">
              <w:r>
                <w:rPr>
                  <w:rFonts w:hint="eastAsia"/>
                </w:rPr>
                <w:t>否</w:t>
              </w:r>
            </w:ins>
          </w:p>
        </w:tc>
        <w:tc>
          <w:tcPr>
            <w:tcW w:w="1519" w:type="dxa"/>
          </w:tcPr>
          <w:p w14:paraId="3CE7F218" w14:textId="77777777" w:rsidR="00A10A8A" w:rsidRDefault="00A10A8A" w:rsidP="00A10A8A">
            <w:pPr>
              <w:rPr>
                <w:ins w:id="2039" w:author="Uni Ru" w:date="2020-08-22T22:22:00Z"/>
              </w:rPr>
            </w:pPr>
          </w:p>
        </w:tc>
        <w:tc>
          <w:tcPr>
            <w:tcW w:w="1546" w:type="dxa"/>
          </w:tcPr>
          <w:p w14:paraId="293F6999" w14:textId="77777777" w:rsidR="00A10A8A" w:rsidRDefault="00A10A8A" w:rsidP="00A10A8A">
            <w:pPr>
              <w:rPr>
                <w:ins w:id="2040" w:author="Uni Ru" w:date="2020-08-22T22:22:00Z"/>
              </w:rPr>
            </w:pPr>
            <w:ins w:id="2041" w:author="Uni Ru" w:date="2020-08-22T22:22:00Z">
              <w:r>
                <w:t>0000100008</w:t>
              </w:r>
            </w:ins>
          </w:p>
        </w:tc>
        <w:tc>
          <w:tcPr>
            <w:tcW w:w="983" w:type="dxa"/>
          </w:tcPr>
          <w:p w14:paraId="00C2D51F" w14:textId="77777777" w:rsidR="00A10A8A" w:rsidRDefault="00A10A8A" w:rsidP="00A10A8A">
            <w:pPr>
              <w:rPr>
                <w:ins w:id="2042" w:author="Uni Ru" w:date="2020-08-22T22:22:00Z"/>
              </w:rPr>
            </w:pPr>
            <w:ins w:id="2043" w:author="Uni Ru" w:date="2020-08-22T22:22:00Z">
              <w:r>
                <w:rPr>
                  <w:rFonts w:hint="eastAsia"/>
                </w:rPr>
                <w:t>从机编号</w:t>
              </w:r>
            </w:ins>
          </w:p>
        </w:tc>
      </w:tr>
    </w:tbl>
    <w:p w14:paraId="607545AD" w14:textId="77777777" w:rsidR="00A10A8A" w:rsidRDefault="00A10A8A" w:rsidP="00A10A8A">
      <w:pPr>
        <w:ind w:firstLineChars="200" w:firstLine="420"/>
        <w:rPr>
          <w:ins w:id="2044" w:author="Uni Ru" w:date="2020-08-22T22:22:00Z"/>
        </w:rPr>
      </w:pPr>
      <w:ins w:id="2045" w:author="Uni Ru" w:date="2020-08-22T22:22:00Z">
        <w:r>
          <w:t>U</w:t>
        </w:r>
        <w:r>
          <w:rPr>
            <w:rFonts w:hint="eastAsia"/>
          </w:rPr>
          <w:t>ser_</w:t>
        </w:r>
        <w:r>
          <w:t>pridevices</w:t>
        </w:r>
      </w:ins>
    </w:p>
    <w:tbl>
      <w:tblPr>
        <w:tblStyle w:val="a3"/>
        <w:tblW w:w="0" w:type="auto"/>
        <w:tblInd w:w="-289" w:type="dxa"/>
        <w:tblLook w:val="04A0" w:firstRow="1" w:lastRow="0" w:firstColumn="1" w:lastColumn="0" w:noHBand="0" w:noVBand="1"/>
      </w:tblPr>
      <w:tblGrid>
        <w:gridCol w:w="1049"/>
        <w:gridCol w:w="1130"/>
        <w:gridCol w:w="626"/>
        <w:gridCol w:w="1075"/>
        <w:gridCol w:w="657"/>
        <w:gridCol w:w="1519"/>
        <w:gridCol w:w="1546"/>
        <w:gridCol w:w="983"/>
      </w:tblGrid>
      <w:tr w:rsidR="00A10A8A" w14:paraId="1476B0C4" w14:textId="77777777" w:rsidTr="00A10A8A">
        <w:trPr>
          <w:ins w:id="2046" w:author="Uni Ru" w:date="2020-08-22T22:22:00Z"/>
        </w:trPr>
        <w:tc>
          <w:tcPr>
            <w:tcW w:w="1049" w:type="dxa"/>
          </w:tcPr>
          <w:p w14:paraId="0DFED61E" w14:textId="77777777" w:rsidR="00A10A8A" w:rsidRDefault="00A10A8A" w:rsidP="00A10A8A">
            <w:pPr>
              <w:rPr>
                <w:ins w:id="2047" w:author="Uni Ru" w:date="2020-08-22T22:22:00Z"/>
              </w:rPr>
            </w:pPr>
            <w:ins w:id="2048" w:author="Uni Ru" w:date="2020-08-22T22:22:00Z">
              <w:r>
                <w:t>列名</w:t>
              </w:r>
            </w:ins>
          </w:p>
        </w:tc>
        <w:tc>
          <w:tcPr>
            <w:tcW w:w="1130" w:type="dxa"/>
          </w:tcPr>
          <w:p w14:paraId="0468EF54" w14:textId="77777777" w:rsidR="00A10A8A" w:rsidRDefault="00A10A8A" w:rsidP="00A10A8A">
            <w:pPr>
              <w:rPr>
                <w:ins w:id="2049" w:author="Uni Ru" w:date="2020-08-22T22:22:00Z"/>
              </w:rPr>
            </w:pPr>
            <w:ins w:id="2050" w:author="Uni Ru" w:date="2020-08-22T22:22:00Z">
              <w:r>
                <w:t>数据类型</w:t>
              </w:r>
            </w:ins>
          </w:p>
        </w:tc>
        <w:tc>
          <w:tcPr>
            <w:tcW w:w="626" w:type="dxa"/>
          </w:tcPr>
          <w:p w14:paraId="48B2265B" w14:textId="77777777" w:rsidR="00A10A8A" w:rsidRDefault="00A10A8A" w:rsidP="00A10A8A">
            <w:pPr>
              <w:rPr>
                <w:ins w:id="2051" w:author="Uni Ru" w:date="2020-08-22T22:22:00Z"/>
              </w:rPr>
            </w:pPr>
            <w:ins w:id="2052" w:author="Uni Ru" w:date="2020-08-22T22:22:00Z">
              <w:r>
                <w:rPr>
                  <w:rFonts w:hint="eastAsia"/>
                </w:rPr>
                <w:t>长度</w:t>
              </w:r>
            </w:ins>
          </w:p>
        </w:tc>
        <w:tc>
          <w:tcPr>
            <w:tcW w:w="1075" w:type="dxa"/>
          </w:tcPr>
          <w:p w14:paraId="75765DC7" w14:textId="77777777" w:rsidR="00A10A8A" w:rsidRDefault="00A10A8A" w:rsidP="00A10A8A">
            <w:pPr>
              <w:rPr>
                <w:ins w:id="2053" w:author="Uni Ru" w:date="2020-08-22T22:22:00Z"/>
              </w:rPr>
            </w:pPr>
            <w:ins w:id="2054" w:author="Uni Ru" w:date="2020-08-22T22:22:00Z">
              <w:r>
                <w:t>约束</w:t>
              </w:r>
            </w:ins>
          </w:p>
        </w:tc>
        <w:tc>
          <w:tcPr>
            <w:tcW w:w="657" w:type="dxa"/>
          </w:tcPr>
          <w:p w14:paraId="58F88AA3" w14:textId="77777777" w:rsidR="00A10A8A" w:rsidRDefault="00A10A8A" w:rsidP="00A10A8A">
            <w:pPr>
              <w:rPr>
                <w:ins w:id="2055" w:author="Uni Ru" w:date="2020-08-22T22:22:00Z"/>
              </w:rPr>
            </w:pPr>
            <w:ins w:id="2056" w:author="Uni Ru" w:date="2020-08-22T22:22:00Z">
              <w:r>
                <w:t>允许</w:t>
              </w:r>
              <w:r>
                <w:t>null</w:t>
              </w:r>
              <w:r>
                <w:t>值</w:t>
              </w:r>
            </w:ins>
          </w:p>
        </w:tc>
        <w:tc>
          <w:tcPr>
            <w:tcW w:w="1519" w:type="dxa"/>
          </w:tcPr>
          <w:p w14:paraId="51EB660E" w14:textId="77777777" w:rsidR="00A10A8A" w:rsidRDefault="00A10A8A" w:rsidP="00A10A8A">
            <w:pPr>
              <w:rPr>
                <w:ins w:id="2057" w:author="Uni Ru" w:date="2020-08-22T22:22:00Z"/>
              </w:rPr>
            </w:pPr>
            <w:ins w:id="2058" w:author="Uni Ru" w:date="2020-08-22T22:22:00Z">
              <w:r>
                <w:t>字符集</w:t>
              </w:r>
              <w:r>
                <w:rPr>
                  <w:rFonts w:hint="eastAsia"/>
                </w:rPr>
                <w:t>+</w:t>
              </w:r>
              <w:r>
                <w:rPr>
                  <w:rFonts w:hint="eastAsia"/>
                </w:rPr>
                <w:t>排序规则</w:t>
              </w:r>
            </w:ins>
          </w:p>
        </w:tc>
        <w:tc>
          <w:tcPr>
            <w:tcW w:w="1546" w:type="dxa"/>
          </w:tcPr>
          <w:p w14:paraId="4EB714EE" w14:textId="77777777" w:rsidR="00A10A8A" w:rsidRDefault="00A10A8A" w:rsidP="00A10A8A">
            <w:pPr>
              <w:rPr>
                <w:ins w:id="2059" w:author="Uni Ru" w:date="2020-08-22T22:22:00Z"/>
              </w:rPr>
            </w:pPr>
            <w:ins w:id="2060" w:author="Uni Ru" w:date="2020-08-22T22:22:00Z">
              <w:r>
                <w:t>值示范</w:t>
              </w:r>
            </w:ins>
          </w:p>
        </w:tc>
        <w:tc>
          <w:tcPr>
            <w:tcW w:w="983" w:type="dxa"/>
          </w:tcPr>
          <w:p w14:paraId="60AAD33D" w14:textId="77777777" w:rsidR="00A10A8A" w:rsidRDefault="00A10A8A" w:rsidP="00A10A8A">
            <w:pPr>
              <w:rPr>
                <w:ins w:id="2061" w:author="Uni Ru" w:date="2020-08-22T22:22:00Z"/>
              </w:rPr>
            </w:pPr>
            <w:ins w:id="2062" w:author="Uni Ru" w:date="2020-08-22T22:22:00Z">
              <w:r>
                <w:t>说明</w:t>
              </w:r>
            </w:ins>
          </w:p>
        </w:tc>
      </w:tr>
      <w:tr w:rsidR="00A10A8A" w14:paraId="4F5E2019" w14:textId="77777777" w:rsidTr="00A10A8A">
        <w:trPr>
          <w:ins w:id="2063" w:author="Uni Ru" w:date="2020-08-22T22:22:00Z"/>
        </w:trPr>
        <w:tc>
          <w:tcPr>
            <w:tcW w:w="1049" w:type="dxa"/>
          </w:tcPr>
          <w:p w14:paraId="28680E5F" w14:textId="77777777" w:rsidR="00A10A8A" w:rsidRDefault="00A10A8A" w:rsidP="00A10A8A">
            <w:pPr>
              <w:rPr>
                <w:ins w:id="2064" w:author="Uni Ru" w:date="2020-08-22T22:22:00Z"/>
              </w:rPr>
            </w:pPr>
            <w:ins w:id="2065" w:author="Uni Ru" w:date="2020-08-22T22:22:00Z">
              <w:r>
                <w:t>UserID</w:t>
              </w:r>
            </w:ins>
          </w:p>
        </w:tc>
        <w:tc>
          <w:tcPr>
            <w:tcW w:w="1130" w:type="dxa"/>
          </w:tcPr>
          <w:p w14:paraId="3AFC0AB5" w14:textId="77777777" w:rsidR="00A10A8A" w:rsidRDefault="00A10A8A" w:rsidP="00A10A8A">
            <w:pPr>
              <w:rPr>
                <w:ins w:id="2066" w:author="Uni Ru" w:date="2020-08-22T22:22:00Z"/>
              </w:rPr>
            </w:pPr>
            <w:ins w:id="2067" w:author="Uni Ru" w:date="2020-08-22T22:22:00Z">
              <w:r>
                <w:t>smallint</w:t>
              </w:r>
              <w:r>
                <w:rPr>
                  <w:rFonts w:hint="eastAsia"/>
                </w:rPr>
                <w:t xml:space="preserve"> </w:t>
              </w:r>
            </w:ins>
          </w:p>
        </w:tc>
        <w:tc>
          <w:tcPr>
            <w:tcW w:w="626" w:type="dxa"/>
          </w:tcPr>
          <w:p w14:paraId="7233A46F" w14:textId="77777777" w:rsidR="00A10A8A" w:rsidRDefault="00A10A8A" w:rsidP="00A10A8A">
            <w:pPr>
              <w:rPr>
                <w:ins w:id="2068" w:author="Uni Ru" w:date="2020-08-22T22:22:00Z"/>
              </w:rPr>
            </w:pPr>
            <w:ins w:id="2069" w:author="Uni Ru" w:date="2020-08-22T22:22:00Z">
              <w:r>
                <w:rPr>
                  <w:rFonts w:hint="eastAsia"/>
                </w:rPr>
                <w:t>5</w:t>
              </w:r>
            </w:ins>
          </w:p>
        </w:tc>
        <w:tc>
          <w:tcPr>
            <w:tcW w:w="1075" w:type="dxa"/>
          </w:tcPr>
          <w:p w14:paraId="423818A1" w14:textId="77777777" w:rsidR="00A10A8A" w:rsidRDefault="00A10A8A" w:rsidP="00A10A8A">
            <w:pPr>
              <w:rPr>
                <w:ins w:id="2070" w:author="Uni Ru" w:date="2020-08-22T22:22:00Z"/>
              </w:rPr>
            </w:pPr>
            <w:ins w:id="2071" w:author="Uni Ru" w:date="2020-08-22T22:22:00Z">
              <w:r>
                <w:t>无符号</w:t>
              </w:r>
              <w:r>
                <w:rPr>
                  <w:rFonts w:hint="eastAsia"/>
                </w:rPr>
                <w:t>、</w:t>
              </w:r>
              <w:r>
                <w:t>自动填充</w:t>
              </w:r>
              <w:r>
                <w:t>0</w:t>
              </w:r>
            </w:ins>
          </w:p>
        </w:tc>
        <w:tc>
          <w:tcPr>
            <w:tcW w:w="657" w:type="dxa"/>
          </w:tcPr>
          <w:p w14:paraId="7D15BE50" w14:textId="77777777" w:rsidR="00A10A8A" w:rsidRDefault="00A10A8A" w:rsidP="00A10A8A">
            <w:pPr>
              <w:rPr>
                <w:ins w:id="2072" w:author="Uni Ru" w:date="2020-08-22T22:22:00Z"/>
              </w:rPr>
            </w:pPr>
            <w:ins w:id="2073" w:author="Uni Ru" w:date="2020-08-22T22:22:00Z">
              <w:r>
                <w:t>否</w:t>
              </w:r>
            </w:ins>
          </w:p>
        </w:tc>
        <w:tc>
          <w:tcPr>
            <w:tcW w:w="1519" w:type="dxa"/>
          </w:tcPr>
          <w:p w14:paraId="4632FD7F" w14:textId="77777777" w:rsidR="00A10A8A" w:rsidRDefault="00A10A8A" w:rsidP="00A10A8A">
            <w:pPr>
              <w:rPr>
                <w:ins w:id="2074" w:author="Uni Ru" w:date="2020-08-22T22:22:00Z"/>
              </w:rPr>
            </w:pPr>
          </w:p>
        </w:tc>
        <w:tc>
          <w:tcPr>
            <w:tcW w:w="1546" w:type="dxa"/>
          </w:tcPr>
          <w:p w14:paraId="2D33C37C" w14:textId="77777777" w:rsidR="00A10A8A" w:rsidRDefault="00A10A8A" w:rsidP="00A10A8A">
            <w:pPr>
              <w:rPr>
                <w:ins w:id="2075" w:author="Uni Ru" w:date="2020-08-22T22:22:00Z"/>
              </w:rPr>
            </w:pPr>
            <w:ins w:id="2076" w:author="Uni Ru" w:date="2020-08-22T22:22:00Z">
              <w:r>
                <w:rPr>
                  <w:rFonts w:hint="eastAsia"/>
                </w:rPr>
                <w:t>00005/00351</w:t>
              </w:r>
            </w:ins>
          </w:p>
        </w:tc>
        <w:tc>
          <w:tcPr>
            <w:tcW w:w="983" w:type="dxa"/>
          </w:tcPr>
          <w:p w14:paraId="35DF376D" w14:textId="77777777" w:rsidR="00A10A8A" w:rsidRDefault="00A10A8A" w:rsidP="00A10A8A">
            <w:pPr>
              <w:rPr>
                <w:ins w:id="2077" w:author="Uni Ru" w:date="2020-08-22T22:22:00Z"/>
              </w:rPr>
            </w:pPr>
            <w:ins w:id="2078" w:author="Uni Ru" w:date="2020-08-22T22:22:00Z">
              <w:r>
                <w:t>用户编号</w:t>
              </w:r>
            </w:ins>
          </w:p>
        </w:tc>
      </w:tr>
      <w:tr w:rsidR="00A10A8A" w14:paraId="1A9F53C2" w14:textId="77777777" w:rsidTr="00A10A8A">
        <w:trPr>
          <w:ins w:id="2079" w:author="Uni Ru" w:date="2020-08-22T22:22:00Z"/>
        </w:trPr>
        <w:tc>
          <w:tcPr>
            <w:tcW w:w="1049" w:type="dxa"/>
          </w:tcPr>
          <w:p w14:paraId="69022E34" w14:textId="77777777" w:rsidR="00A10A8A" w:rsidRDefault="00A10A8A" w:rsidP="00A10A8A">
            <w:pPr>
              <w:rPr>
                <w:ins w:id="2080" w:author="Uni Ru" w:date="2020-08-22T22:22:00Z"/>
              </w:rPr>
            </w:pPr>
            <w:ins w:id="2081" w:author="Uni Ru" w:date="2020-08-22T22:22:00Z">
              <w:r>
                <w:rPr>
                  <w:rFonts w:hint="eastAsia"/>
                </w:rPr>
                <w:t>主机号</w:t>
              </w:r>
            </w:ins>
          </w:p>
        </w:tc>
        <w:tc>
          <w:tcPr>
            <w:tcW w:w="1130" w:type="dxa"/>
          </w:tcPr>
          <w:p w14:paraId="13B379E7" w14:textId="77777777" w:rsidR="00A10A8A" w:rsidRDefault="00A10A8A" w:rsidP="00A10A8A">
            <w:pPr>
              <w:rPr>
                <w:ins w:id="2082" w:author="Uni Ru" w:date="2020-08-22T22:22:00Z"/>
              </w:rPr>
            </w:pPr>
            <w:ins w:id="2083" w:author="Uni Ru" w:date="2020-08-22T22:22:00Z">
              <w:r>
                <w:t>I</w:t>
              </w:r>
              <w:r>
                <w:rPr>
                  <w:rFonts w:hint="eastAsia"/>
                </w:rPr>
                <w:t>nt</w:t>
              </w:r>
            </w:ins>
          </w:p>
        </w:tc>
        <w:tc>
          <w:tcPr>
            <w:tcW w:w="626" w:type="dxa"/>
          </w:tcPr>
          <w:p w14:paraId="675853CE" w14:textId="77777777" w:rsidR="00A10A8A" w:rsidRDefault="00A10A8A" w:rsidP="00A10A8A">
            <w:pPr>
              <w:rPr>
                <w:ins w:id="2084" w:author="Uni Ru" w:date="2020-08-22T22:22:00Z"/>
              </w:rPr>
            </w:pPr>
            <w:ins w:id="2085" w:author="Uni Ru" w:date="2020-08-22T22:22:00Z">
              <w:r>
                <w:t>10</w:t>
              </w:r>
            </w:ins>
          </w:p>
        </w:tc>
        <w:tc>
          <w:tcPr>
            <w:tcW w:w="1075" w:type="dxa"/>
          </w:tcPr>
          <w:p w14:paraId="4293EB37" w14:textId="77777777" w:rsidR="00A10A8A" w:rsidRDefault="00A10A8A" w:rsidP="00A10A8A">
            <w:pPr>
              <w:rPr>
                <w:ins w:id="2086" w:author="Uni Ru" w:date="2020-08-22T22:22:00Z"/>
              </w:rPr>
            </w:pPr>
            <w:ins w:id="2087" w:author="Uni Ru" w:date="2020-08-22T22:22:00Z">
              <w:r>
                <w:t>自增</w:t>
              </w:r>
              <w:r>
                <w:rPr>
                  <w:rFonts w:hint="eastAsia"/>
                </w:rPr>
                <w:t>、</w:t>
              </w:r>
              <w:r>
                <w:t>无符号</w:t>
              </w:r>
              <w:r>
                <w:rPr>
                  <w:rFonts w:hint="eastAsia"/>
                </w:rPr>
                <w:t>、</w:t>
              </w:r>
              <w:r>
                <w:t>自动填充</w:t>
              </w:r>
              <w:r>
                <w:t>0</w:t>
              </w:r>
            </w:ins>
          </w:p>
        </w:tc>
        <w:tc>
          <w:tcPr>
            <w:tcW w:w="657" w:type="dxa"/>
          </w:tcPr>
          <w:p w14:paraId="3FB36D9B" w14:textId="77777777" w:rsidR="00A10A8A" w:rsidRDefault="00A10A8A" w:rsidP="00A10A8A">
            <w:pPr>
              <w:rPr>
                <w:ins w:id="2088" w:author="Uni Ru" w:date="2020-08-22T22:22:00Z"/>
              </w:rPr>
            </w:pPr>
            <w:ins w:id="2089" w:author="Uni Ru" w:date="2020-08-22T22:22:00Z">
              <w:r>
                <w:rPr>
                  <w:rFonts w:hint="eastAsia"/>
                </w:rPr>
                <w:t>否</w:t>
              </w:r>
            </w:ins>
          </w:p>
        </w:tc>
        <w:tc>
          <w:tcPr>
            <w:tcW w:w="1519" w:type="dxa"/>
          </w:tcPr>
          <w:p w14:paraId="618097DE" w14:textId="77777777" w:rsidR="00A10A8A" w:rsidRDefault="00A10A8A" w:rsidP="00A10A8A">
            <w:pPr>
              <w:rPr>
                <w:ins w:id="2090" w:author="Uni Ru" w:date="2020-08-22T22:22:00Z"/>
              </w:rPr>
            </w:pPr>
          </w:p>
        </w:tc>
        <w:tc>
          <w:tcPr>
            <w:tcW w:w="1546" w:type="dxa"/>
          </w:tcPr>
          <w:p w14:paraId="1D4F0135" w14:textId="77777777" w:rsidR="00A10A8A" w:rsidRDefault="00A10A8A" w:rsidP="00A10A8A">
            <w:pPr>
              <w:rPr>
                <w:ins w:id="2091" w:author="Uni Ru" w:date="2020-08-22T22:22:00Z"/>
              </w:rPr>
            </w:pPr>
            <w:ins w:id="2092" w:author="Uni Ru" w:date="2020-08-22T22:22:00Z">
              <w:r>
                <w:t>0000100008</w:t>
              </w:r>
            </w:ins>
          </w:p>
        </w:tc>
        <w:tc>
          <w:tcPr>
            <w:tcW w:w="983" w:type="dxa"/>
          </w:tcPr>
          <w:p w14:paraId="7AEE14C2" w14:textId="77777777" w:rsidR="00A10A8A" w:rsidRDefault="00A10A8A" w:rsidP="00A10A8A">
            <w:pPr>
              <w:rPr>
                <w:ins w:id="2093" w:author="Uni Ru" w:date="2020-08-22T22:22:00Z"/>
              </w:rPr>
            </w:pPr>
            <w:ins w:id="2094" w:author="Uni Ru" w:date="2020-08-22T22:22:00Z">
              <w:r>
                <w:rPr>
                  <w:rFonts w:hint="eastAsia"/>
                </w:rPr>
                <w:t>从机编号</w:t>
              </w:r>
            </w:ins>
          </w:p>
        </w:tc>
      </w:tr>
    </w:tbl>
    <w:p w14:paraId="6D5D07ED" w14:textId="77777777" w:rsidR="00A10A8A" w:rsidRDefault="00A10A8A" w:rsidP="00A10A8A">
      <w:pPr>
        <w:ind w:firstLineChars="200" w:firstLine="420"/>
        <w:rPr>
          <w:ins w:id="2095" w:author="Uni Ru" w:date="2020-08-22T22:22:00Z"/>
        </w:rPr>
      </w:pPr>
      <w:ins w:id="2096" w:author="Uni Ru" w:date="2020-08-22T22:22:00Z">
        <w:r>
          <w:br w:type="page"/>
        </w:r>
      </w:ins>
    </w:p>
    <w:p w14:paraId="2505EFC2" w14:textId="77777777" w:rsidR="00A10A8A" w:rsidRDefault="00A10A8A" w:rsidP="00A10A8A">
      <w:pPr>
        <w:rPr>
          <w:ins w:id="2097" w:author="Uni Ru" w:date="2020-08-22T22:22:00Z"/>
        </w:rPr>
      </w:pPr>
    </w:p>
    <w:p w14:paraId="6FCBA53D" w14:textId="77777777" w:rsidR="00286B24" w:rsidRPr="007E4F3C" w:rsidDel="00A10A8A" w:rsidRDefault="006C6D26" w:rsidP="00286B24">
      <w:pPr>
        <w:rPr>
          <w:del w:id="2098" w:author="Uni Ru" w:date="2020-08-22T22:22:00Z"/>
          <w:sz w:val="24"/>
        </w:rPr>
      </w:pPr>
      <w:ins w:id="2099" w:author="luckyLuWen" w:date="2020-07-02T14:55:00Z">
        <w:del w:id="2100" w:author="Uni Ru" w:date="2020-08-22T22:22:00Z">
          <w:r w:rsidDel="00A10A8A">
            <w:rPr>
              <w:rFonts w:hint="eastAsia"/>
              <w:sz w:val="24"/>
            </w:rPr>
            <w:delText>5.</w:delText>
          </w:r>
        </w:del>
      </w:ins>
      <w:del w:id="2101" w:author="Uni Ru" w:date="2020-08-22T22:22:00Z">
        <w:r w:rsidR="00286B24" w:rsidRPr="007E4F3C" w:rsidDel="00A10A8A">
          <w:rPr>
            <w:sz w:val="24"/>
          </w:rPr>
          <w:delText>数据库表格组成</w:delText>
        </w:r>
        <w:r w:rsidR="00286B24" w:rsidRPr="007E4F3C" w:rsidDel="00A10A8A">
          <w:rPr>
            <w:rFonts w:hint="eastAsia"/>
            <w:color w:val="FF0000"/>
            <w:sz w:val="24"/>
          </w:rPr>
          <w:delText>（初定）</w:delText>
        </w:r>
      </w:del>
    </w:p>
    <w:p w14:paraId="728F051A" w14:textId="77777777" w:rsidR="00286B24" w:rsidDel="00A10A8A" w:rsidRDefault="00286B24" w:rsidP="00286B24">
      <w:pPr>
        <w:rPr>
          <w:del w:id="2102" w:author="Uni Ru" w:date="2020-08-22T22:22:00Z"/>
        </w:rPr>
      </w:pPr>
      <w:del w:id="2103" w:author="Uni Ru" w:date="2020-08-22T22:22:00Z">
        <w:r w:rsidDel="00A10A8A">
          <w:delText>User</w:delText>
        </w:r>
        <w:r w:rsidDel="00A10A8A">
          <w:delText>表</w:delText>
        </w:r>
      </w:del>
    </w:p>
    <w:tbl>
      <w:tblPr>
        <w:tblStyle w:val="a3"/>
        <w:tblW w:w="0" w:type="auto"/>
        <w:tblLook w:val="04A0" w:firstRow="1" w:lastRow="0" w:firstColumn="1" w:lastColumn="0" w:noHBand="0" w:noVBand="1"/>
      </w:tblPr>
      <w:tblGrid>
        <w:gridCol w:w="2074"/>
        <w:gridCol w:w="2074"/>
        <w:gridCol w:w="2074"/>
        <w:gridCol w:w="2074"/>
      </w:tblGrid>
      <w:tr w:rsidR="00286B24" w:rsidDel="00A10A8A" w14:paraId="41DEBA3C" w14:textId="77777777" w:rsidTr="008729A5">
        <w:trPr>
          <w:del w:id="2104" w:author="Uni Ru" w:date="2020-08-22T22:22:00Z"/>
        </w:trPr>
        <w:tc>
          <w:tcPr>
            <w:tcW w:w="2074" w:type="dxa"/>
          </w:tcPr>
          <w:p w14:paraId="73C39EAB" w14:textId="77777777" w:rsidR="00286B24" w:rsidDel="00A10A8A" w:rsidRDefault="00286B24" w:rsidP="008729A5">
            <w:pPr>
              <w:rPr>
                <w:del w:id="2105" w:author="Uni Ru" w:date="2020-08-22T22:22:00Z"/>
              </w:rPr>
            </w:pPr>
            <w:del w:id="2106" w:author="Uni Ru" w:date="2020-08-22T22:22:00Z">
              <w:r w:rsidDel="00A10A8A">
                <w:delText>列名</w:delText>
              </w:r>
            </w:del>
          </w:p>
        </w:tc>
        <w:tc>
          <w:tcPr>
            <w:tcW w:w="2074" w:type="dxa"/>
          </w:tcPr>
          <w:p w14:paraId="32AAF970" w14:textId="77777777" w:rsidR="00286B24" w:rsidDel="00A10A8A" w:rsidRDefault="00286B24" w:rsidP="008729A5">
            <w:pPr>
              <w:rPr>
                <w:del w:id="2107" w:author="Uni Ru" w:date="2020-08-22T22:22:00Z"/>
              </w:rPr>
            </w:pPr>
            <w:del w:id="2108" w:author="Uni Ru" w:date="2020-08-22T22:22:00Z">
              <w:r w:rsidDel="00A10A8A">
                <w:delText>数据类型</w:delText>
              </w:r>
            </w:del>
          </w:p>
        </w:tc>
        <w:tc>
          <w:tcPr>
            <w:tcW w:w="2074" w:type="dxa"/>
          </w:tcPr>
          <w:p w14:paraId="64300624" w14:textId="77777777" w:rsidR="00286B24" w:rsidDel="00A10A8A" w:rsidRDefault="00286B24" w:rsidP="008729A5">
            <w:pPr>
              <w:rPr>
                <w:del w:id="2109" w:author="Uni Ru" w:date="2020-08-22T22:22:00Z"/>
              </w:rPr>
            </w:pPr>
            <w:del w:id="2110" w:author="Uni Ru" w:date="2020-08-22T22:22:00Z">
              <w:r w:rsidDel="00A10A8A">
                <w:delText>允许</w:delText>
              </w:r>
              <w:r w:rsidDel="00A10A8A">
                <w:delText>null</w:delText>
              </w:r>
              <w:r w:rsidDel="00A10A8A">
                <w:delText>值</w:delText>
              </w:r>
            </w:del>
          </w:p>
        </w:tc>
        <w:tc>
          <w:tcPr>
            <w:tcW w:w="2074" w:type="dxa"/>
          </w:tcPr>
          <w:p w14:paraId="216885B8" w14:textId="77777777" w:rsidR="00286B24" w:rsidDel="00A10A8A" w:rsidRDefault="00286B24" w:rsidP="008729A5">
            <w:pPr>
              <w:rPr>
                <w:del w:id="2111" w:author="Uni Ru" w:date="2020-08-22T22:22:00Z"/>
              </w:rPr>
            </w:pPr>
            <w:del w:id="2112" w:author="Uni Ru" w:date="2020-08-22T22:22:00Z">
              <w:r w:rsidDel="00A10A8A">
                <w:delText>说明</w:delText>
              </w:r>
            </w:del>
          </w:p>
        </w:tc>
      </w:tr>
      <w:tr w:rsidR="00286B24" w:rsidDel="00A10A8A" w14:paraId="45700E52" w14:textId="77777777" w:rsidTr="008729A5">
        <w:trPr>
          <w:del w:id="2113" w:author="Uni Ru" w:date="2020-08-22T22:22:00Z"/>
        </w:trPr>
        <w:tc>
          <w:tcPr>
            <w:tcW w:w="2074" w:type="dxa"/>
          </w:tcPr>
          <w:p w14:paraId="189B7A33" w14:textId="77777777" w:rsidR="00286B24" w:rsidDel="00A10A8A" w:rsidRDefault="00286B24" w:rsidP="008729A5">
            <w:pPr>
              <w:rPr>
                <w:del w:id="2114" w:author="Uni Ru" w:date="2020-08-22T22:22:00Z"/>
              </w:rPr>
            </w:pPr>
            <w:del w:id="2115" w:author="Uni Ru" w:date="2020-08-22T22:22:00Z">
              <w:r w:rsidDel="00A10A8A">
                <w:delText>UserID</w:delText>
              </w:r>
            </w:del>
          </w:p>
        </w:tc>
        <w:tc>
          <w:tcPr>
            <w:tcW w:w="2074" w:type="dxa"/>
          </w:tcPr>
          <w:p w14:paraId="1FABA74F" w14:textId="77777777" w:rsidR="00286B24" w:rsidDel="00A10A8A" w:rsidRDefault="00286B24" w:rsidP="008729A5">
            <w:pPr>
              <w:rPr>
                <w:del w:id="2116" w:author="Uni Ru" w:date="2020-08-22T22:22:00Z"/>
              </w:rPr>
            </w:pPr>
            <w:del w:id="2117" w:author="Uni Ru" w:date="2020-08-22T22:22:00Z">
              <w:r w:rsidDel="00A10A8A">
                <w:delText>I</w:delText>
              </w:r>
              <w:r w:rsidDel="00A10A8A">
                <w:rPr>
                  <w:rFonts w:hint="eastAsia"/>
                </w:rPr>
                <w:delText xml:space="preserve">nt </w:delText>
              </w:r>
            </w:del>
          </w:p>
        </w:tc>
        <w:tc>
          <w:tcPr>
            <w:tcW w:w="2074" w:type="dxa"/>
          </w:tcPr>
          <w:p w14:paraId="173E3EB2" w14:textId="77777777" w:rsidR="00286B24" w:rsidDel="00A10A8A" w:rsidRDefault="00286B24" w:rsidP="008729A5">
            <w:pPr>
              <w:rPr>
                <w:del w:id="2118" w:author="Uni Ru" w:date="2020-08-22T22:22:00Z"/>
              </w:rPr>
            </w:pPr>
            <w:del w:id="2119" w:author="Uni Ru" w:date="2020-08-22T22:22:00Z">
              <w:r w:rsidDel="00A10A8A">
                <w:delText>否</w:delText>
              </w:r>
            </w:del>
          </w:p>
        </w:tc>
        <w:tc>
          <w:tcPr>
            <w:tcW w:w="2074" w:type="dxa"/>
          </w:tcPr>
          <w:p w14:paraId="49F7E098" w14:textId="77777777" w:rsidR="00286B24" w:rsidDel="00A10A8A" w:rsidRDefault="00286B24" w:rsidP="008729A5">
            <w:pPr>
              <w:rPr>
                <w:del w:id="2120" w:author="Uni Ru" w:date="2020-08-22T22:22:00Z"/>
              </w:rPr>
            </w:pPr>
            <w:del w:id="2121" w:author="Uni Ru" w:date="2020-08-22T22:22:00Z">
              <w:r w:rsidDel="00A10A8A">
                <w:delText>用户编号</w:delText>
              </w:r>
            </w:del>
          </w:p>
        </w:tc>
      </w:tr>
      <w:tr w:rsidR="00286B24" w:rsidDel="00A10A8A" w14:paraId="59470A1D" w14:textId="77777777" w:rsidTr="008729A5">
        <w:trPr>
          <w:del w:id="2122" w:author="Uni Ru" w:date="2020-08-22T22:22:00Z"/>
        </w:trPr>
        <w:tc>
          <w:tcPr>
            <w:tcW w:w="2074" w:type="dxa"/>
          </w:tcPr>
          <w:p w14:paraId="76E2373A" w14:textId="77777777" w:rsidR="00286B24" w:rsidDel="00A10A8A" w:rsidRDefault="00286B24" w:rsidP="008729A5">
            <w:pPr>
              <w:rPr>
                <w:del w:id="2123" w:author="Uni Ru" w:date="2020-08-22T22:22:00Z"/>
              </w:rPr>
            </w:pPr>
            <w:del w:id="2124" w:author="Uni Ru" w:date="2020-08-22T22:22:00Z">
              <w:r w:rsidDel="00A10A8A">
                <w:delText>UserName</w:delText>
              </w:r>
            </w:del>
          </w:p>
        </w:tc>
        <w:tc>
          <w:tcPr>
            <w:tcW w:w="2074" w:type="dxa"/>
          </w:tcPr>
          <w:p w14:paraId="5F6DAB4C" w14:textId="77777777" w:rsidR="00286B24" w:rsidDel="00A10A8A" w:rsidRDefault="00286B24" w:rsidP="008729A5">
            <w:pPr>
              <w:rPr>
                <w:del w:id="2125" w:author="Uni Ru" w:date="2020-08-22T22:22:00Z"/>
              </w:rPr>
            </w:pPr>
            <w:del w:id="2126" w:author="Uni Ru" w:date="2020-08-22T22:22:00Z">
              <w:r w:rsidDel="00A10A8A">
                <w:delText>Varchar(20)</w:delText>
              </w:r>
            </w:del>
          </w:p>
        </w:tc>
        <w:tc>
          <w:tcPr>
            <w:tcW w:w="2074" w:type="dxa"/>
          </w:tcPr>
          <w:p w14:paraId="0D516CF0" w14:textId="77777777" w:rsidR="00286B24" w:rsidDel="00A10A8A" w:rsidRDefault="00286B24" w:rsidP="008729A5">
            <w:pPr>
              <w:rPr>
                <w:del w:id="2127" w:author="Uni Ru" w:date="2020-08-22T22:22:00Z"/>
              </w:rPr>
            </w:pPr>
            <w:del w:id="2128" w:author="Uni Ru" w:date="2020-08-22T22:22:00Z">
              <w:r w:rsidDel="00A10A8A">
                <w:rPr>
                  <w:rFonts w:hint="eastAsia"/>
                </w:rPr>
                <w:delText>否</w:delText>
              </w:r>
            </w:del>
          </w:p>
        </w:tc>
        <w:tc>
          <w:tcPr>
            <w:tcW w:w="2074" w:type="dxa"/>
          </w:tcPr>
          <w:p w14:paraId="07CCDD00" w14:textId="77777777" w:rsidR="00286B24" w:rsidDel="00A10A8A" w:rsidRDefault="00286B24" w:rsidP="008729A5">
            <w:pPr>
              <w:rPr>
                <w:del w:id="2129" w:author="Uni Ru" w:date="2020-08-22T22:22:00Z"/>
              </w:rPr>
            </w:pPr>
            <w:del w:id="2130" w:author="Uni Ru" w:date="2020-08-22T22:22:00Z">
              <w:r w:rsidDel="00A10A8A">
                <w:delText>用户名称</w:delText>
              </w:r>
            </w:del>
          </w:p>
        </w:tc>
      </w:tr>
      <w:tr w:rsidR="00286B24" w:rsidDel="00A10A8A" w14:paraId="33229AAA" w14:textId="77777777" w:rsidTr="008729A5">
        <w:trPr>
          <w:del w:id="2131" w:author="Uni Ru" w:date="2020-08-22T22:22:00Z"/>
        </w:trPr>
        <w:tc>
          <w:tcPr>
            <w:tcW w:w="2074" w:type="dxa"/>
          </w:tcPr>
          <w:p w14:paraId="155BCE75" w14:textId="77777777" w:rsidR="00286B24" w:rsidDel="00A10A8A" w:rsidRDefault="00286B24" w:rsidP="008729A5">
            <w:pPr>
              <w:rPr>
                <w:del w:id="2132" w:author="Uni Ru" w:date="2020-08-22T22:22:00Z"/>
              </w:rPr>
            </w:pPr>
            <w:del w:id="2133" w:author="Uni Ru" w:date="2020-08-22T22:22:00Z">
              <w:r w:rsidDel="00A10A8A">
                <w:delText>User Account</w:delText>
              </w:r>
            </w:del>
          </w:p>
        </w:tc>
        <w:tc>
          <w:tcPr>
            <w:tcW w:w="2074" w:type="dxa"/>
          </w:tcPr>
          <w:p w14:paraId="7E0C22C3" w14:textId="77777777" w:rsidR="00286B24" w:rsidDel="00A10A8A" w:rsidRDefault="00286B24" w:rsidP="008729A5">
            <w:pPr>
              <w:rPr>
                <w:del w:id="2134" w:author="Uni Ru" w:date="2020-08-22T22:22:00Z"/>
              </w:rPr>
            </w:pPr>
            <w:del w:id="2135" w:author="Uni Ru" w:date="2020-08-22T22:22:00Z">
              <w:r w:rsidDel="00A10A8A">
                <w:delText>Varchar(20)</w:delText>
              </w:r>
            </w:del>
          </w:p>
        </w:tc>
        <w:tc>
          <w:tcPr>
            <w:tcW w:w="2074" w:type="dxa"/>
          </w:tcPr>
          <w:p w14:paraId="329E7EE3" w14:textId="77777777" w:rsidR="00286B24" w:rsidDel="00A10A8A" w:rsidRDefault="00286B24" w:rsidP="008729A5">
            <w:pPr>
              <w:rPr>
                <w:del w:id="2136" w:author="Uni Ru" w:date="2020-08-22T22:22:00Z"/>
              </w:rPr>
            </w:pPr>
            <w:del w:id="2137" w:author="Uni Ru" w:date="2020-08-22T22:22:00Z">
              <w:r w:rsidDel="00A10A8A">
                <w:rPr>
                  <w:rFonts w:hint="eastAsia"/>
                </w:rPr>
                <w:delText>否</w:delText>
              </w:r>
            </w:del>
          </w:p>
        </w:tc>
        <w:tc>
          <w:tcPr>
            <w:tcW w:w="2074" w:type="dxa"/>
          </w:tcPr>
          <w:p w14:paraId="0576A19C" w14:textId="77777777" w:rsidR="00286B24" w:rsidDel="00A10A8A" w:rsidRDefault="00286B24" w:rsidP="008729A5">
            <w:pPr>
              <w:rPr>
                <w:del w:id="2138" w:author="Uni Ru" w:date="2020-08-22T22:22:00Z"/>
              </w:rPr>
            </w:pPr>
            <w:del w:id="2139" w:author="Uni Ru" w:date="2020-08-22T22:22:00Z">
              <w:r w:rsidDel="00A10A8A">
                <w:delText>用户账号</w:delText>
              </w:r>
            </w:del>
          </w:p>
        </w:tc>
      </w:tr>
      <w:tr w:rsidR="00286B24" w:rsidDel="00A10A8A" w14:paraId="4F836E4D" w14:textId="77777777" w:rsidTr="008729A5">
        <w:trPr>
          <w:del w:id="2140" w:author="Uni Ru" w:date="2020-08-22T22:22:00Z"/>
        </w:trPr>
        <w:tc>
          <w:tcPr>
            <w:tcW w:w="2074" w:type="dxa"/>
          </w:tcPr>
          <w:p w14:paraId="5194400D" w14:textId="77777777" w:rsidR="00286B24" w:rsidDel="00A10A8A" w:rsidRDefault="00286B24" w:rsidP="008729A5">
            <w:pPr>
              <w:rPr>
                <w:del w:id="2141" w:author="Uni Ru" w:date="2020-08-22T22:22:00Z"/>
              </w:rPr>
            </w:pPr>
            <w:del w:id="2142" w:author="Uni Ru" w:date="2020-08-22T22:22:00Z">
              <w:r w:rsidDel="00A10A8A">
                <w:delText>User Password</w:delText>
              </w:r>
            </w:del>
          </w:p>
        </w:tc>
        <w:tc>
          <w:tcPr>
            <w:tcW w:w="2074" w:type="dxa"/>
          </w:tcPr>
          <w:p w14:paraId="3F6A19D3" w14:textId="77777777" w:rsidR="00286B24" w:rsidDel="00A10A8A" w:rsidRDefault="00286B24" w:rsidP="008729A5">
            <w:pPr>
              <w:rPr>
                <w:del w:id="2143" w:author="Uni Ru" w:date="2020-08-22T22:22:00Z"/>
              </w:rPr>
            </w:pPr>
            <w:del w:id="2144" w:author="Uni Ru" w:date="2020-08-22T22:22:00Z">
              <w:r w:rsidDel="00A10A8A">
                <w:delText>Varchar(20)</w:delText>
              </w:r>
            </w:del>
          </w:p>
        </w:tc>
        <w:tc>
          <w:tcPr>
            <w:tcW w:w="2074" w:type="dxa"/>
          </w:tcPr>
          <w:p w14:paraId="646D8B17" w14:textId="77777777" w:rsidR="00286B24" w:rsidDel="00A10A8A" w:rsidRDefault="00286B24" w:rsidP="008729A5">
            <w:pPr>
              <w:rPr>
                <w:del w:id="2145" w:author="Uni Ru" w:date="2020-08-22T22:22:00Z"/>
              </w:rPr>
            </w:pPr>
            <w:del w:id="2146" w:author="Uni Ru" w:date="2020-08-22T22:22:00Z">
              <w:r w:rsidDel="00A10A8A">
                <w:rPr>
                  <w:rFonts w:hint="eastAsia"/>
                </w:rPr>
                <w:delText>否</w:delText>
              </w:r>
            </w:del>
          </w:p>
        </w:tc>
        <w:tc>
          <w:tcPr>
            <w:tcW w:w="2074" w:type="dxa"/>
          </w:tcPr>
          <w:p w14:paraId="597DF095" w14:textId="77777777" w:rsidR="00286B24" w:rsidDel="00A10A8A" w:rsidRDefault="00286B24" w:rsidP="008729A5">
            <w:pPr>
              <w:rPr>
                <w:del w:id="2147" w:author="Uni Ru" w:date="2020-08-22T22:22:00Z"/>
              </w:rPr>
            </w:pPr>
            <w:del w:id="2148" w:author="Uni Ru" w:date="2020-08-22T22:22:00Z">
              <w:r w:rsidDel="00A10A8A">
                <w:delText>用户密码</w:delText>
              </w:r>
            </w:del>
          </w:p>
        </w:tc>
      </w:tr>
      <w:tr w:rsidR="00286B24" w:rsidDel="00A10A8A" w14:paraId="72C8F45E" w14:textId="77777777" w:rsidTr="008729A5">
        <w:trPr>
          <w:del w:id="2149" w:author="Uni Ru" w:date="2020-08-22T22:22:00Z"/>
        </w:trPr>
        <w:tc>
          <w:tcPr>
            <w:tcW w:w="2074" w:type="dxa"/>
          </w:tcPr>
          <w:p w14:paraId="002B6894" w14:textId="77777777" w:rsidR="00286B24" w:rsidDel="00A10A8A" w:rsidRDefault="00286B24" w:rsidP="008729A5">
            <w:pPr>
              <w:rPr>
                <w:del w:id="2150" w:author="Uni Ru" w:date="2020-08-22T22:22:00Z"/>
              </w:rPr>
            </w:pPr>
            <w:del w:id="2151" w:author="Uni Ru" w:date="2020-08-22T22:22:00Z">
              <w:r w:rsidDel="00A10A8A">
                <w:delText>Telephone</w:delText>
              </w:r>
            </w:del>
          </w:p>
        </w:tc>
        <w:tc>
          <w:tcPr>
            <w:tcW w:w="2074" w:type="dxa"/>
          </w:tcPr>
          <w:p w14:paraId="1C5798C2" w14:textId="77777777" w:rsidR="00286B24" w:rsidDel="00A10A8A" w:rsidRDefault="00286B24" w:rsidP="008729A5">
            <w:pPr>
              <w:rPr>
                <w:del w:id="2152" w:author="Uni Ru" w:date="2020-08-22T22:22:00Z"/>
              </w:rPr>
            </w:pPr>
            <w:del w:id="2153" w:author="Uni Ru" w:date="2020-08-22T22:22:00Z">
              <w:r w:rsidDel="00A10A8A">
                <w:delText>Varchar(20)</w:delText>
              </w:r>
            </w:del>
          </w:p>
        </w:tc>
        <w:tc>
          <w:tcPr>
            <w:tcW w:w="2074" w:type="dxa"/>
          </w:tcPr>
          <w:p w14:paraId="678C1DA5" w14:textId="77777777" w:rsidR="00286B24" w:rsidDel="00A10A8A" w:rsidRDefault="00286B24" w:rsidP="008729A5">
            <w:pPr>
              <w:rPr>
                <w:del w:id="2154" w:author="Uni Ru" w:date="2020-08-22T22:22:00Z"/>
              </w:rPr>
            </w:pPr>
            <w:del w:id="2155" w:author="Uni Ru" w:date="2020-08-22T22:22:00Z">
              <w:r w:rsidDel="00A10A8A">
                <w:rPr>
                  <w:rFonts w:hint="eastAsia"/>
                </w:rPr>
                <w:delText>否</w:delText>
              </w:r>
            </w:del>
          </w:p>
        </w:tc>
        <w:tc>
          <w:tcPr>
            <w:tcW w:w="2074" w:type="dxa"/>
          </w:tcPr>
          <w:p w14:paraId="055A42FF" w14:textId="77777777" w:rsidR="00286B24" w:rsidDel="00A10A8A" w:rsidRDefault="00286B24" w:rsidP="008729A5">
            <w:pPr>
              <w:rPr>
                <w:del w:id="2156" w:author="Uni Ru" w:date="2020-08-22T22:22:00Z"/>
              </w:rPr>
            </w:pPr>
            <w:del w:id="2157" w:author="Uni Ru" w:date="2020-08-22T22:22:00Z">
              <w:r w:rsidDel="00A10A8A">
                <w:delText>用户电话</w:delText>
              </w:r>
            </w:del>
          </w:p>
        </w:tc>
      </w:tr>
      <w:tr w:rsidR="00286B24" w:rsidDel="00A10A8A" w14:paraId="738D8DC1" w14:textId="77777777" w:rsidTr="008729A5">
        <w:trPr>
          <w:del w:id="2158" w:author="Uni Ru" w:date="2020-08-22T22:22:00Z"/>
        </w:trPr>
        <w:tc>
          <w:tcPr>
            <w:tcW w:w="2074" w:type="dxa"/>
          </w:tcPr>
          <w:p w14:paraId="2253C225" w14:textId="77777777" w:rsidR="00286B24" w:rsidDel="00A10A8A" w:rsidRDefault="00286B24" w:rsidP="008729A5">
            <w:pPr>
              <w:rPr>
                <w:del w:id="2159" w:author="Uni Ru" w:date="2020-08-22T22:22:00Z"/>
              </w:rPr>
            </w:pPr>
            <w:del w:id="2160" w:author="Uni Ru" w:date="2020-08-22T22:22:00Z">
              <w:r w:rsidDel="00A10A8A">
                <w:delText>Email</w:delText>
              </w:r>
            </w:del>
          </w:p>
        </w:tc>
        <w:tc>
          <w:tcPr>
            <w:tcW w:w="2074" w:type="dxa"/>
          </w:tcPr>
          <w:p w14:paraId="024BD2FF" w14:textId="77777777" w:rsidR="00286B24" w:rsidDel="00A10A8A" w:rsidRDefault="00286B24" w:rsidP="008729A5">
            <w:pPr>
              <w:rPr>
                <w:del w:id="2161" w:author="Uni Ru" w:date="2020-08-22T22:22:00Z"/>
              </w:rPr>
            </w:pPr>
            <w:del w:id="2162" w:author="Uni Ru" w:date="2020-08-22T22:22:00Z">
              <w:r w:rsidDel="00A10A8A">
                <w:delText>Varchar(20)</w:delText>
              </w:r>
            </w:del>
          </w:p>
        </w:tc>
        <w:tc>
          <w:tcPr>
            <w:tcW w:w="2074" w:type="dxa"/>
          </w:tcPr>
          <w:p w14:paraId="31EA340A" w14:textId="77777777" w:rsidR="00286B24" w:rsidDel="00A10A8A" w:rsidRDefault="00286B24" w:rsidP="008729A5">
            <w:pPr>
              <w:rPr>
                <w:del w:id="2163" w:author="Uni Ru" w:date="2020-08-22T22:22:00Z"/>
              </w:rPr>
            </w:pPr>
            <w:del w:id="2164" w:author="Uni Ru" w:date="2020-08-22T22:22:00Z">
              <w:r w:rsidDel="00A10A8A">
                <w:rPr>
                  <w:rFonts w:hint="eastAsia"/>
                </w:rPr>
                <w:delText>否</w:delText>
              </w:r>
            </w:del>
          </w:p>
        </w:tc>
        <w:tc>
          <w:tcPr>
            <w:tcW w:w="2074" w:type="dxa"/>
          </w:tcPr>
          <w:p w14:paraId="00DB2E58" w14:textId="77777777" w:rsidR="00286B24" w:rsidDel="00A10A8A" w:rsidRDefault="00286B24" w:rsidP="008729A5">
            <w:pPr>
              <w:rPr>
                <w:del w:id="2165" w:author="Uni Ru" w:date="2020-08-22T22:22:00Z"/>
              </w:rPr>
            </w:pPr>
            <w:del w:id="2166" w:author="Uni Ru" w:date="2020-08-22T22:22:00Z">
              <w:r w:rsidDel="00A10A8A">
                <w:delText>用户邮箱</w:delText>
              </w:r>
            </w:del>
          </w:p>
        </w:tc>
      </w:tr>
      <w:tr w:rsidR="00286B24" w:rsidDel="00A10A8A" w14:paraId="6F36355D" w14:textId="77777777" w:rsidTr="008729A5">
        <w:trPr>
          <w:del w:id="2167" w:author="Uni Ru" w:date="2020-08-22T22:22:00Z"/>
        </w:trPr>
        <w:tc>
          <w:tcPr>
            <w:tcW w:w="2074" w:type="dxa"/>
          </w:tcPr>
          <w:p w14:paraId="18841044" w14:textId="77777777" w:rsidR="00286B24" w:rsidDel="00A10A8A" w:rsidRDefault="00286B24" w:rsidP="008729A5">
            <w:pPr>
              <w:rPr>
                <w:del w:id="2168" w:author="Uni Ru" w:date="2020-08-22T22:22:00Z"/>
              </w:rPr>
            </w:pPr>
          </w:p>
        </w:tc>
        <w:tc>
          <w:tcPr>
            <w:tcW w:w="2074" w:type="dxa"/>
          </w:tcPr>
          <w:p w14:paraId="1D70B5FB" w14:textId="77777777" w:rsidR="00286B24" w:rsidDel="00A10A8A" w:rsidRDefault="00286B24" w:rsidP="008729A5">
            <w:pPr>
              <w:rPr>
                <w:del w:id="2169" w:author="Uni Ru" w:date="2020-08-22T22:22:00Z"/>
              </w:rPr>
            </w:pPr>
          </w:p>
        </w:tc>
        <w:tc>
          <w:tcPr>
            <w:tcW w:w="2074" w:type="dxa"/>
          </w:tcPr>
          <w:p w14:paraId="08021748" w14:textId="77777777" w:rsidR="00286B24" w:rsidDel="00A10A8A" w:rsidRDefault="00286B24" w:rsidP="008729A5">
            <w:pPr>
              <w:rPr>
                <w:del w:id="2170" w:author="Uni Ru" w:date="2020-08-22T22:22:00Z"/>
              </w:rPr>
            </w:pPr>
          </w:p>
        </w:tc>
        <w:tc>
          <w:tcPr>
            <w:tcW w:w="2074" w:type="dxa"/>
          </w:tcPr>
          <w:p w14:paraId="5343E85E" w14:textId="77777777" w:rsidR="00286B24" w:rsidDel="00A10A8A" w:rsidRDefault="00286B24" w:rsidP="008729A5">
            <w:pPr>
              <w:rPr>
                <w:del w:id="2171" w:author="Uni Ru" w:date="2020-08-22T22:22:00Z"/>
              </w:rPr>
            </w:pPr>
          </w:p>
        </w:tc>
      </w:tr>
    </w:tbl>
    <w:p w14:paraId="0DAA1B1D" w14:textId="77777777" w:rsidR="00286B24" w:rsidDel="00A10A8A" w:rsidRDefault="00286B24" w:rsidP="00286B24">
      <w:pPr>
        <w:rPr>
          <w:del w:id="2172" w:author="Uni Ru" w:date="2020-08-22T22:22:00Z"/>
        </w:rPr>
      </w:pPr>
    </w:p>
    <w:p w14:paraId="51DED16B" w14:textId="77777777" w:rsidR="00286B24" w:rsidDel="00A10A8A" w:rsidRDefault="00286B24" w:rsidP="00286B24">
      <w:pPr>
        <w:rPr>
          <w:del w:id="2173" w:author="Uni Ru" w:date="2020-08-22T22:22:00Z"/>
        </w:rPr>
      </w:pPr>
      <w:del w:id="2174" w:author="Uni Ru" w:date="2020-08-22T22:22:00Z">
        <w:r w:rsidDel="00A10A8A">
          <w:delText>User</w:delText>
        </w:r>
        <w:r w:rsidDel="00A10A8A">
          <w:delText>信息变动</w:delText>
        </w:r>
        <w:r w:rsidDel="00A10A8A">
          <w:rPr>
            <w:rFonts w:hint="eastAsia"/>
          </w:rPr>
          <w:delText>（历史）</w:delText>
        </w:r>
        <w:r w:rsidDel="00A10A8A">
          <w:delText>表</w:delText>
        </w:r>
      </w:del>
    </w:p>
    <w:tbl>
      <w:tblPr>
        <w:tblStyle w:val="a3"/>
        <w:tblW w:w="0" w:type="auto"/>
        <w:tblLook w:val="04A0" w:firstRow="1" w:lastRow="0" w:firstColumn="1" w:lastColumn="0" w:noHBand="0" w:noVBand="1"/>
      </w:tblPr>
      <w:tblGrid>
        <w:gridCol w:w="2074"/>
        <w:gridCol w:w="2074"/>
        <w:gridCol w:w="1517"/>
        <w:gridCol w:w="2631"/>
      </w:tblGrid>
      <w:tr w:rsidR="00286B24" w:rsidDel="00A10A8A" w14:paraId="2BB4C085" w14:textId="77777777" w:rsidTr="008729A5">
        <w:trPr>
          <w:del w:id="2175" w:author="Uni Ru" w:date="2020-08-22T22:22:00Z"/>
        </w:trPr>
        <w:tc>
          <w:tcPr>
            <w:tcW w:w="2074" w:type="dxa"/>
          </w:tcPr>
          <w:p w14:paraId="6C14E450" w14:textId="77777777" w:rsidR="00286B24" w:rsidDel="00A10A8A" w:rsidRDefault="00286B24" w:rsidP="008729A5">
            <w:pPr>
              <w:rPr>
                <w:del w:id="2176" w:author="Uni Ru" w:date="2020-08-22T22:22:00Z"/>
              </w:rPr>
            </w:pPr>
            <w:del w:id="2177" w:author="Uni Ru" w:date="2020-08-22T22:22:00Z">
              <w:r w:rsidDel="00A10A8A">
                <w:delText>列名</w:delText>
              </w:r>
            </w:del>
          </w:p>
        </w:tc>
        <w:tc>
          <w:tcPr>
            <w:tcW w:w="2074" w:type="dxa"/>
          </w:tcPr>
          <w:p w14:paraId="7887C739" w14:textId="77777777" w:rsidR="00286B24" w:rsidDel="00A10A8A" w:rsidRDefault="00286B24" w:rsidP="008729A5">
            <w:pPr>
              <w:rPr>
                <w:del w:id="2178" w:author="Uni Ru" w:date="2020-08-22T22:22:00Z"/>
              </w:rPr>
            </w:pPr>
            <w:del w:id="2179" w:author="Uni Ru" w:date="2020-08-22T22:22:00Z">
              <w:r w:rsidDel="00A10A8A">
                <w:delText>数据类型</w:delText>
              </w:r>
            </w:del>
          </w:p>
        </w:tc>
        <w:tc>
          <w:tcPr>
            <w:tcW w:w="1517" w:type="dxa"/>
          </w:tcPr>
          <w:p w14:paraId="0BF2C0C8" w14:textId="77777777" w:rsidR="00286B24" w:rsidDel="00A10A8A" w:rsidRDefault="00286B24" w:rsidP="008729A5">
            <w:pPr>
              <w:rPr>
                <w:del w:id="2180" w:author="Uni Ru" w:date="2020-08-22T22:22:00Z"/>
              </w:rPr>
            </w:pPr>
            <w:del w:id="2181" w:author="Uni Ru" w:date="2020-08-22T22:22:00Z">
              <w:r w:rsidDel="00A10A8A">
                <w:delText>允许</w:delText>
              </w:r>
              <w:r w:rsidDel="00A10A8A">
                <w:delText>null</w:delText>
              </w:r>
              <w:r w:rsidDel="00A10A8A">
                <w:delText>值</w:delText>
              </w:r>
            </w:del>
          </w:p>
        </w:tc>
        <w:tc>
          <w:tcPr>
            <w:tcW w:w="2631" w:type="dxa"/>
          </w:tcPr>
          <w:p w14:paraId="7ADA81DC" w14:textId="77777777" w:rsidR="00286B24" w:rsidDel="00A10A8A" w:rsidRDefault="00286B24" w:rsidP="008729A5">
            <w:pPr>
              <w:rPr>
                <w:del w:id="2182" w:author="Uni Ru" w:date="2020-08-22T22:22:00Z"/>
              </w:rPr>
            </w:pPr>
            <w:del w:id="2183" w:author="Uni Ru" w:date="2020-08-22T22:22:00Z">
              <w:r w:rsidDel="00A10A8A">
                <w:delText>说明</w:delText>
              </w:r>
            </w:del>
          </w:p>
        </w:tc>
      </w:tr>
      <w:tr w:rsidR="00286B24" w:rsidDel="00A10A8A" w14:paraId="562EE45B" w14:textId="77777777" w:rsidTr="008729A5">
        <w:trPr>
          <w:del w:id="2184" w:author="Uni Ru" w:date="2020-08-22T22:22:00Z"/>
        </w:trPr>
        <w:tc>
          <w:tcPr>
            <w:tcW w:w="2074" w:type="dxa"/>
          </w:tcPr>
          <w:p w14:paraId="504A81DC" w14:textId="77777777" w:rsidR="00286B24" w:rsidDel="00A10A8A" w:rsidRDefault="00286B24" w:rsidP="008729A5">
            <w:pPr>
              <w:rPr>
                <w:del w:id="2185" w:author="Uni Ru" w:date="2020-08-22T22:22:00Z"/>
              </w:rPr>
            </w:pPr>
            <w:del w:id="2186" w:author="Uni Ru" w:date="2020-08-22T22:22:00Z">
              <w:r w:rsidDel="00A10A8A">
                <w:delText>UserID</w:delText>
              </w:r>
            </w:del>
          </w:p>
        </w:tc>
        <w:tc>
          <w:tcPr>
            <w:tcW w:w="2074" w:type="dxa"/>
          </w:tcPr>
          <w:p w14:paraId="5564C311" w14:textId="77777777" w:rsidR="00286B24" w:rsidDel="00A10A8A" w:rsidRDefault="00286B24" w:rsidP="008729A5">
            <w:pPr>
              <w:rPr>
                <w:del w:id="2187" w:author="Uni Ru" w:date="2020-08-22T22:22:00Z"/>
              </w:rPr>
            </w:pPr>
            <w:del w:id="2188" w:author="Uni Ru" w:date="2020-08-22T22:22:00Z">
              <w:r w:rsidDel="00A10A8A">
                <w:delText>I</w:delText>
              </w:r>
              <w:r w:rsidDel="00A10A8A">
                <w:rPr>
                  <w:rFonts w:hint="eastAsia"/>
                </w:rPr>
                <w:delText xml:space="preserve">nt </w:delText>
              </w:r>
            </w:del>
          </w:p>
        </w:tc>
        <w:tc>
          <w:tcPr>
            <w:tcW w:w="1517" w:type="dxa"/>
          </w:tcPr>
          <w:p w14:paraId="159C3D78" w14:textId="77777777" w:rsidR="00286B24" w:rsidDel="00A10A8A" w:rsidRDefault="00286B24" w:rsidP="008729A5">
            <w:pPr>
              <w:rPr>
                <w:del w:id="2189" w:author="Uni Ru" w:date="2020-08-22T22:22:00Z"/>
              </w:rPr>
            </w:pPr>
            <w:del w:id="2190" w:author="Uni Ru" w:date="2020-08-22T22:22:00Z">
              <w:r w:rsidDel="00A10A8A">
                <w:delText>否</w:delText>
              </w:r>
            </w:del>
          </w:p>
        </w:tc>
        <w:tc>
          <w:tcPr>
            <w:tcW w:w="2631" w:type="dxa"/>
          </w:tcPr>
          <w:p w14:paraId="25EED35A" w14:textId="77777777" w:rsidR="00286B24" w:rsidDel="00A10A8A" w:rsidRDefault="00286B24" w:rsidP="008729A5">
            <w:pPr>
              <w:rPr>
                <w:del w:id="2191" w:author="Uni Ru" w:date="2020-08-22T22:22:00Z"/>
              </w:rPr>
            </w:pPr>
            <w:del w:id="2192" w:author="Uni Ru" w:date="2020-08-22T22:22:00Z">
              <w:r w:rsidDel="00A10A8A">
                <w:delText>用户编号</w:delText>
              </w:r>
            </w:del>
          </w:p>
        </w:tc>
      </w:tr>
      <w:tr w:rsidR="00286B24" w:rsidDel="00A10A8A" w14:paraId="3EF37846" w14:textId="77777777" w:rsidTr="008729A5">
        <w:trPr>
          <w:del w:id="2193" w:author="Uni Ru" w:date="2020-08-22T22:22:00Z"/>
        </w:trPr>
        <w:tc>
          <w:tcPr>
            <w:tcW w:w="2074" w:type="dxa"/>
          </w:tcPr>
          <w:p w14:paraId="5FFB6DE5" w14:textId="77777777" w:rsidR="00286B24" w:rsidDel="00A10A8A" w:rsidRDefault="00286B24" w:rsidP="008729A5">
            <w:pPr>
              <w:rPr>
                <w:del w:id="2194" w:author="Uni Ru" w:date="2020-08-22T22:22:00Z"/>
              </w:rPr>
            </w:pPr>
            <w:del w:id="2195" w:author="Uni Ru" w:date="2020-08-22T22:22:00Z">
              <w:r w:rsidDel="00A10A8A">
                <w:delText>User Name</w:delText>
              </w:r>
            </w:del>
          </w:p>
        </w:tc>
        <w:tc>
          <w:tcPr>
            <w:tcW w:w="2074" w:type="dxa"/>
          </w:tcPr>
          <w:p w14:paraId="4BB3C72D" w14:textId="77777777" w:rsidR="00286B24" w:rsidDel="00A10A8A" w:rsidRDefault="00286B24" w:rsidP="008729A5">
            <w:pPr>
              <w:rPr>
                <w:del w:id="2196" w:author="Uni Ru" w:date="2020-08-22T22:22:00Z"/>
              </w:rPr>
            </w:pPr>
            <w:del w:id="2197" w:author="Uni Ru" w:date="2020-08-22T22:22:00Z">
              <w:r w:rsidDel="00A10A8A">
                <w:delText>Varchar(20)</w:delText>
              </w:r>
            </w:del>
          </w:p>
        </w:tc>
        <w:tc>
          <w:tcPr>
            <w:tcW w:w="1517" w:type="dxa"/>
          </w:tcPr>
          <w:p w14:paraId="4AECF325" w14:textId="77777777" w:rsidR="00286B24" w:rsidDel="00A10A8A" w:rsidRDefault="00286B24" w:rsidP="008729A5">
            <w:pPr>
              <w:rPr>
                <w:del w:id="2198" w:author="Uni Ru" w:date="2020-08-22T22:22:00Z"/>
              </w:rPr>
            </w:pPr>
            <w:del w:id="2199" w:author="Uni Ru" w:date="2020-08-22T22:22:00Z">
              <w:r w:rsidDel="00A10A8A">
                <w:rPr>
                  <w:rFonts w:hint="eastAsia"/>
                </w:rPr>
                <w:delText>否</w:delText>
              </w:r>
            </w:del>
          </w:p>
        </w:tc>
        <w:tc>
          <w:tcPr>
            <w:tcW w:w="2631" w:type="dxa"/>
          </w:tcPr>
          <w:p w14:paraId="7F38BE8F" w14:textId="77777777" w:rsidR="00286B24" w:rsidDel="00A10A8A" w:rsidRDefault="00286B24" w:rsidP="008729A5">
            <w:pPr>
              <w:rPr>
                <w:del w:id="2200" w:author="Uni Ru" w:date="2020-08-22T22:22:00Z"/>
              </w:rPr>
            </w:pPr>
            <w:del w:id="2201" w:author="Uni Ru" w:date="2020-08-22T22:22:00Z">
              <w:r w:rsidDel="00A10A8A">
                <w:delText>用户名称</w:delText>
              </w:r>
            </w:del>
          </w:p>
        </w:tc>
      </w:tr>
      <w:tr w:rsidR="00286B24" w:rsidDel="00A10A8A" w14:paraId="62C72FB3" w14:textId="77777777" w:rsidTr="008729A5">
        <w:trPr>
          <w:del w:id="2202" w:author="Uni Ru" w:date="2020-08-22T22:22:00Z"/>
        </w:trPr>
        <w:tc>
          <w:tcPr>
            <w:tcW w:w="2074" w:type="dxa"/>
          </w:tcPr>
          <w:p w14:paraId="1D59E6E1" w14:textId="77777777" w:rsidR="00286B24" w:rsidDel="00A10A8A" w:rsidRDefault="00286B24" w:rsidP="008729A5">
            <w:pPr>
              <w:rPr>
                <w:del w:id="2203" w:author="Uni Ru" w:date="2020-08-22T22:22:00Z"/>
              </w:rPr>
            </w:pPr>
            <w:del w:id="2204" w:author="Uni Ru" w:date="2020-08-22T22:22:00Z">
              <w:r w:rsidDel="00A10A8A">
                <w:delText>User Account</w:delText>
              </w:r>
            </w:del>
          </w:p>
        </w:tc>
        <w:tc>
          <w:tcPr>
            <w:tcW w:w="2074" w:type="dxa"/>
          </w:tcPr>
          <w:p w14:paraId="1CFB0A3A" w14:textId="77777777" w:rsidR="00286B24" w:rsidDel="00A10A8A" w:rsidRDefault="00286B24" w:rsidP="008729A5">
            <w:pPr>
              <w:rPr>
                <w:del w:id="2205" w:author="Uni Ru" w:date="2020-08-22T22:22:00Z"/>
              </w:rPr>
            </w:pPr>
            <w:del w:id="2206" w:author="Uni Ru" w:date="2020-08-22T22:22:00Z">
              <w:r w:rsidDel="00A10A8A">
                <w:delText>Varchar(20)</w:delText>
              </w:r>
            </w:del>
          </w:p>
        </w:tc>
        <w:tc>
          <w:tcPr>
            <w:tcW w:w="1517" w:type="dxa"/>
          </w:tcPr>
          <w:p w14:paraId="65C4074B" w14:textId="77777777" w:rsidR="00286B24" w:rsidDel="00A10A8A" w:rsidRDefault="00286B24" w:rsidP="008729A5">
            <w:pPr>
              <w:rPr>
                <w:del w:id="2207" w:author="Uni Ru" w:date="2020-08-22T22:22:00Z"/>
              </w:rPr>
            </w:pPr>
            <w:del w:id="2208" w:author="Uni Ru" w:date="2020-08-22T22:22:00Z">
              <w:r w:rsidDel="00A10A8A">
                <w:rPr>
                  <w:rFonts w:hint="eastAsia"/>
                </w:rPr>
                <w:delText>否</w:delText>
              </w:r>
            </w:del>
          </w:p>
        </w:tc>
        <w:tc>
          <w:tcPr>
            <w:tcW w:w="2631" w:type="dxa"/>
          </w:tcPr>
          <w:p w14:paraId="2C58B93D" w14:textId="77777777" w:rsidR="00286B24" w:rsidDel="00A10A8A" w:rsidRDefault="00286B24" w:rsidP="008729A5">
            <w:pPr>
              <w:rPr>
                <w:del w:id="2209" w:author="Uni Ru" w:date="2020-08-22T22:22:00Z"/>
              </w:rPr>
            </w:pPr>
            <w:del w:id="2210" w:author="Uni Ru" w:date="2020-08-22T22:22:00Z">
              <w:r w:rsidDel="00A10A8A">
                <w:delText>用户账号</w:delText>
              </w:r>
            </w:del>
          </w:p>
        </w:tc>
      </w:tr>
      <w:tr w:rsidR="00286B24" w:rsidDel="00A10A8A" w14:paraId="51A6AC1F" w14:textId="77777777" w:rsidTr="008729A5">
        <w:trPr>
          <w:del w:id="2211" w:author="Uni Ru" w:date="2020-08-22T22:22:00Z"/>
        </w:trPr>
        <w:tc>
          <w:tcPr>
            <w:tcW w:w="2074" w:type="dxa"/>
          </w:tcPr>
          <w:p w14:paraId="0E7DDE5E" w14:textId="77777777" w:rsidR="00286B24" w:rsidDel="00A10A8A" w:rsidRDefault="00286B24" w:rsidP="008729A5">
            <w:pPr>
              <w:rPr>
                <w:del w:id="2212" w:author="Uni Ru" w:date="2020-08-22T22:22:00Z"/>
              </w:rPr>
            </w:pPr>
            <w:del w:id="2213" w:author="Uni Ru" w:date="2020-08-22T22:22:00Z">
              <w:r w:rsidDel="00A10A8A">
                <w:delText>User Password</w:delText>
              </w:r>
            </w:del>
          </w:p>
        </w:tc>
        <w:tc>
          <w:tcPr>
            <w:tcW w:w="2074" w:type="dxa"/>
          </w:tcPr>
          <w:p w14:paraId="0DC864B0" w14:textId="77777777" w:rsidR="00286B24" w:rsidDel="00A10A8A" w:rsidRDefault="00286B24" w:rsidP="008729A5">
            <w:pPr>
              <w:rPr>
                <w:del w:id="2214" w:author="Uni Ru" w:date="2020-08-22T22:22:00Z"/>
              </w:rPr>
            </w:pPr>
            <w:del w:id="2215" w:author="Uni Ru" w:date="2020-08-22T22:22:00Z">
              <w:r w:rsidDel="00A10A8A">
                <w:delText>Varchar(20)</w:delText>
              </w:r>
            </w:del>
          </w:p>
        </w:tc>
        <w:tc>
          <w:tcPr>
            <w:tcW w:w="1517" w:type="dxa"/>
          </w:tcPr>
          <w:p w14:paraId="5BCB71AD" w14:textId="77777777" w:rsidR="00286B24" w:rsidDel="00A10A8A" w:rsidRDefault="00286B24" w:rsidP="008729A5">
            <w:pPr>
              <w:rPr>
                <w:del w:id="2216" w:author="Uni Ru" w:date="2020-08-22T22:22:00Z"/>
              </w:rPr>
            </w:pPr>
            <w:del w:id="2217" w:author="Uni Ru" w:date="2020-08-22T22:22:00Z">
              <w:r w:rsidDel="00A10A8A">
                <w:rPr>
                  <w:rFonts w:hint="eastAsia"/>
                </w:rPr>
                <w:delText>否</w:delText>
              </w:r>
            </w:del>
          </w:p>
        </w:tc>
        <w:tc>
          <w:tcPr>
            <w:tcW w:w="2631" w:type="dxa"/>
          </w:tcPr>
          <w:p w14:paraId="26D4ED77" w14:textId="77777777" w:rsidR="00286B24" w:rsidDel="00A10A8A" w:rsidRDefault="00286B24" w:rsidP="008729A5">
            <w:pPr>
              <w:rPr>
                <w:del w:id="2218" w:author="Uni Ru" w:date="2020-08-22T22:22:00Z"/>
              </w:rPr>
            </w:pPr>
            <w:del w:id="2219" w:author="Uni Ru" w:date="2020-08-22T22:22:00Z">
              <w:r w:rsidDel="00A10A8A">
                <w:delText>用户密码修改</w:delText>
              </w:r>
            </w:del>
          </w:p>
        </w:tc>
      </w:tr>
      <w:tr w:rsidR="00286B24" w:rsidDel="00A10A8A" w14:paraId="045F05E5" w14:textId="77777777" w:rsidTr="008729A5">
        <w:trPr>
          <w:del w:id="2220" w:author="Uni Ru" w:date="2020-08-22T22:22:00Z"/>
        </w:trPr>
        <w:tc>
          <w:tcPr>
            <w:tcW w:w="2074" w:type="dxa"/>
          </w:tcPr>
          <w:p w14:paraId="0225FC74" w14:textId="77777777" w:rsidR="00286B24" w:rsidDel="00A10A8A" w:rsidRDefault="00286B24" w:rsidP="008729A5">
            <w:pPr>
              <w:rPr>
                <w:del w:id="2221" w:author="Uni Ru" w:date="2020-08-22T22:22:00Z"/>
              </w:rPr>
            </w:pPr>
            <w:del w:id="2222" w:author="Uni Ru" w:date="2020-08-22T22:22:00Z">
              <w:r w:rsidDel="00A10A8A">
                <w:delText>注册时间</w:delText>
              </w:r>
            </w:del>
          </w:p>
        </w:tc>
        <w:tc>
          <w:tcPr>
            <w:tcW w:w="2074" w:type="dxa"/>
          </w:tcPr>
          <w:p w14:paraId="0652A3CB" w14:textId="77777777" w:rsidR="00286B24" w:rsidDel="00A10A8A" w:rsidRDefault="00286B24" w:rsidP="008729A5">
            <w:pPr>
              <w:rPr>
                <w:del w:id="2223" w:author="Uni Ru" w:date="2020-08-22T22:22:00Z"/>
              </w:rPr>
            </w:pPr>
          </w:p>
        </w:tc>
        <w:tc>
          <w:tcPr>
            <w:tcW w:w="1517" w:type="dxa"/>
          </w:tcPr>
          <w:p w14:paraId="2B625853" w14:textId="77777777" w:rsidR="00286B24" w:rsidDel="00A10A8A" w:rsidRDefault="00286B24" w:rsidP="008729A5">
            <w:pPr>
              <w:rPr>
                <w:del w:id="2224" w:author="Uni Ru" w:date="2020-08-22T22:22:00Z"/>
              </w:rPr>
            </w:pPr>
            <w:del w:id="2225" w:author="Uni Ru" w:date="2020-08-22T22:22:00Z">
              <w:r w:rsidDel="00A10A8A">
                <w:delText>否</w:delText>
              </w:r>
            </w:del>
          </w:p>
        </w:tc>
        <w:tc>
          <w:tcPr>
            <w:tcW w:w="2631" w:type="dxa"/>
          </w:tcPr>
          <w:p w14:paraId="76E32DC0" w14:textId="77777777" w:rsidR="00286B24" w:rsidDel="00A10A8A" w:rsidRDefault="00286B24" w:rsidP="008729A5">
            <w:pPr>
              <w:rPr>
                <w:del w:id="2226" w:author="Uni Ru" w:date="2020-08-22T22:22:00Z"/>
              </w:rPr>
            </w:pPr>
            <w:del w:id="2227" w:author="Uni Ru" w:date="2020-08-22T22:22:00Z">
              <w:r w:rsidDel="00A10A8A">
                <w:delText>具体到年月日</w:delText>
              </w:r>
            </w:del>
          </w:p>
        </w:tc>
      </w:tr>
      <w:tr w:rsidR="00286B24" w:rsidDel="00A10A8A" w14:paraId="3251A3BF" w14:textId="77777777" w:rsidTr="008729A5">
        <w:trPr>
          <w:del w:id="2228" w:author="Uni Ru" w:date="2020-08-22T22:22:00Z"/>
        </w:trPr>
        <w:tc>
          <w:tcPr>
            <w:tcW w:w="2074" w:type="dxa"/>
          </w:tcPr>
          <w:p w14:paraId="4C71C3AF" w14:textId="77777777" w:rsidR="00286B24" w:rsidDel="00A10A8A" w:rsidRDefault="00286B24" w:rsidP="008729A5">
            <w:pPr>
              <w:rPr>
                <w:del w:id="2229" w:author="Uni Ru" w:date="2020-08-22T22:22:00Z"/>
              </w:rPr>
            </w:pPr>
            <w:del w:id="2230" w:author="Uni Ru" w:date="2020-08-22T22:22:00Z">
              <w:r w:rsidDel="00A10A8A">
                <w:rPr>
                  <w:rFonts w:hint="eastAsia"/>
                </w:rPr>
                <w:delText>用户登陆与在线</w:delText>
              </w:r>
            </w:del>
          </w:p>
        </w:tc>
        <w:tc>
          <w:tcPr>
            <w:tcW w:w="2074" w:type="dxa"/>
          </w:tcPr>
          <w:p w14:paraId="436CF1D5" w14:textId="77777777" w:rsidR="00286B24" w:rsidDel="00A10A8A" w:rsidRDefault="00286B24" w:rsidP="008729A5">
            <w:pPr>
              <w:rPr>
                <w:del w:id="2231" w:author="Uni Ru" w:date="2020-08-22T22:22:00Z"/>
              </w:rPr>
            </w:pPr>
          </w:p>
        </w:tc>
        <w:tc>
          <w:tcPr>
            <w:tcW w:w="1517" w:type="dxa"/>
          </w:tcPr>
          <w:p w14:paraId="45864960" w14:textId="77777777" w:rsidR="00286B24" w:rsidDel="00A10A8A" w:rsidRDefault="00286B24" w:rsidP="008729A5">
            <w:pPr>
              <w:rPr>
                <w:del w:id="2232" w:author="Uni Ru" w:date="2020-08-22T22:22:00Z"/>
              </w:rPr>
            </w:pPr>
            <w:del w:id="2233" w:author="Uni Ru" w:date="2020-08-22T22:22:00Z">
              <w:r w:rsidDel="00A10A8A">
                <w:rPr>
                  <w:rFonts w:hint="eastAsia"/>
                </w:rPr>
                <w:delText>是</w:delText>
              </w:r>
            </w:del>
          </w:p>
        </w:tc>
        <w:tc>
          <w:tcPr>
            <w:tcW w:w="2631" w:type="dxa"/>
          </w:tcPr>
          <w:p w14:paraId="4BB9CF47" w14:textId="77777777" w:rsidR="00286B24" w:rsidDel="00A10A8A" w:rsidRDefault="00286B24" w:rsidP="008729A5">
            <w:pPr>
              <w:rPr>
                <w:del w:id="2234" w:author="Uni Ru" w:date="2020-08-22T22:22:00Z"/>
              </w:rPr>
            </w:pPr>
            <w:del w:id="2235" w:author="Uni Ru" w:date="2020-08-22T22:22:00Z">
              <w:r w:rsidDel="00A10A8A">
                <w:rPr>
                  <w:rFonts w:hint="eastAsia"/>
                </w:rPr>
                <w:delText>记录登陆时间与在线时长</w:delText>
              </w:r>
            </w:del>
          </w:p>
        </w:tc>
      </w:tr>
      <w:tr w:rsidR="00286B24" w:rsidDel="00A10A8A" w14:paraId="7DD3A437" w14:textId="77777777" w:rsidTr="008729A5">
        <w:trPr>
          <w:del w:id="2236" w:author="Uni Ru" w:date="2020-08-22T22:22:00Z"/>
        </w:trPr>
        <w:tc>
          <w:tcPr>
            <w:tcW w:w="2074" w:type="dxa"/>
          </w:tcPr>
          <w:p w14:paraId="01039EC6" w14:textId="77777777" w:rsidR="00286B24" w:rsidRPr="003613E0" w:rsidDel="00A10A8A" w:rsidRDefault="00286B24" w:rsidP="008729A5">
            <w:pPr>
              <w:rPr>
                <w:del w:id="2237" w:author="Uni Ru" w:date="2020-08-22T22:22:00Z"/>
                <w:color w:val="FF0000"/>
              </w:rPr>
            </w:pPr>
            <w:del w:id="2238" w:author="Uni Ru" w:date="2020-08-22T22:22:00Z">
              <w:r w:rsidRPr="003613E0" w:rsidDel="00A10A8A">
                <w:rPr>
                  <w:color w:val="FF0000"/>
                </w:rPr>
                <w:delText>H</w:delText>
              </w:r>
              <w:r w:rsidRPr="003613E0" w:rsidDel="00A10A8A">
                <w:rPr>
                  <w:rFonts w:hint="eastAsia"/>
                  <w:color w:val="FF0000"/>
                </w:rPr>
                <w:delText>istory</w:delText>
              </w:r>
            </w:del>
          </w:p>
        </w:tc>
        <w:tc>
          <w:tcPr>
            <w:tcW w:w="2074" w:type="dxa"/>
          </w:tcPr>
          <w:p w14:paraId="02EEB0E1" w14:textId="77777777" w:rsidR="00286B24" w:rsidRPr="003613E0" w:rsidDel="00A10A8A" w:rsidRDefault="00286B24" w:rsidP="008729A5">
            <w:pPr>
              <w:rPr>
                <w:del w:id="2239" w:author="Uni Ru" w:date="2020-08-22T22:22:00Z"/>
                <w:color w:val="FF0000"/>
              </w:rPr>
            </w:pPr>
          </w:p>
        </w:tc>
        <w:tc>
          <w:tcPr>
            <w:tcW w:w="1517" w:type="dxa"/>
          </w:tcPr>
          <w:p w14:paraId="1A045BE4" w14:textId="77777777" w:rsidR="00286B24" w:rsidRPr="003613E0" w:rsidDel="00A10A8A" w:rsidRDefault="00286B24" w:rsidP="008729A5">
            <w:pPr>
              <w:rPr>
                <w:del w:id="2240" w:author="Uni Ru" w:date="2020-08-22T22:22:00Z"/>
                <w:color w:val="FF0000"/>
              </w:rPr>
            </w:pPr>
            <w:del w:id="2241" w:author="Uni Ru" w:date="2020-08-22T22:22:00Z">
              <w:r w:rsidRPr="003613E0" w:rsidDel="00A10A8A">
                <w:rPr>
                  <w:rFonts w:hint="eastAsia"/>
                  <w:color w:val="FF0000"/>
                </w:rPr>
                <w:delText>是</w:delText>
              </w:r>
            </w:del>
          </w:p>
        </w:tc>
        <w:tc>
          <w:tcPr>
            <w:tcW w:w="2631" w:type="dxa"/>
          </w:tcPr>
          <w:p w14:paraId="344608FD" w14:textId="77777777" w:rsidR="00286B24" w:rsidRPr="003613E0" w:rsidDel="00A10A8A" w:rsidRDefault="00286B24" w:rsidP="008729A5">
            <w:pPr>
              <w:rPr>
                <w:del w:id="2242" w:author="Uni Ru" w:date="2020-08-22T22:22:00Z"/>
                <w:color w:val="FF0000"/>
              </w:rPr>
            </w:pPr>
            <w:del w:id="2243" w:author="Uni Ru" w:date="2020-08-22T22:22:00Z">
              <w:r w:rsidRPr="003613E0" w:rsidDel="00A10A8A">
                <w:rPr>
                  <w:rFonts w:hint="eastAsia"/>
                  <w:color w:val="FF0000"/>
                </w:rPr>
                <w:delText>记录用户的操作历史</w:delText>
              </w:r>
            </w:del>
          </w:p>
        </w:tc>
      </w:tr>
      <w:tr w:rsidR="00286B24" w:rsidDel="00A10A8A" w14:paraId="1E73E543" w14:textId="77777777" w:rsidTr="008729A5">
        <w:trPr>
          <w:trHeight w:val="261"/>
          <w:del w:id="2244" w:author="Uni Ru" w:date="2020-08-22T22:22:00Z"/>
        </w:trPr>
        <w:tc>
          <w:tcPr>
            <w:tcW w:w="2074" w:type="dxa"/>
          </w:tcPr>
          <w:p w14:paraId="3B4FD36B" w14:textId="77777777" w:rsidR="00286B24" w:rsidDel="00A10A8A" w:rsidRDefault="00286B24" w:rsidP="008729A5">
            <w:pPr>
              <w:rPr>
                <w:del w:id="2245" w:author="Uni Ru" w:date="2020-08-22T22:22:00Z"/>
              </w:rPr>
            </w:pPr>
            <w:del w:id="2246" w:author="Uni Ru" w:date="2020-08-22T22:22:00Z">
              <w:r w:rsidDel="00A10A8A">
                <w:rPr>
                  <w:rFonts w:hint="eastAsia"/>
                </w:rPr>
                <w:delText>注销时间</w:delText>
              </w:r>
            </w:del>
          </w:p>
        </w:tc>
        <w:tc>
          <w:tcPr>
            <w:tcW w:w="2074" w:type="dxa"/>
          </w:tcPr>
          <w:p w14:paraId="006E94A7" w14:textId="77777777" w:rsidR="00286B24" w:rsidDel="00A10A8A" w:rsidRDefault="00286B24" w:rsidP="008729A5">
            <w:pPr>
              <w:rPr>
                <w:del w:id="2247" w:author="Uni Ru" w:date="2020-08-22T22:22:00Z"/>
              </w:rPr>
            </w:pPr>
          </w:p>
        </w:tc>
        <w:tc>
          <w:tcPr>
            <w:tcW w:w="1517" w:type="dxa"/>
          </w:tcPr>
          <w:p w14:paraId="2D4989E9" w14:textId="77777777" w:rsidR="00286B24" w:rsidDel="00A10A8A" w:rsidRDefault="00286B24" w:rsidP="008729A5">
            <w:pPr>
              <w:rPr>
                <w:del w:id="2248" w:author="Uni Ru" w:date="2020-08-22T22:22:00Z"/>
              </w:rPr>
            </w:pPr>
            <w:del w:id="2249" w:author="Uni Ru" w:date="2020-08-22T22:22:00Z">
              <w:r w:rsidDel="00A10A8A">
                <w:rPr>
                  <w:rFonts w:hint="eastAsia"/>
                </w:rPr>
                <w:delText>是</w:delText>
              </w:r>
            </w:del>
          </w:p>
        </w:tc>
        <w:tc>
          <w:tcPr>
            <w:tcW w:w="2631" w:type="dxa"/>
          </w:tcPr>
          <w:p w14:paraId="793C6ECF" w14:textId="77777777" w:rsidR="00286B24" w:rsidDel="00A10A8A" w:rsidRDefault="00286B24" w:rsidP="008729A5">
            <w:pPr>
              <w:rPr>
                <w:del w:id="2250" w:author="Uni Ru" w:date="2020-08-22T22:22:00Z"/>
              </w:rPr>
            </w:pPr>
            <w:del w:id="2251" w:author="Uni Ru" w:date="2020-08-22T22:22:00Z">
              <w:r w:rsidDel="00A10A8A">
                <w:rPr>
                  <w:rFonts w:hint="eastAsia"/>
                </w:rPr>
                <w:delText>记录用户注销账号的时间</w:delText>
              </w:r>
            </w:del>
          </w:p>
        </w:tc>
      </w:tr>
    </w:tbl>
    <w:p w14:paraId="5F2F0657" w14:textId="77777777" w:rsidR="00286B24" w:rsidDel="00A10A8A" w:rsidRDefault="00286B24" w:rsidP="00286B24">
      <w:pPr>
        <w:rPr>
          <w:del w:id="2252" w:author="Uni Ru" w:date="2020-08-22T22:22:00Z"/>
        </w:rPr>
      </w:pPr>
    </w:p>
    <w:p w14:paraId="2A1330FE" w14:textId="77777777" w:rsidR="00286B24" w:rsidDel="00A10A8A" w:rsidRDefault="00286B24" w:rsidP="00286B24">
      <w:pPr>
        <w:rPr>
          <w:del w:id="2253" w:author="Uni Ru" w:date="2020-08-22T22:22:00Z"/>
        </w:rPr>
      </w:pPr>
    </w:p>
    <w:p w14:paraId="3D4B3DA4" w14:textId="77777777" w:rsidR="00286B24" w:rsidRPr="003613E0" w:rsidDel="00A10A8A" w:rsidRDefault="00286B24" w:rsidP="00286B24">
      <w:pPr>
        <w:rPr>
          <w:del w:id="2254" w:author="Uni Ru" w:date="2020-08-22T22:22:00Z"/>
          <w:color w:val="FF0000"/>
        </w:rPr>
      </w:pPr>
      <w:del w:id="2255" w:author="Uni Ru" w:date="2020-08-22T22:22:00Z">
        <w:r w:rsidRPr="003613E0" w:rsidDel="00A10A8A">
          <w:rPr>
            <w:color w:val="FF0000"/>
          </w:rPr>
          <w:delText>H</w:delText>
        </w:r>
        <w:r w:rsidRPr="003613E0" w:rsidDel="00A10A8A">
          <w:rPr>
            <w:rFonts w:hint="eastAsia"/>
            <w:color w:val="FF0000"/>
          </w:rPr>
          <w:delText>istory</w:delText>
        </w:r>
        <w:r w:rsidRPr="003613E0" w:rsidDel="00A10A8A">
          <w:rPr>
            <w:rFonts w:hint="eastAsia"/>
            <w:color w:val="FF0000"/>
          </w:rPr>
          <w:delText>表</w:delText>
        </w:r>
      </w:del>
    </w:p>
    <w:p w14:paraId="0A888D5B" w14:textId="77777777" w:rsidR="00286B24" w:rsidDel="00A10A8A" w:rsidRDefault="00286B24" w:rsidP="00286B24">
      <w:pPr>
        <w:rPr>
          <w:del w:id="2256" w:author="Uni Ru" w:date="2020-08-22T22:22:00Z"/>
        </w:rPr>
      </w:pPr>
    </w:p>
    <w:p w14:paraId="33A38831" w14:textId="77777777" w:rsidR="00286B24" w:rsidDel="00A10A8A" w:rsidRDefault="00286B24" w:rsidP="00286B24">
      <w:pPr>
        <w:rPr>
          <w:del w:id="2257" w:author="Uni Ru" w:date="2020-08-22T22:22:00Z"/>
        </w:rPr>
      </w:pPr>
      <w:del w:id="2258" w:author="Uni Ru" w:date="2020-08-22T22:22:00Z">
        <w:r w:rsidDel="00A10A8A">
          <w:delText>Admin</w:delText>
        </w:r>
        <w:r w:rsidDel="00A10A8A">
          <w:delText>表</w:delText>
        </w:r>
      </w:del>
    </w:p>
    <w:tbl>
      <w:tblPr>
        <w:tblStyle w:val="a3"/>
        <w:tblW w:w="0" w:type="auto"/>
        <w:tblLook w:val="04A0" w:firstRow="1" w:lastRow="0" w:firstColumn="1" w:lastColumn="0" w:noHBand="0" w:noVBand="1"/>
      </w:tblPr>
      <w:tblGrid>
        <w:gridCol w:w="2074"/>
        <w:gridCol w:w="2074"/>
        <w:gridCol w:w="2074"/>
        <w:gridCol w:w="2074"/>
      </w:tblGrid>
      <w:tr w:rsidR="00286B24" w:rsidDel="00A10A8A" w14:paraId="6A28D601" w14:textId="77777777" w:rsidTr="008729A5">
        <w:trPr>
          <w:del w:id="2259" w:author="Uni Ru" w:date="2020-08-22T22:22:00Z"/>
        </w:trPr>
        <w:tc>
          <w:tcPr>
            <w:tcW w:w="2074" w:type="dxa"/>
          </w:tcPr>
          <w:p w14:paraId="23AC991E" w14:textId="77777777" w:rsidR="00286B24" w:rsidDel="00A10A8A" w:rsidRDefault="00286B24" w:rsidP="008729A5">
            <w:pPr>
              <w:rPr>
                <w:del w:id="2260" w:author="Uni Ru" w:date="2020-08-22T22:22:00Z"/>
              </w:rPr>
            </w:pPr>
            <w:del w:id="2261" w:author="Uni Ru" w:date="2020-08-22T22:22:00Z">
              <w:r w:rsidDel="00A10A8A">
                <w:delText>列名</w:delText>
              </w:r>
            </w:del>
          </w:p>
        </w:tc>
        <w:tc>
          <w:tcPr>
            <w:tcW w:w="2074" w:type="dxa"/>
          </w:tcPr>
          <w:p w14:paraId="2F7ADB28" w14:textId="77777777" w:rsidR="00286B24" w:rsidDel="00A10A8A" w:rsidRDefault="00286B24" w:rsidP="008729A5">
            <w:pPr>
              <w:rPr>
                <w:del w:id="2262" w:author="Uni Ru" w:date="2020-08-22T22:22:00Z"/>
              </w:rPr>
            </w:pPr>
            <w:del w:id="2263" w:author="Uni Ru" w:date="2020-08-22T22:22:00Z">
              <w:r w:rsidDel="00A10A8A">
                <w:delText>数据类型</w:delText>
              </w:r>
            </w:del>
          </w:p>
        </w:tc>
        <w:tc>
          <w:tcPr>
            <w:tcW w:w="2074" w:type="dxa"/>
          </w:tcPr>
          <w:p w14:paraId="17365D68" w14:textId="77777777" w:rsidR="00286B24" w:rsidDel="00A10A8A" w:rsidRDefault="00286B24" w:rsidP="008729A5">
            <w:pPr>
              <w:rPr>
                <w:del w:id="2264" w:author="Uni Ru" w:date="2020-08-22T22:22:00Z"/>
              </w:rPr>
            </w:pPr>
            <w:del w:id="2265" w:author="Uni Ru" w:date="2020-08-22T22:22:00Z">
              <w:r w:rsidDel="00A10A8A">
                <w:delText>允许</w:delText>
              </w:r>
              <w:r w:rsidDel="00A10A8A">
                <w:delText>null</w:delText>
              </w:r>
              <w:r w:rsidDel="00A10A8A">
                <w:delText>值</w:delText>
              </w:r>
            </w:del>
          </w:p>
        </w:tc>
        <w:tc>
          <w:tcPr>
            <w:tcW w:w="2074" w:type="dxa"/>
          </w:tcPr>
          <w:p w14:paraId="1BAA2A63" w14:textId="77777777" w:rsidR="00286B24" w:rsidDel="00A10A8A" w:rsidRDefault="00286B24" w:rsidP="008729A5">
            <w:pPr>
              <w:rPr>
                <w:del w:id="2266" w:author="Uni Ru" w:date="2020-08-22T22:22:00Z"/>
              </w:rPr>
            </w:pPr>
            <w:del w:id="2267" w:author="Uni Ru" w:date="2020-08-22T22:22:00Z">
              <w:r w:rsidDel="00A10A8A">
                <w:delText>说明</w:delText>
              </w:r>
            </w:del>
          </w:p>
        </w:tc>
      </w:tr>
      <w:tr w:rsidR="00286B24" w:rsidDel="00A10A8A" w14:paraId="72A8226C" w14:textId="77777777" w:rsidTr="008729A5">
        <w:trPr>
          <w:del w:id="2268" w:author="Uni Ru" w:date="2020-08-22T22:22:00Z"/>
        </w:trPr>
        <w:tc>
          <w:tcPr>
            <w:tcW w:w="2074" w:type="dxa"/>
          </w:tcPr>
          <w:p w14:paraId="3BA6CD7D" w14:textId="77777777" w:rsidR="00286B24" w:rsidDel="00A10A8A" w:rsidRDefault="00286B24" w:rsidP="008729A5">
            <w:pPr>
              <w:rPr>
                <w:del w:id="2269" w:author="Uni Ru" w:date="2020-08-22T22:22:00Z"/>
              </w:rPr>
            </w:pPr>
            <w:del w:id="2270" w:author="Uni Ru" w:date="2020-08-22T22:22:00Z">
              <w:r w:rsidDel="00A10A8A">
                <w:delText>A</w:delText>
              </w:r>
              <w:r w:rsidDel="00A10A8A">
                <w:rPr>
                  <w:rFonts w:hint="eastAsia"/>
                </w:rPr>
                <w:delText>dminID</w:delText>
              </w:r>
            </w:del>
          </w:p>
        </w:tc>
        <w:tc>
          <w:tcPr>
            <w:tcW w:w="2074" w:type="dxa"/>
          </w:tcPr>
          <w:p w14:paraId="0926082F" w14:textId="77777777" w:rsidR="00286B24" w:rsidDel="00A10A8A" w:rsidRDefault="00286B24" w:rsidP="008729A5">
            <w:pPr>
              <w:rPr>
                <w:del w:id="2271" w:author="Uni Ru" w:date="2020-08-22T22:22:00Z"/>
              </w:rPr>
            </w:pPr>
            <w:del w:id="2272" w:author="Uni Ru" w:date="2020-08-22T22:22:00Z">
              <w:r w:rsidDel="00A10A8A">
                <w:delText>I</w:delText>
              </w:r>
              <w:r w:rsidDel="00A10A8A">
                <w:rPr>
                  <w:rFonts w:hint="eastAsia"/>
                </w:rPr>
                <w:delText>nt</w:delText>
              </w:r>
            </w:del>
          </w:p>
        </w:tc>
        <w:tc>
          <w:tcPr>
            <w:tcW w:w="2074" w:type="dxa"/>
          </w:tcPr>
          <w:p w14:paraId="1314A966" w14:textId="77777777" w:rsidR="00286B24" w:rsidDel="00A10A8A" w:rsidRDefault="00286B24" w:rsidP="008729A5">
            <w:pPr>
              <w:rPr>
                <w:del w:id="2273" w:author="Uni Ru" w:date="2020-08-22T22:22:00Z"/>
              </w:rPr>
            </w:pPr>
            <w:del w:id="2274" w:author="Uni Ru" w:date="2020-08-22T22:22:00Z">
              <w:r w:rsidDel="00A10A8A">
                <w:rPr>
                  <w:rFonts w:hint="eastAsia"/>
                </w:rPr>
                <w:delText>否</w:delText>
              </w:r>
            </w:del>
          </w:p>
        </w:tc>
        <w:tc>
          <w:tcPr>
            <w:tcW w:w="2074" w:type="dxa"/>
          </w:tcPr>
          <w:p w14:paraId="1AB37BFC" w14:textId="77777777" w:rsidR="00286B24" w:rsidDel="00A10A8A" w:rsidRDefault="00286B24" w:rsidP="008729A5">
            <w:pPr>
              <w:rPr>
                <w:del w:id="2275" w:author="Uni Ru" w:date="2020-08-22T22:22:00Z"/>
              </w:rPr>
            </w:pPr>
            <w:del w:id="2276" w:author="Uni Ru" w:date="2020-08-22T22:22:00Z">
              <w:r w:rsidDel="00A10A8A">
                <w:rPr>
                  <w:rFonts w:hint="eastAsia"/>
                </w:rPr>
                <w:delText>管理用编号</w:delText>
              </w:r>
            </w:del>
          </w:p>
        </w:tc>
      </w:tr>
      <w:tr w:rsidR="00286B24" w:rsidDel="00A10A8A" w14:paraId="5073A588" w14:textId="77777777" w:rsidTr="008729A5">
        <w:trPr>
          <w:del w:id="2277" w:author="Uni Ru" w:date="2020-08-22T22:22:00Z"/>
        </w:trPr>
        <w:tc>
          <w:tcPr>
            <w:tcW w:w="2074" w:type="dxa"/>
          </w:tcPr>
          <w:p w14:paraId="373D8C0F" w14:textId="77777777" w:rsidR="00286B24" w:rsidDel="00A10A8A" w:rsidRDefault="00286B24" w:rsidP="008729A5">
            <w:pPr>
              <w:rPr>
                <w:del w:id="2278" w:author="Uni Ru" w:date="2020-08-22T22:22:00Z"/>
              </w:rPr>
            </w:pPr>
            <w:del w:id="2279" w:author="Uni Ru" w:date="2020-08-22T22:22:00Z">
              <w:r w:rsidDel="00A10A8A">
                <w:delText>A</w:delText>
              </w:r>
              <w:r w:rsidDel="00A10A8A">
                <w:rPr>
                  <w:rFonts w:hint="eastAsia"/>
                </w:rPr>
                <w:delText>dminname</w:delText>
              </w:r>
            </w:del>
          </w:p>
        </w:tc>
        <w:tc>
          <w:tcPr>
            <w:tcW w:w="2074" w:type="dxa"/>
          </w:tcPr>
          <w:p w14:paraId="4F32FAFB" w14:textId="77777777" w:rsidR="00286B24" w:rsidDel="00A10A8A" w:rsidRDefault="00286B24" w:rsidP="008729A5">
            <w:pPr>
              <w:rPr>
                <w:del w:id="2280" w:author="Uni Ru" w:date="2020-08-22T22:22:00Z"/>
              </w:rPr>
            </w:pPr>
            <w:del w:id="2281" w:author="Uni Ru" w:date="2020-08-22T22:22:00Z">
              <w:r w:rsidDel="00A10A8A">
                <w:delText>Varchar(20)</w:delText>
              </w:r>
            </w:del>
          </w:p>
        </w:tc>
        <w:tc>
          <w:tcPr>
            <w:tcW w:w="2074" w:type="dxa"/>
          </w:tcPr>
          <w:p w14:paraId="71D35FB9" w14:textId="77777777" w:rsidR="00286B24" w:rsidDel="00A10A8A" w:rsidRDefault="00286B24" w:rsidP="008729A5">
            <w:pPr>
              <w:rPr>
                <w:del w:id="2282" w:author="Uni Ru" w:date="2020-08-22T22:22:00Z"/>
              </w:rPr>
            </w:pPr>
            <w:del w:id="2283" w:author="Uni Ru" w:date="2020-08-22T22:22:00Z">
              <w:r w:rsidDel="00A10A8A">
                <w:rPr>
                  <w:rFonts w:hint="eastAsia"/>
                </w:rPr>
                <w:delText>否</w:delText>
              </w:r>
            </w:del>
          </w:p>
        </w:tc>
        <w:tc>
          <w:tcPr>
            <w:tcW w:w="2074" w:type="dxa"/>
          </w:tcPr>
          <w:p w14:paraId="550C35AA" w14:textId="77777777" w:rsidR="00286B24" w:rsidDel="00A10A8A" w:rsidRDefault="00286B24" w:rsidP="008729A5">
            <w:pPr>
              <w:rPr>
                <w:del w:id="2284" w:author="Uni Ru" w:date="2020-08-22T22:22:00Z"/>
              </w:rPr>
            </w:pPr>
            <w:del w:id="2285" w:author="Uni Ru" w:date="2020-08-22T22:22:00Z">
              <w:r w:rsidDel="00A10A8A">
                <w:rPr>
                  <w:rFonts w:hint="eastAsia"/>
                </w:rPr>
                <w:delText>管理员姓名</w:delText>
              </w:r>
            </w:del>
          </w:p>
        </w:tc>
      </w:tr>
      <w:tr w:rsidR="00286B24" w:rsidDel="00A10A8A" w14:paraId="6B085D65" w14:textId="77777777" w:rsidTr="008729A5">
        <w:trPr>
          <w:del w:id="2286" w:author="Uni Ru" w:date="2020-08-22T22:22:00Z"/>
        </w:trPr>
        <w:tc>
          <w:tcPr>
            <w:tcW w:w="2074" w:type="dxa"/>
          </w:tcPr>
          <w:p w14:paraId="7FA22606" w14:textId="77777777" w:rsidR="00286B24" w:rsidDel="00A10A8A" w:rsidRDefault="00286B24" w:rsidP="008729A5">
            <w:pPr>
              <w:rPr>
                <w:del w:id="2287" w:author="Uni Ru" w:date="2020-08-22T22:22:00Z"/>
              </w:rPr>
            </w:pPr>
            <w:del w:id="2288" w:author="Uni Ru" w:date="2020-08-22T22:22:00Z">
              <w:r w:rsidDel="00A10A8A">
                <w:rPr>
                  <w:rFonts w:hint="eastAsia"/>
                </w:rPr>
                <w:delText>Adminpassword</w:delText>
              </w:r>
            </w:del>
          </w:p>
        </w:tc>
        <w:tc>
          <w:tcPr>
            <w:tcW w:w="2074" w:type="dxa"/>
          </w:tcPr>
          <w:p w14:paraId="0A99A94C" w14:textId="77777777" w:rsidR="00286B24" w:rsidDel="00A10A8A" w:rsidRDefault="00286B24" w:rsidP="008729A5">
            <w:pPr>
              <w:rPr>
                <w:del w:id="2289" w:author="Uni Ru" w:date="2020-08-22T22:22:00Z"/>
              </w:rPr>
            </w:pPr>
            <w:del w:id="2290" w:author="Uni Ru" w:date="2020-08-22T22:22:00Z">
              <w:r w:rsidDel="00A10A8A">
                <w:delText>Varchar(20)</w:delText>
              </w:r>
            </w:del>
          </w:p>
        </w:tc>
        <w:tc>
          <w:tcPr>
            <w:tcW w:w="2074" w:type="dxa"/>
          </w:tcPr>
          <w:p w14:paraId="4400787D" w14:textId="77777777" w:rsidR="00286B24" w:rsidDel="00A10A8A" w:rsidRDefault="00286B24" w:rsidP="008729A5">
            <w:pPr>
              <w:rPr>
                <w:del w:id="2291" w:author="Uni Ru" w:date="2020-08-22T22:22:00Z"/>
              </w:rPr>
            </w:pPr>
            <w:del w:id="2292" w:author="Uni Ru" w:date="2020-08-22T22:22:00Z">
              <w:r w:rsidDel="00A10A8A">
                <w:rPr>
                  <w:rFonts w:hint="eastAsia"/>
                </w:rPr>
                <w:delText>否</w:delText>
              </w:r>
            </w:del>
          </w:p>
        </w:tc>
        <w:tc>
          <w:tcPr>
            <w:tcW w:w="2074" w:type="dxa"/>
          </w:tcPr>
          <w:p w14:paraId="611B2FDF" w14:textId="77777777" w:rsidR="00286B24" w:rsidDel="00A10A8A" w:rsidRDefault="00286B24" w:rsidP="008729A5">
            <w:pPr>
              <w:rPr>
                <w:del w:id="2293" w:author="Uni Ru" w:date="2020-08-22T22:22:00Z"/>
              </w:rPr>
            </w:pPr>
            <w:del w:id="2294" w:author="Uni Ru" w:date="2020-08-22T22:22:00Z">
              <w:r w:rsidDel="00A10A8A">
                <w:rPr>
                  <w:rFonts w:hint="eastAsia"/>
                </w:rPr>
                <w:delText>管理员密码</w:delText>
              </w:r>
            </w:del>
          </w:p>
        </w:tc>
      </w:tr>
      <w:tr w:rsidR="00286B24" w:rsidDel="00A10A8A" w14:paraId="1254B8E8" w14:textId="77777777" w:rsidTr="008729A5">
        <w:trPr>
          <w:del w:id="2295" w:author="Uni Ru" w:date="2020-08-22T22:22:00Z"/>
        </w:trPr>
        <w:tc>
          <w:tcPr>
            <w:tcW w:w="2074" w:type="dxa"/>
          </w:tcPr>
          <w:p w14:paraId="3AF3CE4C" w14:textId="77777777" w:rsidR="00286B24" w:rsidDel="00A10A8A" w:rsidRDefault="00286B24" w:rsidP="008729A5">
            <w:pPr>
              <w:rPr>
                <w:del w:id="2296" w:author="Uni Ru" w:date="2020-08-22T22:22:00Z"/>
              </w:rPr>
            </w:pPr>
          </w:p>
        </w:tc>
        <w:tc>
          <w:tcPr>
            <w:tcW w:w="2074" w:type="dxa"/>
          </w:tcPr>
          <w:p w14:paraId="363E14F3" w14:textId="77777777" w:rsidR="00286B24" w:rsidDel="00A10A8A" w:rsidRDefault="00286B24" w:rsidP="008729A5">
            <w:pPr>
              <w:rPr>
                <w:del w:id="2297" w:author="Uni Ru" w:date="2020-08-22T22:22:00Z"/>
              </w:rPr>
            </w:pPr>
          </w:p>
        </w:tc>
        <w:tc>
          <w:tcPr>
            <w:tcW w:w="2074" w:type="dxa"/>
          </w:tcPr>
          <w:p w14:paraId="06B671DE" w14:textId="77777777" w:rsidR="00286B24" w:rsidDel="00A10A8A" w:rsidRDefault="00286B24" w:rsidP="008729A5">
            <w:pPr>
              <w:rPr>
                <w:del w:id="2298" w:author="Uni Ru" w:date="2020-08-22T22:22:00Z"/>
              </w:rPr>
            </w:pPr>
          </w:p>
        </w:tc>
        <w:tc>
          <w:tcPr>
            <w:tcW w:w="2074" w:type="dxa"/>
          </w:tcPr>
          <w:p w14:paraId="203AFEFB" w14:textId="77777777" w:rsidR="00286B24" w:rsidDel="00A10A8A" w:rsidRDefault="00286B24" w:rsidP="008729A5">
            <w:pPr>
              <w:rPr>
                <w:del w:id="2299" w:author="Uni Ru" w:date="2020-08-22T22:22:00Z"/>
              </w:rPr>
            </w:pPr>
          </w:p>
        </w:tc>
      </w:tr>
    </w:tbl>
    <w:p w14:paraId="574647F7" w14:textId="77777777" w:rsidR="00286B24" w:rsidDel="00A10A8A" w:rsidRDefault="00286B24" w:rsidP="00286B24">
      <w:pPr>
        <w:rPr>
          <w:del w:id="2300" w:author="Uni Ru" w:date="2020-08-22T22:22:00Z"/>
        </w:rPr>
      </w:pPr>
    </w:p>
    <w:p w14:paraId="3E43A499" w14:textId="77777777" w:rsidR="00286B24" w:rsidDel="00A10A8A" w:rsidRDefault="00286B24" w:rsidP="00286B24">
      <w:pPr>
        <w:rPr>
          <w:del w:id="2301" w:author="Uni Ru" w:date="2020-08-22T22:22:00Z"/>
        </w:rPr>
      </w:pPr>
      <w:del w:id="2302" w:author="Uni Ru" w:date="2020-08-22T22:22:00Z">
        <w:r w:rsidDel="00A10A8A">
          <w:delText>User</w:delText>
        </w:r>
        <w:r w:rsidDel="00A10A8A">
          <w:rPr>
            <w:rFonts w:hint="eastAsia"/>
          </w:rPr>
          <w:delText>-</w:delText>
        </w:r>
        <w:r w:rsidDel="00A10A8A">
          <w:delText xml:space="preserve">device </w:delText>
        </w:r>
        <w:r w:rsidDel="00A10A8A">
          <w:delText>表</w:delText>
        </w:r>
      </w:del>
    </w:p>
    <w:tbl>
      <w:tblPr>
        <w:tblStyle w:val="a3"/>
        <w:tblW w:w="0" w:type="auto"/>
        <w:tblLook w:val="04A0" w:firstRow="1" w:lastRow="0" w:firstColumn="1" w:lastColumn="0" w:noHBand="0" w:noVBand="1"/>
      </w:tblPr>
      <w:tblGrid>
        <w:gridCol w:w="2074"/>
        <w:gridCol w:w="2074"/>
        <w:gridCol w:w="1376"/>
        <w:gridCol w:w="2772"/>
      </w:tblGrid>
      <w:tr w:rsidR="00286B24" w:rsidDel="00A10A8A" w14:paraId="59DD4200" w14:textId="77777777" w:rsidTr="008729A5">
        <w:trPr>
          <w:del w:id="2303" w:author="Uni Ru" w:date="2020-08-22T22:22:00Z"/>
        </w:trPr>
        <w:tc>
          <w:tcPr>
            <w:tcW w:w="2074" w:type="dxa"/>
          </w:tcPr>
          <w:p w14:paraId="440E6191" w14:textId="77777777" w:rsidR="00286B24" w:rsidDel="00A10A8A" w:rsidRDefault="00286B24" w:rsidP="008729A5">
            <w:pPr>
              <w:rPr>
                <w:del w:id="2304" w:author="Uni Ru" w:date="2020-08-22T22:22:00Z"/>
              </w:rPr>
            </w:pPr>
            <w:del w:id="2305" w:author="Uni Ru" w:date="2020-08-22T22:22:00Z">
              <w:r w:rsidDel="00A10A8A">
                <w:delText>列名</w:delText>
              </w:r>
            </w:del>
          </w:p>
        </w:tc>
        <w:tc>
          <w:tcPr>
            <w:tcW w:w="2074" w:type="dxa"/>
          </w:tcPr>
          <w:p w14:paraId="76C1C54C" w14:textId="77777777" w:rsidR="00286B24" w:rsidDel="00A10A8A" w:rsidRDefault="00286B24" w:rsidP="008729A5">
            <w:pPr>
              <w:rPr>
                <w:del w:id="2306" w:author="Uni Ru" w:date="2020-08-22T22:22:00Z"/>
              </w:rPr>
            </w:pPr>
            <w:del w:id="2307" w:author="Uni Ru" w:date="2020-08-22T22:22:00Z">
              <w:r w:rsidDel="00A10A8A">
                <w:delText>数据类型</w:delText>
              </w:r>
            </w:del>
          </w:p>
        </w:tc>
        <w:tc>
          <w:tcPr>
            <w:tcW w:w="1376" w:type="dxa"/>
          </w:tcPr>
          <w:p w14:paraId="02BAFBB6" w14:textId="77777777" w:rsidR="00286B24" w:rsidDel="00A10A8A" w:rsidRDefault="00286B24" w:rsidP="008729A5">
            <w:pPr>
              <w:rPr>
                <w:del w:id="2308" w:author="Uni Ru" w:date="2020-08-22T22:22:00Z"/>
              </w:rPr>
            </w:pPr>
            <w:del w:id="2309" w:author="Uni Ru" w:date="2020-08-22T22:22:00Z">
              <w:r w:rsidDel="00A10A8A">
                <w:delText>允许</w:delText>
              </w:r>
              <w:r w:rsidDel="00A10A8A">
                <w:delText>null</w:delText>
              </w:r>
              <w:r w:rsidDel="00A10A8A">
                <w:delText>值</w:delText>
              </w:r>
            </w:del>
          </w:p>
        </w:tc>
        <w:tc>
          <w:tcPr>
            <w:tcW w:w="2772" w:type="dxa"/>
          </w:tcPr>
          <w:p w14:paraId="5A571569" w14:textId="77777777" w:rsidR="00286B24" w:rsidDel="00A10A8A" w:rsidRDefault="00286B24" w:rsidP="008729A5">
            <w:pPr>
              <w:rPr>
                <w:del w:id="2310" w:author="Uni Ru" w:date="2020-08-22T22:22:00Z"/>
              </w:rPr>
            </w:pPr>
            <w:del w:id="2311" w:author="Uni Ru" w:date="2020-08-22T22:22:00Z">
              <w:r w:rsidDel="00A10A8A">
                <w:delText>说明</w:delText>
              </w:r>
            </w:del>
          </w:p>
        </w:tc>
      </w:tr>
      <w:tr w:rsidR="00286B24" w:rsidDel="00A10A8A" w14:paraId="64715D92" w14:textId="77777777" w:rsidTr="008729A5">
        <w:trPr>
          <w:del w:id="2312" w:author="Uni Ru" w:date="2020-08-22T22:22:00Z"/>
        </w:trPr>
        <w:tc>
          <w:tcPr>
            <w:tcW w:w="2074" w:type="dxa"/>
          </w:tcPr>
          <w:p w14:paraId="1839D737" w14:textId="77777777" w:rsidR="00286B24" w:rsidDel="00A10A8A" w:rsidRDefault="00286B24" w:rsidP="008729A5">
            <w:pPr>
              <w:rPr>
                <w:del w:id="2313" w:author="Uni Ru" w:date="2020-08-22T22:22:00Z"/>
              </w:rPr>
            </w:pPr>
            <w:del w:id="2314" w:author="Uni Ru" w:date="2020-08-22T22:22:00Z">
              <w:r w:rsidDel="00A10A8A">
                <w:delText>UserID</w:delText>
              </w:r>
            </w:del>
          </w:p>
        </w:tc>
        <w:tc>
          <w:tcPr>
            <w:tcW w:w="2074" w:type="dxa"/>
          </w:tcPr>
          <w:p w14:paraId="7E020AF4" w14:textId="77777777" w:rsidR="00286B24" w:rsidDel="00A10A8A" w:rsidRDefault="00286B24" w:rsidP="008729A5">
            <w:pPr>
              <w:rPr>
                <w:del w:id="2315" w:author="Uni Ru" w:date="2020-08-22T22:22:00Z"/>
              </w:rPr>
            </w:pPr>
            <w:del w:id="2316" w:author="Uni Ru" w:date="2020-08-22T22:22:00Z">
              <w:r w:rsidDel="00A10A8A">
                <w:delText>I</w:delText>
              </w:r>
              <w:r w:rsidDel="00A10A8A">
                <w:rPr>
                  <w:rFonts w:hint="eastAsia"/>
                </w:rPr>
                <w:delText xml:space="preserve">nt </w:delText>
              </w:r>
            </w:del>
          </w:p>
        </w:tc>
        <w:tc>
          <w:tcPr>
            <w:tcW w:w="1376" w:type="dxa"/>
          </w:tcPr>
          <w:p w14:paraId="2F6B38C3" w14:textId="77777777" w:rsidR="00286B24" w:rsidDel="00A10A8A" w:rsidRDefault="00286B24" w:rsidP="008729A5">
            <w:pPr>
              <w:rPr>
                <w:del w:id="2317" w:author="Uni Ru" w:date="2020-08-22T22:22:00Z"/>
              </w:rPr>
            </w:pPr>
            <w:del w:id="2318" w:author="Uni Ru" w:date="2020-08-22T22:22:00Z">
              <w:r w:rsidDel="00A10A8A">
                <w:delText>否</w:delText>
              </w:r>
            </w:del>
          </w:p>
        </w:tc>
        <w:tc>
          <w:tcPr>
            <w:tcW w:w="2772" w:type="dxa"/>
          </w:tcPr>
          <w:p w14:paraId="3F6D7013" w14:textId="77777777" w:rsidR="00286B24" w:rsidDel="00A10A8A" w:rsidRDefault="00286B24" w:rsidP="008729A5">
            <w:pPr>
              <w:rPr>
                <w:del w:id="2319" w:author="Uni Ru" w:date="2020-08-22T22:22:00Z"/>
              </w:rPr>
            </w:pPr>
            <w:del w:id="2320" w:author="Uni Ru" w:date="2020-08-22T22:22:00Z">
              <w:r w:rsidDel="00A10A8A">
                <w:delText>用户编号</w:delText>
              </w:r>
            </w:del>
          </w:p>
        </w:tc>
      </w:tr>
      <w:tr w:rsidR="00286B24" w:rsidDel="00A10A8A" w14:paraId="766BDE5B" w14:textId="77777777" w:rsidTr="008729A5">
        <w:trPr>
          <w:del w:id="2321" w:author="Uni Ru" w:date="2020-08-22T22:22:00Z"/>
        </w:trPr>
        <w:tc>
          <w:tcPr>
            <w:tcW w:w="2074" w:type="dxa"/>
          </w:tcPr>
          <w:p w14:paraId="6C1F8D9E" w14:textId="77777777" w:rsidR="00286B24" w:rsidDel="00A10A8A" w:rsidRDefault="00286B24" w:rsidP="008729A5">
            <w:pPr>
              <w:rPr>
                <w:del w:id="2322" w:author="Uni Ru" w:date="2020-08-22T22:22:00Z"/>
              </w:rPr>
            </w:pPr>
            <w:del w:id="2323" w:author="Uni Ru" w:date="2020-08-22T22:22:00Z">
              <w:r w:rsidDel="00A10A8A">
                <w:delText>User Name</w:delText>
              </w:r>
            </w:del>
          </w:p>
        </w:tc>
        <w:tc>
          <w:tcPr>
            <w:tcW w:w="2074" w:type="dxa"/>
          </w:tcPr>
          <w:p w14:paraId="1188CF9A" w14:textId="77777777" w:rsidR="00286B24" w:rsidDel="00A10A8A" w:rsidRDefault="00286B24" w:rsidP="008729A5">
            <w:pPr>
              <w:rPr>
                <w:del w:id="2324" w:author="Uni Ru" w:date="2020-08-22T22:22:00Z"/>
              </w:rPr>
            </w:pPr>
            <w:del w:id="2325" w:author="Uni Ru" w:date="2020-08-22T22:22:00Z">
              <w:r w:rsidDel="00A10A8A">
                <w:delText>Varchar(20)</w:delText>
              </w:r>
            </w:del>
          </w:p>
        </w:tc>
        <w:tc>
          <w:tcPr>
            <w:tcW w:w="1376" w:type="dxa"/>
          </w:tcPr>
          <w:p w14:paraId="4890FB52" w14:textId="77777777" w:rsidR="00286B24" w:rsidDel="00A10A8A" w:rsidRDefault="00286B24" w:rsidP="008729A5">
            <w:pPr>
              <w:rPr>
                <w:del w:id="2326" w:author="Uni Ru" w:date="2020-08-22T22:22:00Z"/>
              </w:rPr>
            </w:pPr>
            <w:del w:id="2327" w:author="Uni Ru" w:date="2020-08-22T22:22:00Z">
              <w:r w:rsidDel="00A10A8A">
                <w:rPr>
                  <w:rFonts w:hint="eastAsia"/>
                </w:rPr>
                <w:delText>否</w:delText>
              </w:r>
            </w:del>
          </w:p>
        </w:tc>
        <w:tc>
          <w:tcPr>
            <w:tcW w:w="2772" w:type="dxa"/>
          </w:tcPr>
          <w:p w14:paraId="7D06515A" w14:textId="77777777" w:rsidR="00286B24" w:rsidDel="00A10A8A" w:rsidRDefault="00286B24" w:rsidP="008729A5">
            <w:pPr>
              <w:rPr>
                <w:del w:id="2328" w:author="Uni Ru" w:date="2020-08-22T22:22:00Z"/>
              </w:rPr>
            </w:pPr>
            <w:del w:id="2329" w:author="Uni Ru" w:date="2020-08-22T22:22:00Z">
              <w:r w:rsidDel="00A10A8A">
                <w:delText>用户名称</w:delText>
              </w:r>
            </w:del>
          </w:p>
        </w:tc>
      </w:tr>
      <w:tr w:rsidR="00286B24" w:rsidDel="00A10A8A" w14:paraId="1BC54EFE" w14:textId="77777777" w:rsidTr="008729A5">
        <w:trPr>
          <w:del w:id="2330" w:author="Uni Ru" w:date="2020-08-22T22:22:00Z"/>
        </w:trPr>
        <w:tc>
          <w:tcPr>
            <w:tcW w:w="2074" w:type="dxa"/>
          </w:tcPr>
          <w:p w14:paraId="233E4238" w14:textId="77777777" w:rsidR="00286B24" w:rsidDel="00A10A8A" w:rsidRDefault="00286B24" w:rsidP="008729A5">
            <w:pPr>
              <w:rPr>
                <w:del w:id="2331" w:author="Uni Ru" w:date="2020-08-22T22:22:00Z"/>
              </w:rPr>
            </w:pPr>
            <w:del w:id="2332" w:author="Uni Ru" w:date="2020-08-22T22:22:00Z">
              <w:r w:rsidDel="00A10A8A">
                <w:rPr>
                  <w:rFonts w:hint="eastAsia"/>
                </w:rPr>
                <w:delText>设备组数目</w:delText>
              </w:r>
            </w:del>
          </w:p>
        </w:tc>
        <w:tc>
          <w:tcPr>
            <w:tcW w:w="2074" w:type="dxa"/>
          </w:tcPr>
          <w:p w14:paraId="267F2D3F" w14:textId="77777777" w:rsidR="00286B24" w:rsidDel="00A10A8A" w:rsidRDefault="00286B24" w:rsidP="008729A5">
            <w:pPr>
              <w:rPr>
                <w:del w:id="2333" w:author="Uni Ru" w:date="2020-08-22T22:22:00Z"/>
              </w:rPr>
            </w:pPr>
            <w:del w:id="2334" w:author="Uni Ru" w:date="2020-08-22T22:22:00Z">
              <w:r w:rsidDel="00A10A8A">
                <w:delText>I</w:delText>
              </w:r>
              <w:r w:rsidDel="00A10A8A">
                <w:rPr>
                  <w:rFonts w:hint="eastAsia"/>
                </w:rPr>
                <w:delText xml:space="preserve">nt </w:delText>
              </w:r>
            </w:del>
          </w:p>
        </w:tc>
        <w:tc>
          <w:tcPr>
            <w:tcW w:w="1376" w:type="dxa"/>
          </w:tcPr>
          <w:p w14:paraId="77F787A0" w14:textId="77777777" w:rsidR="00286B24" w:rsidDel="00A10A8A" w:rsidRDefault="00286B24" w:rsidP="008729A5">
            <w:pPr>
              <w:rPr>
                <w:del w:id="2335" w:author="Uni Ru" w:date="2020-08-22T22:22:00Z"/>
              </w:rPr>
            </w:pPr>
            <w:del w:id="2336" w:author="Uni Ru" w:date="2020-08-22T22:22:00Z">
              <w:r w:rsidDel="00A10A8A">
                <w:delText>否</w:delText>
              </w:r>
            </w:del>
          </w:p>
        </w:tc>
        <w:tc>
          <w:tcPr>
            <w:tcW w:w="2772" w:type="dxa"/>
          </w:tcPr>
          <w:p w14:paraId="6E1AF8BD" w14:textId="77777777" w:rsidR="00286B24" w:rsidDel="00A10A8A" w:rsidRDefault="00286B24" w:rsidP="008729A5">
            <w:pPr>
              <w:rPr>
                <w:del w:id="2337" w:author="Uni Ru" w:date="2020-08-22T22:22:00Z"/>
              </w:rPr>
            </w:pPr>
            <w:del w:id="2338" w:author="Uni Ru" w:date="2020-08-22T22:22:00Z">
              <w:r w:rsidDel="00A10A8A">
                <w:rPr>
                  <w:rFonts w:hint="eastAsia"/>
                </w:rPr>
                <w:delText>记录总共一个用户多少设备组</w:delText>
              </w:r>
            </w:del>
          </w:p>
        </w:tc>
      </w:tr>
      <w:tr w:rsidR="00286B24" w:rsidDel="00A10A8A" w14:paraId="7B64A18E" w14:textId="77777777" w:rsidTr="008729A5">
        <w:trPr>
          <w:del w:id="2339" w:author="Uni Ru" w:date="2020-08-22T22:22:00Z"/>
        </w:trPr>
        <w:tc>
          <w:tcPr>
            <w:tcW w:w="2074" w:type="dxa"/>
          </w:tcPr>
          <w:p w14:paraId="7B742223" w14:textId="77777777" w:rsidR="00286B24" w:rsidDel="00A10A8A" w:rsidRDefault="00286B24" w:rsidP="008729A5">
            <w:pPr>
              <w:rPr>
                <w:del w:id="2340" w:author="Uni Ru" w:date="2020-08-22T22:22:00Z"/>
              </w:rPr>
            </w:pPr>
            <w:del w:id="2341" w:author="Uni Ru" w:date="2020-08-22T22:22:00Z">
              <w:r w:rsidDel="00A10A8A">
                <w:rPr>
                  <w:rFonts w:hint="eastAsia"/>
                </w:rPr>
                <w:delText>从机总数目</w:delText>
              </w:r>
            </w:del>
          </w:p>
        </w:tc>
        <w:tc>
          <w:tcPr>
            <w:tcW w:w="2074" w:type="dxa"/>
          </w:tcPr>
          <w:p w14:paraId="314E9DF0" w14:textId="77777777" w:rsidR="00286B24" w:rsidDel="00A10A8A" w:rsidRDefault="00286B24" w:rsidP="008729A5">
            <w:pPr>
              <w:rPr>
                <w:del w:id="2342" w:author="Uni Ru" w:date="2020-08-22T22:22:00Z"/>
              </w:rPr>
            </w:pPr>
            <w:del w:id="2343" w:author="Uni Ru" w:date="2020-08-22T22:22:00Z">
              <w:r w:rsidDel="00A10A8A">
                <w:delText>I</w:delText>
              </w:r>
              <w:r w:rsidDel="00A10A8A">
                <w:rPr>
                  <w:rFonts w:hint="eastAsia"/>
                </w:rPr>
                <w:delText xml:space="preserve">nt </w:delText>
              </w:r>
            </w:del>
          </w:p>
        </w:tc>
        <w:tc>
          <w:tcPr>
            <w:tcW w:w="1376" w:type="dxa"/>
          </w:tcPr>
          <w:p w14:paraId="300DD887" w14:textId="77777777" w:rsidR="00286B24" w:rsidDel="00A10A8A" w:rsidRDefault="00286B24" w:rsidP="008729A5">
            <w:pPr>
              <w:rPr>
                <w:del w:id="2344" w:author="Uni Ru" w:date="2020-08-22T22:22:00Z"/>
              </w:rPr>
            </w:pPr>
            <w:del w:id="2345" w:author="Uni Ru" w:date="2020-08-22T22:22:00Z">
              <w:r w:rsidDel="00A10A8A">
                <w:delText>否</w:delText>
              </w:r>
            </w:del>
          </w:p>
        </w:tc>
        <w:tc>
          <w:tcPr>
            <w:tcW w:w="2772" w:type="dxa"/>
          </w:tcPr>
          <w:p w14:paraId="1E3892CE" w14:textId="77777777" w:rsidR="00286B24" w:rsidDel="00A10A8A" w:rsidRDefault="00286B24" w:rsidP="008729A5">
            <w:pPr>
              <w:rPr>
                <w:del w:id="2346" w:author="Uni Ru" w:date="2020-08-22T22:22:00Z"/>
              </w:rPr>
            </w:pPr>
            <w:del w:id="2347" w:author="Uni Ru" w:date="2020-08-22T22:22:00Z">
              <w:r w:rsidDel="00A10A8A">
                <w:rPr>
                  <w:rFonts w:hint="eastAsia"/>
                </w:rPr>
                <w:delText>记录总共多少从机</w:delText>
              </w:r>
            </w:del>
          </w:p>
        </w:tc>
      </w:tr>
      <w:tr w:rsidR="00286B24" w:rsidDel="00A10A8A" w14:paraId="56A1B684" w14:textId="77777777" w:rsidTr="008729A5">
        <w:trPr>
          <w:del w:id="2348" w:author="Uni Ru" w:date="2020-08-22T22:22:00Z"/>
        </w:trPr>
        <w:tc>
          <w:tcPr>
            <w:tcW w:w="2074" w:type="dxa"/>
          </w:tcPr>
          <w:p w14:paraId="5E96B1AE" w14:textId="77777777" w:rsidR="00286B24" w:rsidDel="00A10A8A" w:rsidRDefault="00286B24" w:rsidP="008729A5">
            <w:pPr>
              <w:rPr>
                <w:del w:id="2349" w:author="Uni Ru" w:date="2020-08-22T22:22:00Z"/>
              </w:rPr>
            </w:pPr>
            <w:del w:id="2350" w:author="Uni Ru" w:date="2020-08-22T22:22:00Z">
              <w:r w:rsidDel="00A10A8A">
                <w:rPr>
                  <w:rFonts w:hint="eastAsia"/>
                </w:rPr>
                <w:delText>设备组在线数目</w:delText>
              </w:r>
            </w:del>
          </w:p>
        </w:tc>
        <w:tc>
          <w:tcPr>
            <w:tcW w:w="2074" w:type="dxa"/>
          </w:tcPr>
          <w:p w14:paraId="562B4C08" w14:textId="77777777" w:rsidR="00286B24" w:rsidDel="00A10A8A" w:rsidRDefault="00286B24" w:rsidP="008729A5">
            <w:pPr>
              <w:rPr>
                <w:del w:id="2351" w:author="Uni Ru" w:date="2020-08-22T22:22:00Z"/>
              </w:rPr>
            </w:pPr>
            <w:del w:id="2352" w:author="Uni Ru" w:date="2020-08-22T22:22:00Z">
              <w:r w:rsidDel="00A10A8A">
                <w:delText>I</w:delText>
              </w:r>
              <w:r w:rsidDel="00A10A8A">
                <w:rPr>
                  <w:rFonts w:hint="eastAsia"/>
                </w:rPr>
                <w:delText xml:space="preserve">nt </w:delText>
              </w:r>
            </w:del>
          </w:p>
        </w:tc>
        <w:tc>
          <w:tcPr>
            <w:tcW w:w="1376" w:type="dxa"/>
          </w:tcPr>
          <w:p w14:paraId="5610B75B" w14:textId="77777777" w:rsidR="00286B24" w:rsidDel="00A10A8A" w:rsidRDefault="00286B24" w:rsidP="008729A5">
            <w:pPr>
              <w:rPr>
                <w:del w:id="2353" w:author="Uni Ru" w:date="2020-08-22T22:22:00Z"/>
              </w:rPr>
            </w:pPr>
            <w:del w:id="2354" w:author="Uni Ru" w:date="2020-08-22T22:22:00Z">
              <w:r w:rsidDel="00A10A8A">
                <w:delText>否</w:delText>
              </w:r>
            </w:del>
          </w:p>
        </w:tc>
        <w:tc>
          <w:tcPr>
            <w:tcW w:w="2772" w:type="dxa"/>
          </w:tcPr>
          <w:p w14:paraId="5A56FFD7" w14:textId="77777777" w:rsidR="00286B24" w:rsidDel="00A10A8A" w:rsidRDefault="00286B24" w:rsidP="008729A5">
            <w:pPr>
              <w:rPr>
                <w:del w:id="2355" w:author="Uni Ru" w:date="2020-08-22T22:22:00Z"/>
              </w:rPr>
            </w:pPr>
            <w:del w:id="2356" w:author="Uni Ru" w:date="2020-08-22T22:22:00Z">
              <w:r w:rsidDel="00A10A8A">
                <w:rPr>
                  <w:rFonts w:hint="eastAsia"/>
                </w:rPr>
                <w:delText>显示在线的设备数目</w:delText>
              </w:r>
            </w:del>
          </w:p>
        </w:tc>
      </w:tr>
      <w:tr w:rsidR="00286B24" w:rsidDel="00A10A8A" w14:paraId="30D1AE15" w14:textId="77777777" w:rsidTr="008729A5">
        <w:trPr>
          <w:del w:id="2357" w:author="Uni Ru" w:date="2020-08-22T22:22:00Z"/>
        </w:trPr>
        <w:tc>
          <w:tcPr>
            <w:tcW w:w="2074" w:type="dxa"/>
          </w:tcPr>
          <w:p w14:paraId="14E3D6DF" w14:textId="77777777" w:rsidR="00286B24" w:rsidDel="00A10A8A" w:rsidRDefault="00286B24" w:rsidP="008729A5">
            <w:pPr>
              <w:rPr>
                <w:del w:id="2358" w:author="Uni Ru" w:date="2020-08-22T22:22:00Z"/>
              </w:rPr>
            </w:pPr>
            <w:del w:id="2359" w:author="Uni Ru" w:date="2020-08-22T22:22:00Z">
              <w:r w:rsidDel="00A10A8A">
                <w:rPr>
                  <w:rFonts w:hint="eastAsia"/>
                </w:rPr>
                <w:delText>从机在线数目</w:delText>
              </w:r>
            </w:del>
          </w:p>
        </w:tc>
        <w:tc>
          <w:tcPr>
            <w:tcW w:w="2074" w:type="dxa"/>
          </w:tcPr>
          <w:p w14:paraId="03B6F897" w14:textId="77777777" w:rsidR="00286B24" w:rsidDel="00A10A8A" w:rsidRDefault="00286B24" w:rsidP="008729A5">
            <w:pPr>
              <w:rPr>
                <w:del w:id="2360" w:author="Uni Ru" w:date="2020-08-22T22:22:00Z"/>
              </w:rPr>
            </w:pPr>
            <w:del w:id="2361" w:author="Uni Ru" w:date="2020-08-22T22:22:00Z">
              <w:r w:rsidDel="00A10A8A">
                <w:delText>I</w:delText>
              </w:r>
              <w:r w:rsidDel="00A10A8A">
                <w:rPr>
                  <w:rFonts w:hint="eastAsia"/>
                </w:rPr>
                <w:delText xml:space="preserve">nt </w:delText>
              </w:r>
            </w:del>
          </w:p>
        </w:tc>
        <w:tc>
          <w:tcPr>
            <w:tcW w:w="1376" w:type="dxa"/>
          </w:tcPr>
          <w:p w14:paraId="1D6B6896" w14:textId="77777777" w:rsidR="00286B24" w:rsidDel="00A10A8A" w:rsidRDefault="00286B24" w:rsidP="008729A5">
            <w:pPr>
              <w:rPr>
                <w:del w:id="2362" w:author="Uni Ru" w:date="2020-08-22T22:22:00Z"/>
              </w:rPr>
            </w:pPr>
            <w:del w:id="2363" w:author="Uni Ru" w:date="2020-08-22T22:22:00Z">
              <w:r w:rsidDel="00A10A8A">
                <w:delText>否</w:delText>
              </w:r>
            </w:del>
          </w:p>
        </w:tc>
        <w:tc>
          <w:tcPr>
            <w:tcW w:w="2772" w:type="dxa"/>
          </w:tcPr>
          <w:p w14:paraId="3C981104" w14:textId="77777777" w:rsidR="00286B24" w:rsidDel="00A10A8A" w:rsidRDefault="00286B24" w:rsidP="008729A5">
            <w:pPr>
              <w:rPr>
                <w:del w:id="2364" w:author="Uni Ru" w:date="2020-08-22T22:22:00Z"/>
              </w:rPr>
            </w:pPr>
            <w:del w:id="2365" w:author="Uni Ru" w:date="2020-08-22T22:22:00Z">
              <w:r w:rsidDel="00A10A8A">
                <w:rPr>
                  <w:rFonts w:hint="eastAsia"/>
                </w:rPr>
                <w:delText>显示在线的从机数目</w:delText>
              </w:r>
            </w:del>
          </w:p>
        </w:tc>
      </w:tr>
      <w:tr w:rsidR="00286B24" w:rsidDel="00A10A8A" w14:paraId="76E4EF1C" w14:textId="77777777" w:rsidTr="008729A5">
        <w:trPr>
          <w:del w:id="2366" w:author="Uni Ru" w:date="2020-08-22T22:22:00Z"/>
        </w:trPr>
        <w:tc>
          <w:tcPr>
            <w:tcW w:w="2074" w:type="dxa"/>
          </w:tcPr>
          <w:p w14:paraId="7710171E" w14:textId="77777777" w:rsidR="00286B24" w:rsidRPr="003613E0" w:rsidDel="00A10A8A" w:rsidRDefault="00286B24" w:rsidP="008729A5">
            <w:pPr>
              <w:rPr>
                <w:del w:id="2367" w:author="Uni Ru" w:date="2020-08-22T22:22:00Z"/>
                <w:color w:val="FF0000"/>
              </w:rPr>
            </w:pPr>
            <w:del w:id="2368" w:author="Uni Ru" w:date="2020-08-22T22:22:00Z">
              <w:r w:rsidRPr="003613E0" w:rsidDel="00A10A8A">
                <w:rPr>
                  <w:rFonts w:hint="eastAsia"/>
                  <w:color w:val="FF0000"/>
                </w:rPr>
                <w:delText>从机</w:delText>
              </w:r>
              <w:r w:rsidRPr="003613E0" w:rsidDel="00A10A8A">
                <w:rPr>
                  <w:rFonts w:hint="eastAsia"/>
                  <w:color w:val="FF0000"/>
                </w:rPr>
                <w:delText xml:space="preserve">1 </w:delText>
              </w:r>
            </w:del>
          </w:p>
        </w:tc>
        <w:tc>
          <w:tcPr>
            <w:tcW w:w="2074" w:type="dxa"/>
          </w:tcPr>
          <w:p w14:paraId="3F53E2A5" w14:textId="77777777" w:rsidR="00286B24" w:rsidRPr="003613E0" w:rsidDel="00A10A8A" w:rsidRDefault="00286B24" w:rsidP="008729A5">
            <w:pPr>
              <w:rPr>
                <w:del w:id="2369" w:author="Uni Ru" w:date="2020-08-22T22:22:00Z"/>
                <w:color w:val="FF0000"/>
              </w:rPr>
            </w:pPr>
          </w:p>
        </w:tc>
        <w:tc>
          <w:tcPr>
            <w:tcW w:w="1376" w:type="dxa"/>
          </w:tcPr>
          <w:p w14:paraId="102A9A74" w14:textId="77777777" w:rsidR="00286B24" w:rsidRPr="003613E0" w:rsidDel="00A10A8A" w:rsidRDefault="00286B24" w:rsidP="008729A5">
            <w:pPr>
              <w:rPr>
                <w:del w:id="2370" w:author="Uni Ru" w:date="2020-08-22T22:22:00Z"/>
                <w:color w:val="FF0000"/>
              </w:rPr>
            </w:pPr>
          </w:p>
        </w:tc>
        <w:tc>
          <w:tcPr>
            <w:tcW w:w="2772" w:type="dxa"/>
            <w:vMerge w:val="restart"/>
          </w:tcPr>
          <w:p w14:paraId="4D7404B2" w14:textId="77777777" w:rsidR="00286B24" w:rsidDel="00A10A8A" w:rsidRDefault="00286B24" w:rsidP="008729A5">
            <w:pPr>
              <w:rPr>
                <w:del w:id="2371" w:author="Uni Ru" w:date="2020-08-22T22:22:00Z"/>
              </w:rPr>
            </w:pPr>
            <w:del w:id="2372" w:author="Uni Ru" w:date="2020-08-22T22:22:00Z">
              <w:r w:rsidDel="00A10A8A">
                <w:rPr>
                  <w:rFonts w:hint="eastAsia"/>
                </w:rPr>
                <w:delText>此处显示从机的配置信息，若多，则另建表</w:delText>
              </w:r>
            </w:del>
          </w:p>
        </w:tc>
      </w:tr>
      <w:tr w:rsidR="00286B24" w:rsidDel="00A10A8A" w14:paraId="25DD810F" w14:textId="77777777" w:rsidTr="008729A5">
        <w:trPr>
          <w:del w:id="2373" w:author="Uni Ru" w:date="2020-08-22T22:22:00Z"/>
        </w:trPr>
        <w:tc>
          <w:tcPr>
            <w:tcW w:w="2074" w:type="dxa"/>
          </w:tcPr>
          <w:p w14:paraId="47B60C31" w14:textId="77777777" w:rsidR="00286B24" w:rsidRPr="003613E0" w:rsidDel="00A10A8A" w:rsidRDefault="00286B24" w:rsidP="008729A5">
            <w:pPr>
              <w:rPr>
                <w:del w:id="2374" w:author="Uni Ru" w:date="2020-08-22T22:22:00Z"/>
                <w:color w:val="FF0000"/>
              </w:rPr>
            </w:pPr>
            <w:del w:id="2375" w:author="Uni Ru" w:date="2020-08-22T22:22:00Z">
              <w:r w:rsidRPr="003613E0" w:rsidDel="00A10A8A">
                <w:rPr>
                  <w:rFonts w:hint="eastAsia"/>
                  <w:color w:val="FF0000"/>
                </w:rPr>
                <w:delText>从机</w:delText>
              </w:r>
              <w:r w:rsidRPr="003613E0" w:rsidDel="00A10A8A">
                <w:rPr>
                  <w:rFonts w:hint="eastAsia"/>
                  <w:color w:val="FF0000"/>
                </w:rPr>
                <w:delText>2</w:delText>
              </w:r>
            </w:del>
          </w:p>
        </w:tc>
        <w:tc>
          <w:tcPr>
            <w:tcW w:w="2074" w:type="dxa"/>
          </w:tcPr>
          <w:p w14:paraId="2DFE99EE" w14:textId="77777777" w:rsidR="00286B24" w:rsidRPr="003613E0" w:rsidDel="00A10A8A" w:rsidRDefault="00286B24" w:rsidP="008729A5">
            <w:pPr>
              <w:rPr>
                <w:del w:id="2376" w:author="Uni Ru" w:date="2020-08-22T22:22:00Z"/>
                <w:color w:val="FF0000"/>
              </w:rPr>
            </w:pPr>
          </w:p>
        </w:tc>
        <w:tc>
          <w:tcPr>
            <w:tcW w:w="1376" w:type="dxa"/>
          </w:tcPr>
          <w:p w14:paraId="1B64090B" w14:textId="77777777" w:rsidR="00286B24" w:rsidRPr="003613E0" w:rsidDel="00A10A8A" w:rsidRDefault="00286B24" w:rsidP="008729A5">
            <w:pPr>
              <w:rPr>
                <w:del w:id="2377" w:author="Uni Ru" w:date="2020-08-22T22:22:00Z"/>
                <w:color w:val="FF0000"/>
              </w:rPr>
            </w:pPr>
          </w:p>
        </w:tc>
        <w:tc>
          <w:tcPr>
            <w:tcW w:w="2772" w:type="dxa"/>
            <w:vMerge/>
          </w:tcPr>
          <w:p w14:paraId="67BBACB5" w14:textId="77777777" w:rsidR="00286B24" w:rsidDel="00A10A8A" w:rsidRDefault="00286B24" w:rsidP="008729A5">
            <w:pPr>
              <w:rPr>
                <w:del w:id="2378" w:author="Uni Ru" w:date="2020-08-22T22:22:00Z"/>
              </w:rPr>
            </w:pPr>
          </w:p>
        </w:tc>
      </w:tr>
      <w:tr w:rsidR="00286B24" w:rsidDel="00A10A8A" w14:paraId="582B6F68" w14:textId="77777777" w:rsidTr="008729A5">
        <w:trPr>
          <w:del w:id="2379" w:author="Uni Ru" w:date="2020-08-22T22:22:00Z"/>
        </w:trPr>
        <w:tc>
          <w:tcPr>
            <w:tcW w:w="2074" w:type="dxa"/>
          </w:tcPr>
          <w:p w14:paraId="3DACE61B" w14:textId="77777777" w:rsidR="00286B24" w:rsidRPr="003613E0" w:rsidDel="00A10A8A" w:rsidRDefault="00286B24" w:rsidP="008729A5">
            <w:pPr>
              <w:rPr>
                <w:del w:id="2380" w:author="Uni Ru" w:date="2020-08-22T22:22:00Z"/>
                <w:color w:val="FF0000"/>
              </w:rPr>
            </w:pPr>
            <w:del w:id="2381" w:author="Uni Ru" w:date="2020-08-22T22:22:00Z">
              <w:r w:rsidRPr="003613E0" w:rsidDel="00A10A8A">
                <w:rPr>
                  <w:rFonts w:hint="eastAsia"/>
                  <w:color w:val="FF0000"/>
                </w:rPr>
                <w:delText>从机</w:delText>
              </w:r>
              <w:r w:rsidRPr="003613E0" w:rsidDel="00A10A8A">
                <w:rPr>
                  <w:color w:val="FF0000"/>
                </w:rPr>
                <w:delText>…..</w:delText>
              </w:r>
            </w:del>
          </w:p>
        </w:tc>
        <w:tc>
          <w:tcPr>
            <w:tcW w:w="2074" w:type="dxa"/>
          </w:tcPr>
          <w:p w14:paraId="2D04627E" w14:textId="77777777" w:rsidR="00286B24" w:rsidRPr="003613E0" w:rsidDel="00A10A8A" w:rsidRDefault="00286B24" w:rsidP="008729A5">
            <w:pPr>
              <w:rPr>
                <w:del w:id="2382" w:author="Uni Ru" w:date="2020-08-22T22:22:00Z"/>
                <w:color w:val="FF0000"/>
              </w:rPr>
            </w:pPr>
          </w:p>
        </w:tc>
        <w:tc>
          <w:tcPr>
            <w:tcW w:w="1376" w:type="dxa"/>
          </w:tcPr>
          <w:p w14:paraId="1C433698" w14:textId="77777777" w:rsidR="00286B24" w:rsidRPr="003613E0" w:rsidDel="00A10A8A" w:rsidRDefault="00286B24" w:rsidP="008729A5">
            <w:pPr>
              <w:rPr>
                <w:del w:id="2383" w:author="Uni Ru" w:date="2020-08-22T22:22:00Z"/>
                <w:color w:val="FF0000"/>
              </w:rPr>
            </w:pPr>
          </w:p>
        </w:tc>
        <w:tc>
          <w:tcPr>
            <w:tcW w:w="2772" w:type="dxa"/>
            <w:vMerge/>
          </w:tcPr>
          <w:p w14:paraId="59922F3F" w14:textId="77777777" w:rsidR="00286B24" w:rsidDel="00A10A8A" w:rsidRDefault="00286B24" w:rsidP="008729A5">
            <w:pPr>
              <w:rPr>
                <w:del w:id="2384" w:author="Uni Ru" w:date="2020-08-22T22:22:00Z"/>
              </w:rPr>
            </w:pPr>
          </w:p>
        </w:tc>
      </w:tr>
    </w:tbl>
    <w:p w14:paraId="155DDBB9" w14:textId="77777777" w:rsidR="00286B24" w:rsidDel="00A10A8A" w:rsidRDefault="00286B24" w:rsidP="00286B24">
      <w:pPr>
        <w:rPr>
          <w:del w:id="2385" w:author="Uni Ru" w:date="2020-08-22T22:22:00Z"/>
        </w:rPr>
      </w:pPr>
    </w:p>
    <w:p w14:paraId="4CC3141C" w14:textId="77777777" w:rsidR="00286B24" w:rsidDel="00A10A8A" w:rsidRDefault="00286B24" w:rsidP="00286B24">
      <w:pPr>
        <w:rPr>
          <w:del w:id="2386" w:author="Uni Ru" w:date="2020-08-22T22:22:00Z"/>
        </w:rPr>
      </w:pPr>
      <w:del w:id="2387" w:author="Uni Ru" w:date="2020-08-22T22:22:00Z">
        <w:r w:rsidDel="00A10A8A">
          <w:delText>Device</w:delText>
        </w:r>
        <w:r w:rsidDel="00A10A8A">
          <w:delText>表</w:delText>
        </w:r>
      </w:del>
    </w:p>
    <w:tbl>
      <w:tblPr>
        <w:tblStyle w:val="a3"/>
        <w:tblW w:w="0" w:type="auto"/>
        <w:tblLook w:val="04A0" w:firstRow="1" w:lastRow="0" w:firstColumn="1" w:lastColumn="0" w:noHBand="0" w:noVBand="1"/>
      </w:tblPr>
      <w:tblGrid>
        <w:gridCol w:w="2074"/>
        <w:gridCol w:w="2074"/>
        <w:gridCol w:w="2074"/>
        <w:gridCol w:w="2074"/>
      </w:tblGrid>
      <w:tr w:rsidR="00286B24" w:rsidDel="00A10A8A" w14:paraId="3F251769" w14:textId="77777777" w:rsidTr="008729A5">
        <w:trPr>
          <w:del w:id="2388" w:author="Uni Ru" w:date="2020-08-22T22:22:00Z"/>
        </w:trPr>
        <w:tc>
          <w:tcPr>
            <w:tcW w:w="2074" w:type="dxa"/>
          </w:tcPr>
          <w:p w14:paraId="72E75015" w14:textId="77777777" w:rsidR="00286B24" w:rsidDel="00A10A8A" w:rsidRDefault="00286B24" w:rsidP="008729A5">
            <w:pPr>
              <w:rPr>
                <w:del w:id="2389" w:author="Uni Ru" w:date="2020-08-22T22:22:00Z"/>
              </w:rPr>
            </w:pPr>
            <w:del w:id="2390" w:author="Uni Ru" w:date="2020-08-22T22:22:00Z">
              <w:r w:rsidDel="00A10A8A">
                <w:delText>列名</w:delText>
              </w:r>
            </w:del>
          </w:p>
        </w:tc>
        <w:tc>
          <w:tcPr>
            <w:tcW w:w="2074" w:type="dxa"/>
          </w:tcPr>
          <w:p w14:paraId="2EF834A2" w14:textId="77777777" w:rsidR="00286B24" w:rsidDel="00A10A8A" w:rsidRDefault="00286B24" w:rsidP="008729A5">
            <w:pPr>
              <w:rPr>
                <w:del w:id="2391" w:author="Uni Ru" w:date="2020-08-22T22:22:00Z"/>
              </w:rPr>
            </w:pPr>
            <w:del w:id="2392" w:author="Uni Ru" w:date="2020-08-22T22:22:00Z">
              <w:r w:rsidDel="00A10A8A">
                <w:delText>数据类型</w:delText>
              </w:r>
            </w:del>
          </w:p>
        </w:tc>
        <w:tc>
          <w:tcPr>
            <w:tcW w:w="2074" w:type="dxa"/>
          </w:tcPr>
          <w:p w14:paraId="03080033" w14:textId="77777777" w:rsidR="00286B24" w:rsidDel="00A10A8A" w:rsidRDefault="00286B24" w:rsidP="008729A5">
            <w:pPr>
              <w:rPr>
                <w:del w:id="2393" w:author="Uni Ru" w:date="2020-08-22T22:22:00Z"/>
              </w:rPr>
            </w:pPr>
            <w:del w:id="2394" w:author="Uni Ru" w:date="2020-08-22T22:22:00Z">
              <w:r w:rsidDel="00A10A8A">
                <w:delText>允许</w:delText>
              </w:r>
              <w:r w:rsidDel="00A10A8A">
                <w:delText>null</w:delText>
              </w:r>
              <w:r w:rsidDel="00A10A8A">
                <w:delText>值</w:delText>
              </w:r>
            </w:del>
          </w:p>
        </w:tc>
        <w:tc>
          <w:tcPr>
            <w:tcW w:w="2074" w:type="dxa"/>
          </w:tcPr>
          <w:p w14:paraId="64FC53BB" w14:textId="77777777" w:rsidR="00286B24" w:rsidDel="00A10A8A" w:rsidRDefault="00286B24" w:rsidP="008729A5">
            <w:pPr>
              <w:rPr>
                <w:del w:id="2395" w:author="Uni Ru" w:date="2020-08-22T22:22:00Z"/>
              </w:rPr>
            </w:pPr>
            <w:del w:id="2396" w:author="Uni Ru" w:date="2020-08-22T22:22:00Z">
              <w:r w:rsidDel="00A10A8A">
                <w:delText>说明</w:delText>
              </w:r>
            </w:del>
          </w:p>
        </w:tc>
      </w:tr>
      <w:tr w:rsidR="00286B24" w:rsidDel="00A10A8A" w14:paraId="1FC0EDD3" w14:textId="77777777" w:rsidTr="008729A5">
        <w:trPr>
          <w:del w:id="2397" w:author="Uni Ru" w:date="2020-08-22T22:22:00Z"/>
        </w:trPr>
        <w:tc>
          <w:tcPr>
            <w:tcW w:w="2074" w:type="dxa"/>
          </w:tcPr>
          <w:p w14:paraId="0CFFE5E6" w14:textId="77777777" w:rsidR="00286B24" w:rsidDel="00A10A8A" w:rsidRDefault="00286B24" w:rsidP="008729A5">
            <w:pPr>
              <w:rPr>
                <w:del w:id="2398" w:author="Uni Ru" w:date="2020-08-22T22:22:00Z"/>
              </w:rPr>
            </w:pPr>
            <w:del w:id="2399" w:author="Uni Ru" w:date="2020-08-22T22:22:00Z">
              <w:r w:rsidDel="00A10A8A">
                <w:delText>UserID</w:delText>
              </w:r>
            </w:del>
          </w:p>
        </w:tc>
        <w:tc>
          <w:tcPr>
            <w:tcW w:w="2074" w:type="dxa"/>
          </w:tcPr>
          <w:p w14:paraId="5023585C" w14:textId="77777777" w:rsidR="00286B24" w:rsidDel="00A10A8A" w:rsidRDefault="00286B24" w:rsidP="008729A5">
            <w:pPr>
              <w:rPr>
                <w:del w:id="2400" w:author="Uni Ru" w:date="2020-08-22T22:22:00Z"/>
              </w:rPr>
            </w:pPr>
            <w:del w:id="2401" w:author="Uni Ru" w:date="2020-08-22T22:22:00Z">
              <w:r w:rsidDel="00A10A8A">
                <w:delText>I</w:delText>
              </w:r>
              <w:r w:rsidDel="00A10A8A">
                <w:rPr>
                  <w:rFonts w:hint="eastAsia"/>
                </w:rPr>
                <w:delText xml:space="preserve">nt </w:delText>
              </w:r>
            </w:del>
          </w:p>
        </w:tc>
        <w:tc>
          <w:tcPr>
            <w:tcW w:w="2074" w:type="dxa"/>
          </w:tcPr>
          <w:p w14:paraId="770196E9" w14:textId="77777777" w:rsidR="00286B24" w:rsidDel="00A10A8A" w:rsidRDefault="00286B24" w:rsidP="008729A5">
            <w:pPr>
              <w:rPr>
                <w:del w:id="2402" w:author="Uni Ru" w:date="2020-08-22T22:22:00Z"/>
              </w:rPr>
            </w:pPr>
            <w:del w:id="2403" w:author="Uni Ru" w:date="2020-08-22T22:22:00Z">
              <w:r w:rsidDel="00A10A8A">
                <w:delText>否</w:delText>
              </w:r>
            </w:del>
          </w:p>
        </w:tc>
        <w:tc>
          <w:tcPr>
            <w:tcW w:w="2074" w:type="dxa"/>
          </w:tcPr>
          <w:p w14:paraId="13077284" w14:textId="77777777" w:rsidR="00286B24" w:rsidDel="00A10A8A" w:rsidRDefault="00286B24" w:rsidP="008729A5">
            <w:pPr>
              <w:rPr>
                <w:del w:id="2404" w:author="Uni Ru" w:date="2020-08-22T22:22:00Z"/>
              </w:rPr>
            </w:pPr>
            <w:del w:id="2405" w:author="Uni Ru" w:date="2020-08-22T22:22:00Z">
              <w:r w:rsidDel="00A10A8A">
                <w:delText>用户编号</w:delText>
              </w:r>
            </w:del>
          </w:p>
        </w:tc>
      </w:tr>
      <w:tr w:rsidR="00286B24" w:rsidDel="00A10A8A" w14:paraId="76EE695C" w14:textId="77777777" w:rsidTr="008729A5">
        <w:trPr>
          <w:del w:id="2406" w:author="Uni Ru" w:date="2020-08-22T22:22:00Z"/>
        </w:trPr>
        <w:tc>
          <w:tcPr>
            <w:tcW w:w="2074" w:type="dxa"/>
          </w:tcPr>
          <w:p w14:paraId="47707026" w14:textId="77777777" w:rsidR="00286B24" w:rsidDel="00A10A8A" w:rsidRDefault="00286B24" w:rsidP="008729A5">
            <w:pPr>
              <w:rPr>
                <w:del w:id="2407" w:author="Uni Ru" w:date="2020-08-22T22:22:00Z"/>
              </w:rPr>
            </w:pPr>
            <w:del w:id="2408" w:author="Uni Ru" w:date="2020-08-22T22:22:00Z">
              <w:r w:rsidDel="00A10A8A">
                <w:rPr>
                  <w:rFonts w:hint="eastAsia"/>
                </w:rPr>
                <w:delText>IP</w:delText>
              </w:r>
            </w:del>
          </w:p>
        </w:tc>
        <w:tc>
          <w:tcPr>
            <w:tcW w:w="2074" w:type="dxa"/>
          </w:tcPr>
          <w:p w14:paraId="3F8B39FF" w14:textId="77777777" w:rsidR="00286B24" w:rsidDel="00A10A8A" w:rsidRDefault="00286B24" w:rsidP="008729A5">
            <w:pPr>
              <w:rPr>
                <w:del w:id="2409" w:author="Uni Ru" w:date="2020-08-22T22:22:00Z"/>
              </w:rPr>
            </w:pPr>
            <w:del w:id="2410" w:author="Uni Ru" w:date="2020-08-22T22:22:00Z">
              <w:r w:rsidDel="00A10A8A">
                <w:delText>V</w:delText>
              </w:r>
              <w:r w:rsidDel="00A10A8A">
                <w:rPr>
                  <w:rFonts w:hint="eastAsia"/>
                </w:rPr>
                <w:delText>archar(</w:delText>
              </w:r>
              <w:r w:rsidDel="00A10A8A">
                <w:delText>20)</w:delText>
              </w:r>
            </w:del>
          </w:p>
        </w:tc>
        <w:tc>
          <w:tcPr>
            <w:tcW w:w="2074" w:type="dxa"/>
          </w:tcPr>
          <w:p w14:paraId="5B3CBD75" w14:textId="77777777" w:rsidR="00286B24" w:rsidDel="00A10A8A" w:rsidRDefault="00286B24" w:rsidP="008729A5">
            <w:pPr>
              <w:rPr>
                <w:del w:id="2411" w:author="Uni Ru" w:date="2020-08-22T22:22:00Z"/>
              </w:rPr>
            </w:pPr>
            <w:del w:id="2412" w:author="Uni Ru" w:date="2020-08-22T22:22:00Z">
              <w:r w:rsidDel="00A10A8A">
                <w:rPr>
                  <w:rFonts w:hint="eastAsia"/>
                </w:rPr>
                <w:delText>否</w:delText>
              </w:r>
            </w:del>
          </w:p>
        </w:tc>
        <w:tc>
          <w:tcPr>
            <w:tcW w:w="2074" w:type="dxa"/>
          </w:tcPr>
          <w:p w14:paraId="443D18D5" w14:textId="77777777" w:rsidR="00286B24" w:rsidDel="00A10A8A" w:rsidRDefault="00286B24" w:rsidP="008729A5">
            <w:pPr>
              <w:rPr>
                <w:del w:id="2413" w:author="Uni Ru" w:date="2020-08-22T22:22:00Z"/>
              </w:rPr>
            </w:pPr>
            <w:del w:id="2414" w:author="Uni Ru" w:date="2020-08-22T22:22:00Z">
              <w:r w:rsidDel="00A10A8A">
                <w:delText>记录</w:delText>
              </w:r>
              <w:r w:rsidDel="00A10A8A">
                <w:delText>IP</w:delText>
              </w:r>
              <w:r w:rsidDel="00A10A8A">
                <w:delText>地址</w:delText>
              </w:r>
            </w:del>
          </w:p>
        </w:tc>
      </w:tr>
      <w:tr w:rsidR="00286B24" w:rsidDel="00A10A8A" w14:paraId="019C0FD9" w14:textId="77777777" w:rsidTr="008729A5">
        <w:trPr>
          <w:del w:id="2415" w:author="Uni Ru" w:date="2020-08-22T22:22:00Z"/>
        </w:trPr>
        <w:tc>
          <w:tcPr>
            <w:tcW w:w="2074" w:type="dxa"/>
          </w:tcPr>
          <w:p w14:paraId="334CE14A" w14:textId="77777777" w:rsidR="00286B24" w:rsidDel="00A10A8A" w:rsidRDefault="00286B24" w:rsidP="008729A5">
            <w:pPr>
              <w:rPr>
                <w:del w:id="2416" w:author="Uni Ru" w:date="2020-08-22T22:22:00Z"/>
              </w:rPr>
            </w:pPr>
            <w:del w:id="2417" w:author="Uni Ru" w:date="2020-08-22T22:22:00Z">
              <w:r w:rsidDel="00A10A8A">
                <w:rPr>
                  <w:rFonts w:hint="eastAsia"/>
                </w:rPr>
                <w:delText>Time</w:delText>
              </w:r>
            </w:del>
          </w:p>
        </w:tc>
        <w:tc>
          <w:tcPr>
            <w:tcW w:w="2074" w:type="dxa"/>
          </w:tcPr>
          <w:p w14:paraId="276B98E5" w14:textId="77777777" w:rsidR="00286B24" w:rsidDel="00A10A8A" w:rsidRDefault="00286B24" w:rsidP="008729A5">
            <w:pPr>
              <w:rPr>
                <w:del w:id="2418" w:author="Uni Ru" w:date="2020-08-22T22:22:00Z"/>
              </w:rPr>
            </w:pPr>
            <w:del w:id="2419" w:author="Uni Ru" w:date="2020-08-22T22:22:00Z">
              <w:r w:rsidDel="00A10A8A">
                <w:delText>V</w:delText>
              </w:r>
              <w:r w:rsidDel="00A10A8A">
                <w:rPr>
                  <w:rFonts w:hint="eastAsia"/>
                </w:rPr>
                <w:delText>archar(</w:delText>
              </w:r>
              <w:r w:rsidDel="00A10A8A">
                <w:delText>20)</w:delText>
              </w:r>
            </w:del>
          </w:p>
        </w:tc>
        <w:tc>
          <w:tcPr>
            <w:tcW w:w="2074" w:type="dxa"/>
          </w:tcPr>
          <w:p w14:paraId="65D547D4" w14:textId="77777777" w:rsidR="00286B24" w:rsidDel="00A10A8A" w:rsidRDefault="00286B24" w:rsidP="008729A5">
            <w:pPr>
              <w:rPr>
                <w:del w:id="2420" w:author="Uni Ru" w:date="2020-08-22T22:22:00Z"/>
              </w:rPr>
            </w:pPr>
            <w:del w:id="2421" w:author="Uni Ru" w:date="2020-08-22T22:22:00Z">
              <w:r w:rsidDel="00A10A8A">
                <w:rPr>
                  <w:rFonts w:hint="eastAsia"/>
                </w:rPr>
                <w:delText>否</w:delText>
              </w:r>
            </w:del>
          </w:p>
        </w:tc>
        <w:tc>
          <w:tcPr>
            <w:tcW w:w="2074" w:type="dxa"/>
          </w:tcPr>
          <w:p w14:paraId="42318A86" w14:textId="77777777" w:rsidR="00286B24" w:rsidDel="00A10A8A" w:rsidRDefault="00286B24" w:rsidP="008729A5">
            <w:pPr>
              <w:rPr>
                <w:del w:id="2422" w:author="Uni Ru" w:date="2020-08-22T22:22:00Z"/>
              </w:rPr>
            </w:pPr>
            <w:del w:id="2423" w:author="Uni Ru" w:date="2020-08-22T22:22:00Z">
              <w:r w:rsidDel="00A10A8A">
                <w:rPr>
                  <w:rFonts w:hint="eastAsia"/>
                </w:rPr>
                <w:delText>记录时间</w:delText>
              </w:r>
            </w:del>
          </w:p>
        </w:tc>
      </w:tr>
      <w:tr w:rsidR="00286B24" w:rsidRPr="002C1BC5" w:rsidDel="00A10A8A" w14:paraId="52DBDB3F" w14:textId="77777777" w:rsidTr="008729A5">
        <w:trPr>
          <w:del w:id="2424" w:author="Uni Ru" w:date="2020-08-22T22:22:00Z"/>
        </w:trPr>
        <w:tc>
          <w:tcPr>
            <w:tcW w:w="2074" w:type="dxa"/>
          </w:tcPr>
          <w:p w14:paraId="5B18B127" w14:textId="77777777" w:rsidR="00286B24" w:rsidDel="00A10A8A" w:rsidRDefault="00286B24" w:rsidP="008729A5">
            <w:pPr>
              <w:rPr>
                <w:del w:id="2425" w:author="Uni Ru" w:date="2020-08-22T22:22:00Z"/>
              </w:rPr>
            </w:pPr>
            <w:del w:id="2426" w:author="Uni Ru" w:date="2020-08-22T22:22:00Z">
              <w:r w:rsidDel="00A10A8A">
                <w:rPr>
                  <w:rFonts w:hint="eastAsia"/>
                </w:rPr>
                <w:delText>TEMP</w:delText>
              </w:r>
            </w:del>
          </w:p>
        </w:tc>
        <w:tc>
          <w:tcPr>
            <w:tcW w:w="2074" w:type="dxa"/>
          </w:tcPr>
          <w:p w14:paraId="5D50FD49" w14:textId="77777777" w:rsidR="00286B24" w:rsidDel="00A10A8A" w:rsidRDefault="00286B24" w:rsidP="008729A5">
            <w:pPr>
              <w:rPr>
                <w:del w:id="2427" w:author="Uni Ru" w:date="2020-08-22T22:22:00Z"/>
              </w:rPr>
            </w:pPr>
            <w:del w:id="2428" w:author="Uni Ru" w:date="2020-08-22T22:22:00Z">
              <w:r w:rsidDel="00A10A8A">
                <w:delText>I</w:delText>
              </w:r>
              <w:r w:rsidDel="00A10A8A">
                <w:rPr>
                  <w:rFonts w:hint="eastAsia"/>
                </w:rPr>
                <w:delText>nt</w:delText>
              </w:r>
            </w:del>
          </w:p>
        </w:tc>
        <w:tc>
          <w:tcPr>
            <w:tcW w:w="2074" w:type="dxa"/>
          </w:tcPr>
          <w:p w14:paraId="0711AFD7" w14:textId="77777777" w:rsidR="00286B24" w:rsidDel="00A10A8A" w:rsidRDefault="00286B24" w:rsidP="008729A5">
            <w:pPr>
              <w:rPr>
                <w:del w:id="2429" w:author="Uni Ru" w:date="2020-08-22T22:22:00Z"/>
              </w:rPr>
            </w:pPr>
            <w:del w:id="2430" w:author="Uni Ru" w:date="2020-08-22T22:22:00Z">
              <w:r w:rsidDel="00A10A8A">
                <w:rPr>
                  <w:rFonts w:hint="eastAsia"/>
                </w:rPr>
                <w:delText>否</w:delText>
              </w:r>
            </w:del>
          </w:p>
        </w:tc>
        <w:tc>
          <w:tcPr>
            <w:tcW w:w="2074" w:type="dxa"/>
          </w:tcPr>
          <w:p w14:paraId="4C93882C" w14:textId="77777777" w:rsidR="00286B24" w:rsidDel="00A10A8A" w:rsidRDefault="00286B24" w:rsidP="008729A5">
            <w:pPr>
              <w:rPr>
                <w:del w:id="2431" w:author="Uni Ru" w:date="2020-08-22T22:22:00Z"/>
              </w:rPr>
            </w:pPr>
            <w:del w:id="2432" w:author="Uni Ru" w:date="2020-08-22T22:22:00Z">
              <w:r w:rsidDel="00A10A8A">
                <w:rPr>
                  <w:rFonts w:hint="eastAsia"/>
                </w:rPr>
                <w:delText>温度信息（单位：</w:delText>
              </w:r>
            </w:del>
            <m:oMath>
              <m:r>
                <w:del w:id="2433" w:author="Uni Ru" w:date="2020-08-22T22:22:00Z">
                  <m:rPr>
                    <m:sty m:val="p"/>
                  </m:rPr>
                  <w:rPr>
                    <w:rFonts w:ascii="Cambria Math" w:hAnsi="Cambria Math"/>
                  </w:rPr>
                  <m:t>℃</m:t>
                </w:del>
              </m:r>
            </m:oMath>
            <w:del w:id="2434" w:author="Uni Ru" w:date="2020-08-22T22:22:00Z">
              <w:r w:rsidDel="00A10A8A">
                <w:rPr>
                  <w:rFonts w:hint="eastAsia"/>
                </w:rPr>
                <w:delText>）</w:delText>
              </w:r>
            </w:del>
          </w:p>
        </w:tc>
      </w:tr>
      <w:tr w:rsidR="00286B24" w:rsidRPr="002C1BC5" w:rsidDel="00A10A8A" w14:paraId="06DC8892" w14:textId="77777777" w:rsidTr="008729A5">
        <w:trPr>
          <w:del w:id="2435" w:author="Uni Ru" w:date="2020-08-22T22:22:00Z"/>
        </w:trPr>
        <w:tc>
          <w:tcPr>
            <w:tcW w:w="2074" w:type="dxa"/>
          </w:tcPr>
          <w:p w14:paraId="5776E2DE" w14:textId="77777777" w:rsidR="00286B24" w:rsidDel="00A10A8A" w:rsidRDefault="00286B24" w:rsidP="008729A5">
            <w:pPr>
              <w:rPr>
                <w:del w:id="2436" w:author="Uni Ru" w:date="2020-08-22T22:22:00Z"/>
              </w:rPr>
            </w:pPr>
            <w:del w:id="2437" w:author="Uni Ru" w:date="2020-08-22T22:22:00Z">
              <w:r w:rsidDel="00A10A8A">
                <w:rPr>
                  <w:rFonts w:hint="eastAsia"/>
                </w:rPr>
                <w:delText>HUM</w:delText>
              </w:r>
            </w:del>
          </w:p>
        </w:tc>
        <w:tc>
          <w:tcPr>
            <w:tcW w:w="2074" w:type="dxa"/>
          </w:tcPr>
          <w:p w14:paraId="06EA3678" w14:textId="77777777" w:rsidR="00286B24" w:rsidDel="00A10A8A" w:rsidRDefault="00286B24" w:rsidP="008729A5">
            <w:pPr>
              <w:rPr>
                <w:del w:id="2438" w:author="Uni Ru" w:date="2020-08-22T22:22:00Z"/>
              </w:rPr>
            </w:pPr>
            <w:del w:id="2439" w:author="Uni Ru" w:date="2020-08-22T22:22:00Z">
              <w:r w:rsidDel="00A10A8A">
                <w:delText>Int</w:delText>
              </w:r>
            </w:del>
          </w:p>
        </w:tc>
        <w:tc>
          <w:tcPr>
            <w:tcW w:w="2074" w:type="dxa"/>
          </w:tcPr>
          <w:p w14:paraId="62384892" w14:textId="77777777" w:rsidR="00286B24" w:rsidDel="00A10A8A" w:rsidRDefault="00286B24" w:rsidP="008729A5">
            <w:pPr>
              <w:rPr>
                <w:del w:id="2440" w:author="Uni Ru" w:date="2020-08-22T22:22:00Z"/>
              </w:rPr>
            </w:pPr>
            <w:del w:id="2441" w:author="Uni Ru" w:date="2020-08-22T22:22:00Z">
              <w:r w:rsidDel="00A10A8A">
                <w:rPr>
                  <w:rFonts w:hint="eastAsia"/>
                </w:rPr>
                <w:delText>否</w:delText>
              </w:r>
            </w:del>
          </w:p>
        </w:tc>
        <w:tc>
          <w:tcPr>
            <w:tcW w:w="2074" w:type="dxa"/>
          </w:tcPr>
          <w:p w14:paraId="244504F9" w14:textId="77777777" w:rsidR="00286B24" w:rsidDel="00A10A8A" w:rsidRDefault="00286B24" w:rsidP="008729A5">
            <w:pPr>
              <w:rPr>
                <w:del w:id="2442" w:author="Uni Ru" w:date="2020-08-22T22:22:00Z"/>
              </w:rPr>
            </w:pPr>
            <w:del w:id="2443" w:author="Uni Ru" w:date="2020-08-22T22:22:00Z">
              <w:r w:rsidDel="00A10A8A">
                <w:rPr>
                  <w:rFonts w:hint="eastAsia"/>
                </w:rPr>
                <w:delText>湿度信息（单位：</w:delText>
              </w:r>
              <w:r w:rsidDel="00A10A8A">
                <w:rPr>
                  <w:rFonts w:hint="eastAsia"/>
                </w:rPr>
                <w:delText>%</w:delText>
              </w:r>
              <w:r w:rsidDel="00A10A8A">
                <w:rPr>
                  <w:rFonts w:hint="eastAsia"/>
                </w:rPr>
                <w:delText>）</w:delText>
              </w:r>
            </w:del>
          </w:p>
        </w:tc>
      </w:tr>
      <w:tr w:rsidR="00286B24" w:rsidDel="00A10A8A" w14:paraId="1BAA8680" w14:textId="77777777" w:rsidTr="008729A5">
        <w:trPr>
          <w:del w:id="2444" w:author="Uni Ru" w:date="2020-08-22T22:22:00Z"/>
        </w:trPr>
        <w:tc>
          <w:tcPr>
            <w:tcW w:w="2074" w:type="dxa"/>
          </w:tcPr>
          <w:p w14:paraId="557000C9" w14:textId="77777777" w:rsidR="00286B24" w:rsidDel="00A10A8A" w:rsidRDefault="00286B24" w:rsidP="008729A5">
            <w:pPr>
              <w:rPr>
                <w:del w:id="2445" w:author="Uni Ru" w:date="2020-08-22T22:22:00Z"/>
              </w:rPr>
            </w:pPr>
            <w:del w:id="2446" w:author="Uni Ru" w:date="2020-08-22T22:22:00Z">
              <w:r w:rsidDel="00A10A8A">
                <w:rPr>
                  <w:rFonts w:hint="eastAsia"/>
                </w:rPr>
                <w:delText>位置信息</w:delText>
              </w:r>
            </w:del>
          </w:p>
        </w:tc>
        <w:tc>
          <w:tcPr>
            <w:tcW w:w="2074" w:type="dxa"/>
          </w:tcPr>
          <w:p w14:paraId="44DAFE41" w14:textId="77777777" w:rsidR="00286B24" w:rsidDel="00A10A8A" w:rsidRDefault="00286B24" w:rsidP="008729A5">
            <w:pPr>
              <w:rPr>
                <w:del w:id="2447" w:author="Uni Ru" w:date="2020-08-22T22:22:00Z"/>
              </w:rPr>
            </w:pPr>
            <w:del w:id="2448" w:author="Uni Ru" w:date="2020-08-22T22:22:00Z">
              <w:r w:rsidDel="00A10A8A">
                <w:delText>V</w:delText>
              </w:r>
              <w:r w:rsidDel="00A10A8A">
                <w:rPr>
                  <w:rFonts w:hint="eastAsia"/>
                </w:rPr>
                <w:delText>archar(</w:delText>
              </w:r>
              <w:r w:rsidDel="00A10A8A">
                <w:delText>20)</w:delText>
              </w:r>
            </w:del>
          </w:p>
        </w:tc>
        <w:tc>
          <w:tcPr>
            <w:tcW w:w="2074" w:type="dxa"/>
          </w:tcPr>
          <w:p w14:paraId="2058D849" w14:textId="77777777" w:rsidR="00286B24" w:rsidDel="00A10A8A" w:rsidRDefault="00286B24" w:rsidP="008729A5">
            <w:pPr>
              <w:rPr>
                <w:del w:id="2449" w:author="Uni Ru" w:date="2020-08-22T22:22:00Z"/>
              </w:rPr>
            </w:pPr>
            <w:del w:id="2450" w:author="Uni Ru" w:date="2020-08-22T22:22:00Z">
              <w:r w:rsidDel="00A10A8A">
                <w:rPr>
                  <w:rFonts w:hint="eastAsia"/>
                </w:rPr>
                <w:delText>是</w:delText>
              </w:r>
            </w:del>
          </w:p>
        </w:tc>
        <w:tc>
          <w:tcPr>
            <w:tcW w:w="2074" w:type="dxa"/>
          </w:tcPr>
          <w:p w14:paraId="0B6E25BD" w14:textId="77777777" w:rsidR="00286B24" w:rsidDel="00A10A8A" w:rsidRDefault="00286B24" w:rsidP="008729A5">
            <w:pPr>
              <w:rPr>
                <w:del w:id="2451" w:author="Uni Ru" w:date="2020-08-22T22:22:00Z"/>
              </w:rPr>
            </w:pPr>
          </w:p>
        </w:tc>
      </w:tr>
      <w:tr w:rsidR="00286B24" w:rsidDel="00A10A8A" w14:paraId="5CE45C02" w14:textId="77777777" w:rsidTr="008729A5">
        <w:trPr>
          <w:del w:id="2452" w:author="Uni Ru" w:date="2020-08-22T22:22:00Z"/>
        </w:trPr>
        <w:tc>
          <w:tcPr>
            <w:tcW w:w="2074" w:type="dxa"/>
          </w:tcPr>
          <w:p w14:paraId="77F690DF" w14:textId="77777777" w:rsidR="00286B24" w:rsidDel="00A10A8A" w:rsidRDefault="00286B24" w:rsidP="008729A5">
            <w:pPr>
              <w:rPr>
                <w:del w:id="2453" w:author="Uni Ru" w:date="2020-08-22T22:22:00Z"/>
              </w:rPr>
            </w:pPr>
            <w:del w:id="2454" w:author="Uni Ru" w:date="2020-08-22T22:22:00Z">
              <w:r w:rsidDel="00A10A8A">
                <w:rPr>
                  <w:rFonts w:hint="eastAsia"/>
                </w:rPr>
                <w:delText>植物信息</w:delText>
              </w:r>
            </w:del>
          </w:p>
        </w:tc>
        <w:tc>
          <w:tcPr>
            <w:tcW w:w="2074" w:type="dxa"/>
          </w:tcPr>
          <w:p w14:paraId="4920B9F1" w14:textId="77777777" w:rsidR="00286B24" w:rsidDel="00A10A8A" w:rsidRDefault="00286B24" w:rsidP="008729A5">
            <w:pPr>
              <w:rPr>
                <w:del w:id="2455" w:author="Uni Ru" w:date="2020-08-22T22:22:00Z"/>
              </w:rPr>
            </w:pPr>
            <w:del w:id="2456" w:author="Uni Ru" w:date="2020-08-22T22:22:00Z">
              <w:r w:rsidDel="00A10A8A">
                <w:delText>V</w:delText>
              </w:r>
              <w:r w:rsidDel="00A10A8A">
                <w:rPr>
                  <w:rFonts w:hint="eastAsia"/>
                </w:rPr>
                <w:delText>archar(</w:delText>
              </w:r>
              <w:r w:rsidDel="00A10A8A">
                <w:delText>20)</w:delText>
              </w:r>
            </w:del>
          </w:p>
        </w:tc>
        <w:tc>
          <w:tcPr>
            <w:tcW w:w="2074" w:type="dxa"/>
          </w:tcPr>
          <w:p w14:paraId="078A2101" w14:textId="77777777" w:rsidR="00286B24" w:rsidDel="00A10A8A" w:rsidRDefault="00286B24" w:rsidP="008729A5">
            <w:pPr>
              <w:rPr>
                <w:del w:id="2457" w:author="Uni Ru" w:date="2020-08-22T22:22:00Z"/>
              </w:rPr>
            </w:pPr>
            <w:del w:id="2458" w:author="Uni Ru" w:date="2020-08-22T22:22:00Z">
              <w:r w:rsidDel="00A10A8A">
                <w:rPr>
                  <w:rFonts w:hint="eastAsia"/>
                </w:rPr>
                <w:delText>是</w:delText>
              </w:r>
            </w:del>
          </w:p>
        </w:tc>
        <w:tc>
          <w:tcPr>
            <w:tcW w:w="2074" w:type="dxa"/>
          </w:tcPr>
          <w:p w14:paraId="5920DDA8" w14:textId="77777777" w:rsidR="00286B24" w:rsidDel="00A10A8A" w:rsidRDefault="00286B24" w:rsidP="008729A5">
            <w:pPr>
              <w:rPr>
                <w:del w:id="2459" w:author="Uni Ru" w:date="2020-08-22T22:22:00Z"/>
              </w:rPr>
            </w:pPr>
          </w:p>
        </w:tc>
      </w:tr>
    </w:tbl>
    <w:p w14:paraId="3FAA9ABC" w14:textId="77777777" w:rsidR="009B6FF5" w:rsidDel="00A10A8A" w:rsidRDefault="009B6FF5" w:rsidP="009B6FF5">
      <w:pPr>
        <w:rPr>
          <w:del w:id="2460" w:author="Uni Ru" w:date="2020-08-22T22:22:00Z"/>
        </w:rPr>
      </w:pPr>
    </w:p>
    <w:p w14:paraId="0EFEE841" w14:textId="77777777" w:rsidR="00210F78" w:rsidRDefault="00210F78" w:rsidP="009B6FF5">
      <w:pPr>
        <w:rPr>
          <w:ins w:id="2461" w:author="luckyLuWen" w:date="2020-07-02T14:56:00Z"/>
        </w:rPr>
      </w:pPr>
      <w:ins w:id="2462" w:author="luckyLuWen" w:date="2020-07-02T14:56:00Z">
        <w:r>
          <w:rPr>
            <w:rFonts w:hint="eastAsia"/>
          </w:rPr>
          <w:t>/</w:t>
        </w:r>
        <w:r>
          <w:t>*</w:t>
        </w:r>
      </w:ins>
    </w:p>
    <w:p w14:paraId="6420C3CD" w14:textId="77777777" w:rsidR="00210F78" w:rsidRDefault="00210F78" w:rsidP="009B6FF5">
      <w:pPr>
        <w:rPr>
          <w:ins w:id="2463" w:author="luckyLuWen" w:date="2020-07-02T14:56:00Z"/>
        </w:rPr>
      </w:pPr>
    </w:p>
    <w:p w14:paraId="58048688" w14:textId="77777777" w:rsidR="00210F78" w:rsidRDefault="00210F78" w:rsidP="00210F78">
      <w:pPr>
        <w:rPr>
          <w:ins w:id="2464" w:author="luckyLuWen" w:date="2020-07-02T14:56:00Z"/>
        </w:rPr>
      </w:pPr>
      <w:ins w:id="2465" w:author="luckyLuWen" w:date="2020-07-02T14:56:00Z">
        <w:r w:rsidRPr="009C44E0">
          <w:rPr>
            <w:rFonts w:hint="eastAsia"/>
            <w:sz w:val="40"/>
          </w:rPr>
          <w:t>1</w:t>
        </w:r>
        <w:r w:rsidRPr="009C44E0">
          <w:rPr>
            <w:rFonts w:hint="eastAsia"/>
            <w:sz w:val="40"/>
          </w:rPr>
          <w:t>、</w:t>
        </w:r>
        <w:r>
          <w:rPr>
            <w:rFonts w:hint="eastAsia"/>
          </w:rPr>
          <w:t>用户</w:t>
        </w:r>
        <w:r>
          <w:rPr>
            <w:rFonts w:hint="eastAsia"/>
          </w:rPr>
          <w:t>-</w:t>
        </w:r>
        <w:r>
          <w:rPr>
            <w:rFonts w:hint="eastAsia"/>
          </w:rPr>
          <w:t>终端表</w:t>
        </w:r>
      </w:ins>
    </w:p>
    <w:p w14:paraId="40AA014C" w14:textId="77777777" w:rsidR="00210F78" w:rsidRDefault="00210F78" w:rsidP="00210F78">
      <w:pPr>
        <w:rPr>
          <w:ins w:id="2466" w:author="luckyLuWen" w:date="2020-07-02T14:56:00Z"/>
        </w:rPr>
      </w:pPr>
      <w:ins w:id="2467" w:author="luckyLuWen" w:date="2020-07-02T14:56:00Z">
        <w:r>
          <w:rPr>
            <w:rFonts w:hint="eastAsia"/>
          </w:rPr>
          <w:t>传输方式表</w:t>
        </w:r>
      </w:ins>
    </w:p>
    <w:p w14:paraId="55009E0B" w14:textId="77777777" w:rsidR="00210F78" w:rsidRDefault="00210F78" w:rsidP="00210F78">
      <w:pPr>
        <w:rPr>
          <w:ins w:id="2468" w:author="luckyLuWen" w:date="2020-07-02T14:56:00Z"/>
        </w:rPr>
      </w:pPr>
      <w:ins w:id="2469" w:author="luckyLuWen" w:date="2020-07-02T14:56:00Z">
        <w:r>
          <w:rPr>
            <w:rFonts w:hint="eastAsia"/>
          </w:rPr>
          <w:t>从机</w:t>
        </w:r>
        <w:r>
          <w:rPr>
            <w:rFonts w:hint="eastAsia"/>
          </w:rPr>
          <w:t>1</w:t>
        </w:r>
        <w:r>
          <w:rPr>
            <w:rFonts w:hint="eastAsia"/>
          </w:rPr>
          <w:t>、</w:t>
        </w:r>
        <w:r>
          <w:rPr>
            <w:rFonts w:hint="eastAsia"/>
          </w:rPr>
          <w:t>2.</w:t>
        </w:r>
        <w:r>
          <w:rPr>
            <w:rFonts w:hint="eastAsia"/>
          </w:rPr>
          <w:t>……</w:t>
        </w:r>
        <w:r>
          <w:rPr>
            <w:rFonts w:hint="eastAsia"/>
          </w:rPr>
          <w:t>20---</w:t>
        </w:r>
        <w:proofErr w:type="gramStart"/>
        <w:r>
          <w:rPr>
            <w:rFonts w:hint="eastAsia"/>
          </w:rPr>
          <w:t>》</w:t>
        </w:r>
        <w:proofErr w:type="gramEnd"/>
        <w:r>
          <w:rPr>
            <w:rFonts w:hint="eastAsia"/>
          </w:rPr>
          <w:t>主机</w:t>
        </w:r>
        <w:r>
          <w:rPr>
            <w:rFonts w:hint="eastAsia"/>
          </w:rPr>
          <w:t>1----</w:t>
        </w:r>
        <w:proofErr w:type="gramStart"/>
        <w:r>
          <w:rPr>
            <w:rFonts w:hint="eastAsia"/>
          </w:rPr>
          <w:t>》</w:t>
        </w:r>
        <w:proofErr w:type="gramEnd"/>
        <w:r>
          <w:rPr>
            <w:rFonts w:hint="eastAsia"/>
          </w:rPr>
          <w:t>服务器</w:t>
        </w:r>
      </w:ins>
    </w:p>
    <w:p w14:paraId="13BBF93F" w14:textId="77777777" w:rsidR="00210F78" w:rsidRDefault="00210F78" w:rsidP="00210F78">
      <w:pPr>
        <w:rPr>
          <w:ins w:id="2470" w:author="luckyLuWen" w:date="2020-07-02T14:56:00Z"/>
        </w:rPr>
      </w:pPr>
      <w:ins w:id="2471" w:author="luckyLuWen" w:date="2020-07-02T14:56:00Z">
        <w:r>
          <w:rPr>
            <w:rFonts w:hint="eastAsia"/>
          </w:rPr>
          <w:t>1</w:t>
        </w:r>
        <w:r>
          <w:rPr>
            <w:rFonts w:hint="eastAsia"/>
          </w:rPr>
          <w:t>、主机汇总（方式</w:t>
        </w:r>
        <w:r>
          <w:rPr>
            <w:rFonts w:hint="eastAsia"/>
          </w:rPr>
          <w:t>1</w:t>
        </w:r>
        <w:r>
          <w:rPr>
            <w:rFonts w:hint="eastAsia"/>
          </w:rPr>
          <w:t>）</w:t>
        </w:r>
      </w:ins>
    </w:p>
    <w:p w14:paraId="2D5592EC" w14:textId="77777777" w:rsidR="00210F78" w:rsidRDefault="00210F78" w:rsidP="00210F78">
      <w:pPr>
        <w:rPr>
          <w:ins w:id="2472" w:author="luckyLuWen" w:date="2020-07-02T14:56:00Z"/>
        </w:rPr>
      </w:pPr>
      <w:ins w:id="2473" w:author="luckyLuWen" w:date="2020-07-02T14:56:00Z">
        <w:r>
          <w:rPr>
            <w:rFonts w:hint="eastAsia"/>
          </w:rPr>
          <w:t>主机号</w:t>
        </w:r>
        <w:r>
          <w:rPr>
            <w:rFonts w:hint="eastAsia"/>
          </w:rPr>
          <w:t xml:space="preserve">    </w:t>
        </w:r>
        <w:r>
          <w:rPr>
            <w:rFonts w:hint="eastAsia"/>
          </w:rPr>
          <w:t>从机号（不可重复）</w:t>
        </w:r>
      </w:ins>
    </w:p>
    <w:p w14:paraId="46F22194" w14:textId="77777777" w:rsidR="00210F78" w:rsidRDefault="00210F78" w:rsidP="00210F78">
      <w:pPr>
        <w:rPr>
          <w:ins w:id="2474" w:author="luckyLuWen" w:date="2020-07-02T14:56:00Z"/>
        </w:rPr>
      </w:pPr>
      <w:ins w:id="2475" w:author="luckyLuWen" w:date="2020-07-02T14:56:00Z">
        <w:r>
          <w:rPr>
            <w:rFonts w:hint="eastAsia"/>
          </w:rPr>
          <w:t>1</w:t>
        </w:r>
        <w:r>
          <w:tab/>
        </w:r>
        <w:r>
          <w:rPr>
            <w:rFonts w:hint="eastAsia"/>
          </w:rPr>
          <w:t>2</w:t>
        </w:r>
      </w:ins>
    </w:p>
    <w:p w14:paraId="51FF0D4C" w14:textId="77777777" w:rsidR="00210F78" w:rsidRDefault="00210F78" w:rsidP="00210F78">
      <w:pPr>
        <w:rPr>
          <w:ins w:id="2476" w:author="luckyLuWen" w:date="2020-07-02T14:56:00Z"/>
        </w:rPr>
      </w:pPr>
      <w:ins w:id="2477" w:author="luckyLuWen" w:date="2020-07-02T14:56:00Z">
        <w:r>
          <w:rPr>
            <w:rFonts w:hint="eastAsia"/>
          </w:rPr>
          <w:t>1</w:t>
        </w:r>
        <w:r>
          <w:tab/>
        </w:r>
        <w:r>
          <w:rPr>
            <w:rFonts w:hint="eastAsia"/>
          </w:rPr>
          <w:t>9</w:t>
        </w:r>
      </w:ins>
    </w:p>
    <w:p w14:paraId="40ADF0FB" w14:textId="77777777" w:rsidR="00210F78" w:rsidRDefault="00210F78" w:rsidP="00210F78">
      <w:pPr>
        <w:rPr>
          <w:ins w:id="2478" w:author="luckyLuWen" w:date="2020-07-02T14:56:00Z"/>
        </w:rPr>
      </w:pPr>
    </w:p>
    <w:p w14:paraId="6C0294E3" w14:textId="77777777" w:rsidR="00210F78" w:rsidRDefault="00210F78" w:rsidP="00210F78">
      <w:pPr>
        <w:rPr>
          <w:ins w:id="2479" w:author="luckyLuWen" w:date="2020-07-02T14:56:00Z"/>
        </w:rPr>
      </w:pPr>
      <w:ins w:id="2480" w:author="luckyLuWen" w:date="2020-07-02T14:56:00Z">
        <w:r>
          <w:rPr>
            <w:rFonts w:hint="eastAsia"/>
          </w:rPr>
          <w:t>从机</w:t>
        </w:r>
        <w:r>
          <w:rPr>
            <w:rFonts w:hint="eastAsia"/>
          </w:rPr>
          <w:t>1---</w:t>
        </w:r>
        <w:proofErr w:type="gramStart"/>
        <w:r>
          <w:rPr>
            <w:rFonts w:hint="eastAsia"/>
          </w:rPr>
          <w:t>》</w:t>
        </w:r>
        <w:proofErr w:type="gramEnd"/>
        <w:r>
          <w:rPr>
            <w:rFonts w:hint="eastAsia"/>
          </w:rPr>
          <w:t>服务器</w:t>
        </w:r>
      </w:ins>
    </w:p>
    <w:p w14:paraId="3A16C226" w14:textId="77777777" w:rsidR="00210F78" w:rsidRDefault="00210F78" w:rsidP="00210F78">
      <w:pPr>
        <w:rPr>
          <w:ins w:id="2481" w:author="luckyLuWen" w:date="2020-07-02T14:56:00Z"/>
        </w:rPr>
      </w:pPr>
      <w:ins w:id="2482" w:author="luckyLuWen" w:date="2020-07-02T14:56:00Z">
        <w:r>
          <w:rPr>
            <w:rFonts w:hint="eastAsia"/>
          </w:rPr>
          <w:t>2</w:t>
        </w:r>
        <w:r>
          <w:rPr>
            <w:rFonts w:hint="eastAsia"/>
          </w:rPr>
          <w:t>、</w:t>
        </w:r>
        <w:proofErr w:type="gramStart"/>
        <w:r>
          <w:rPr>
            <w:rFonts w:hint="eastAsia"/>
          </w:rPr>
          <w:t>单一从机直接</w:t>
        </w:r>
        <w:proofErr w:type="gramEnd"/>
        <w:r>
          <w:rPr>
            <w:rFonts w:hint="eastAsia"/>
          </w:rPr>
          <w:t>通讯（方式</w:t>
        </w:r>
        <w:r>
          <w:rPr>
            <w:rFonts w:hint="eastAsia"/>
          </w:rPr>
          <w:t>2</w:t>
        </w:r>
        <w:r>
          <w:rPr>
            <w:rFonts w:hint="eastAsia"/>
          </w:rPr>
          <w:t>）</w:t>
        </w:r>
      </w:ins>
    </w:p>
    <w:p w14:paraId="1623050C" w14:textId="77777777" w:rsidR="00210F78" w:rsidRDefault="00210F78" w:rsidP="00210F78">
      <w:pPr>
        <w:rPr>
          <w:ins w:id="2483" w:author="luckyLuWen" w:date="2020-07-02T14:56:00Z"/>
        </w:rPr>
      </w:pPr>
    </w:p>
    <w:p w14:paraId="58855DA6" w14:textId="77777777" w:rsidR="00210F78" w:rsidRPr="009C44E0" w:rsidRDefault="00210F78" w:rsidP="00210F78">
      <w:pPr>
        <w:rPr>
          <w:ins w:id="2484" w:author="luckyLuWen" w:date="2020-07-02T14:56:00Z"/>
          <w:sz w:val="20"/>
        </w:rPr>
      </w:pPr>
      <w:ins w:id="2485" w:author="luckyLuWen" w:date="2020-07-02T14:56:00Z">
        <w:r w:rsidRPr="009C44E0">
          <w:rPr>
            <w:rFonts w:hint="eastAsia"/>
            <w:sz w:val="20"/>
          </w:rPr>
          <w:t>用户和终端关系表（对终端的权限）</w:t>
        </w:r>
      </w:ins>
    </w:p>
    <w:p w14:paraId="0F667D4D" w14:textId="77777777" w:rsidR="00210F78" w:rsidRPr="009C44E0" w:rsidRDefault="00210F78" w:rsidP="00210F78">
      <w:pPr>
        <w:rPr>
          <w:ins w:id="2486" w:author="luckyLuWen" w:date="2020-07-02T14:56:00Z"/>
          <w:sz w:val="20"/>
        </w:rPr>
      </w:pPr>
      <w:ins w:id="2487" w:author="luckyLuWen" w:date="2020-07-02T14:56:00Z">
        <w:r w:rsidRPr="009C44E0">
          <w:rPr>
            <w:rFonts w:hint="eastAsia"/>
            <w:sz w:val="20"/>
          </w:rPr>
          <w:t>用户</w:t>
        </w:r>
        <w:r w:rsidRPr="009C44E0">
          <w:rPr>
            <w:rFonts w:hint="eastAsia"/>
            <w:sz w:val="20"/>
          </w:rPr>
          <w:t>ID</w:t>
        </w:r>
        <w:r w:rsidRPr="009C44E0">
          <w:rPr>
            <w:sz w:val="20"/>
          </w:rPr>
          <w:tab/>
        </w:r>
        <w:r w:rsidRPr="009C44E0">
          <w:rPr>
            <w:sz w:val="20"/>
          </w:rPr>
          <w:tab/>
        </w:r>
        <w:r w:rsidRPr="009C44E0">
          <w:rPr>
            <w:rFonts w:hint="eastAsia"/>
            <w:sz w:val="20"/>
          </w:rPr>
          <w:t>主机号</w:t>
        </w:r>
        <w:r w:rsidRPr="009C44E0">
          <w:rPr>
            <w:sz w:val="20"/>
          </w:rPr>
          <w:tab/>
        </w:r>
        <w:r w:rsidRPr="009C44E0">
          <w:rPr>
            <w:sz w:val="20"/>
          </w:rPr>
          <w:tab/>
        </w:r>
        <w:r w:rsidRPr="009C44E0">
          <w:rPr>
            <w:rFonts w:hint="eastAsia"/>
            <w:sz w:val="20"/>
          </w:rPr>
          <w:t>从机号</w:t>
        </w:r>
      </w:ins>
    </w:p>
    <w:p w14:paraId="69E1BE33" w14:textId="77777777" w:rsidR="00210F78" w:rsidRPr="009C44E0" w:rsidRDefault="00210F78" w:rsidP="00210F78">
      <w:pPr>
        <w:rPr>
          <w:ins w:id="2488" w:author="luckyLuWen" w:date="2020-07-02T14:56:00Z"/>
          <w:sz w:val="20"/>
        </w:rPr>
      </w:pPr>
      <w:ins w:id="2489" w:author="luckyLuWen" w:date="2020-07-02T14:56:00Z">
        <w:r w:rsidRPr="009C44E0">
          <w:rPr>
            <w:sz w:val="20"/>
          </w:rPr>
          <w:tab/>
        </w:r>
        <w:r w:rsidRPr="009C44E0">
          <w:rPr>
            <w:sz w:val="20"/>
          </w:rPr>
          <w:tab/>
        </w:r>
        <w:r w:rsidRPr="009C44E0">
          <w:rPr>
            <w:rFonts w:hint="eastAsia"/>
            <w:sz w:val="20"/>
          </w:rPr>
          <w:t>NULL</w:t>
        </w:r>
        <w:r w:rsidRPr="009C44E0">
          <w:rPr>
            <w:sz w:val="20"/>
          </w:rPr>
          <w:tab/>
        </w:r>
        <w:r w:rsidRPr="009C44E0">
          <w:rPr>
            <w:sz w:val="20"/>
          </w:rPr>
          <w:tab/>
        </w:r>
        <w:r w:rsidRPr="009C44E0">
          <w:rPr>
            <w:rFonts w:hint="eastAsia"/>
            <w:sz w:val="20"/>
          </w:rPr>
          <w:t>no</w:t>
        </w:r>
        <w:r w:rsidRPr="009C44E0">
          <w:rPr>
            <w:sz w:val="20"/>
          </w:rPr>
          <w:t xml:space="preserve"> </w:t>
        </w:r>
        <w:r w:rsidRPr="009C44E0">
          <w:rPr>
            <w:rFonts w:hint="eastAsia"/>
            <w:sz w:val="20"/>
          </w:rPr>
          <w:t>NULL</w:t>
        </w:r>
      </w:ins>
    </w:p>
    <w:p w14:paraId="144A9275" w14:textId="77777777" w:rsidR="00210F78" w:rsidRDefault="00210F78" w:rsidP="00210F78">
      <w:pPr>
        <w:rPr>
          <w:ins w:id="2490" w:author="luckyLuWen" w:date="2020-07-02T14:56:00Z"/>
          <w:sz w:val="20"/>
        </w:rPr>
      </w:pPr>
      <w:ins w:id="2491" w:author="luckyLuWen" w:date="2020-07-02T14:56:00Z">
        <w:r w:rsidRPr="009C44E0">
          <w:rPr>
            <w:rFonts w:hint="eastAsia"/>
            <w:sz w:val="20"/>
          </w:rPr>
          <w:t>AAA</w:t>
        </w:r>
        <w:r w:rsidRPr="009C44E0">
          <w:rPr>
            <w:sz w:val="20"/>
          </w:rPr>
          <w:tab/>
        </w:r>
        <w:r w:rsidRPr="009C44E0">
          <w:rPr>
            <w:sz w:val="20"/>
          </w:rPr>
          <w:tab/>
        </w:r>
        <w:r w:rsidRPr="009C44E0">
          <w:rPr>
            <w:rFonts w:hint="eastAsia"/>
            <w:sz w:val="20"/>
          </w:rPr>
          <w:t>1</w:t>
        </w:r>
        <w:r w:rsidRPr="009C44E0">
          <w:rPr>
            <w:sz w:val="20"/>
          </w:rPr>
          <w:tab/>
        </w:r>
        <w:r w:rsidRPr="009C44E0">
          <w:rPr>
            <w:sz w:val="20"/>
          </w:rPr>
          <w:tab/>
        </w:r>
        <w:r w:rsidRPr="009C44E0">
          <w:rPr>
            <w:rFonts w:hint="eastAsia"/>
            <w:sz w:val="20"/>
          </w:rPr>
          <w:t>2</w:t>
        </w:r>
      </w:ins>
    </w:p>
    <w:p w14:paraId="0BE14383" w14:textId="77777777" w:rsidR="00210F78" w:rsidRDefault="00210F78" w:rsidP="00210F78">
      <w:pPr>
        <w:rPr>
          <w:ins w:id="2492" w:author="luckyLuWen" w:date="2020-07-02T14:56:00Z"/>
          <w:sz w:val="20"/>
        </w:rPr>
      </w:pPr>
      <w:ins w:id="2493" w:author="luckyLuWen" w:date="2020-07-02T14:56:00Z">
        <w:r>
          <w:rPr>
            <w:rFonts w:hint="eastAsia"/>
            <w:sz w:val="20"/>
          </w:rPr>
          <w:t>AAA</w:t>
        </w:r>
        <w:r>
          <w:rPr>
            <w:sz w:val="20"/>
          </w:rPr>
          <w:tab/>
        </w:r>
        <w:r>
          <w:rPr>
            <w:sz w:val="20"/>
          </w:rPr>
          <w:tab/>
        </w:r>
        <w:r>
          <w:rPr>
            <w:sz w:val="20"/>
          </w:rPr>
          <w:tab/>
        </w:r>
        <w:r>
          <w:rPr>
            <w:sz w:val="20"/>
          </w:rPr>
          <w:tab/>
        </w:r>
        <w:r>
          <w:rPr>
            <w:rFonts w:hint="eastAsia"/>
            <w:sz w:val="20"/>
          </w:rPr>
          <w:t>4</w:t>
        </w:r>
      </w:ins>
    </w:p>
    <w:p w14:paraId="5BE7A41F" w14:textId="77777777" w:rsidR="00210F78" w:rsidRDefault="00210F78" w:rsidP="00210F78">
      <w:pPr>
        <w:rPr>
          <w:ins w:id="2494" w:author="luckyLuWen" w:date="2020-07-02T14:56:00Z"/>
          <w:sz w:val="20"/>
        </w:rPr>
      </w:pPr>
      <w:ins w:id="2495" w:author="luckyLuWen" w:date="2020-07-02T14:56:00Z">
        <w:r>
          <w:rPr>
            <w:rFonts w:hint="eastAsia"/>
            <w:sz w:val="20"/>
          </w:rPr>
          <w:t>AAA</w:t>
        </w:r>
        <w:r>
          <w:rPr>
            <w:sz w:val="20"/>
          </w:rPr>
          <w:tab/>
        </w:r>
        <w:r>
          <w:rPr>
            <w:sz w:val="20"/>
          </w:rPr>
          <w:tab/>
        </w:r>
        <w:r>
          <w:rPr>
            <w:rFonts w:hint="eastAsia"/>
            <w:sz w:val="20"/>
          </w:rPr>
          <w:t>2</w:t>
        </w:r>
        <w:r>
          <w:rPr>
            <w:sz w:val="20"/>
          </w:rPr>
          <w:tab/>
        </w:r>
        <w:r>
          <w:rPr>
            <w:sz w:val="20"/>
          </w:rPr>
          <w:tab/>
        </w:r>
        <w:r>
          <w:rPr>
            <w:rFonts w:hint="eastAsia"/>
            <w:sz w:val="20"/>
          </w:rPr>
          <w:t>5</w:t>
        </w:r>
      </w:ins>
    </w:p>
    <w:p w14:paraId="6090278E" w14:textId="77777777" w:rsidR="00210F78" w:rsidRDefault="00210F78" w:rsidP="00210F78">
      <w:pPr>
        <w:rPr>
          <w:ins w:id="2496" w:author="luckyLuWen" w:date="2020-07-02T14:56:00Z"/>
          <w:sz w:val="20"/>
        </w:rPr>
      </w:pPr>
      <w:ins w:id="2497" w:author="luckyLuWen" w:date="2020-07-02T14:56:00Z">
        <w:r>
          <w:rPr>
            <w:rFonts w:hint="eastAsia"/>
            <w:sz w:val="20"/>
          </w:rPr>
          <w:t>AAA</w:t>
        </w:r>
        <w:r>
          <w:rPr>
            <w:sz w:val="20"/>
          </w:rPr>
          <w:tab/>
        </w:r>
        <w:r>
          <w:rPr>
            <w:sz w:val="20"/>
          </w:rPr>
          <w:tab/>
        </w:r>
        <w:r>
          <w:rPr>
            <w:rFonts w:hint="eastAsia"/>
            <w:sz w:val="20"/>
          </w:rPr>
          <w:t>2</w:t>
        </w:r>
        <w:r>
          <w:rPr>
            <w:sz w:val="20"/>
          </w:rPr>
          <w:tab/>
        </w:r>
        <w:r>
          <w:rPr>
            <w:sz w:val="20"/>
          </w:rPr>
          <w:tab/>
        </w:r>
        <w:r>
          <w:rPr>
            <w:rFonts w:hint="eastAsia"/>
            <w:sz w:val="20"/>
          </w:rPr>
          <w:t>10</w:t>
        </w:r>
      </w:ins>
    </w:p>
    <w:p w14:paraId="154A5AD0" w14:textId="77777777" w:rsidR="00210F78" w:rsidRPr="009C44E0" w:rsidRDefault="00210F78" w:rsidP="00210F78">
      <w:pPr>
        <w:rPr>
          <w:ins w:id="2498" w:author="luckyLuWen" w:date="2020-07-02T14:56:00Z"/>
          <w:sz w:val="20"/>
        </w:rPr>
      </w:pPr>
    </w:p>
    <w:p w14:paraId="608AAA70" w14:textId="77777777" w:rsidR="00210F78" w:rsidRDefault="00210F78" w:rsidP="00210F78">
      <w:pPr>
        <w:rPr>
          <w:ins w:id="2499" w:author="luckyLuWen" w:date="2020-07-02T14:56:00Z"/>
        </w:rPr>
      </w:pPr>
    </w:p>
    <w:p w14:paraId="42B97277" w14:textId="77777777" w:rsidR="00210F78" w:rsidRDefault="00210F78" w:rsidP="00210F78">
      <w:pPr>
        <w:rPr>
          <w:ins w:id="2500" w:author="luckyLuWen" w:date="2020-07-02T14:56:00Z"/>
        </w:rPr>
      </w:pPr>
    </w:p>
    <w:p w14:paraId="5F6908A9" w14:textId="77777777" w:rsidR="00210F78" w:rsidRDefault="00210F78" w:rsidP="00210F78">
      <w:pPr>
        <w:rPr>
          <w:ins w:id="2501" w:author="luckyLuWen" w:date="2020-07-02T14:56:00Z"/>
        </w:rPr>
      </w:pPr>
      <w:ins w:id="2502" w:author="luckyLuWen" w:date="2020-07-02T14:56:00Z">
        <w:r w:rsidRPr="009C44E0">
          <w:rPr>
            <w:rFonts w:hint="eastAsia"/>
            <w:sz w:val="48"/>
          </w:rPr>
          <w:t>2</w:t>
        </w:r>
        <w:r w:rsidRPr="009C44E0">
          <w:rPr>
            <w:rFonts w:hint="eastAsia"/>
            <w:sz w:val="48"/>
          </w:rPr>
          <w:t>、</w:t>
        </w:r>
        <w:r>
          <w:rPr>
            <w:rFonts w:hint="eastAsia"/>
          </w:rPr>
          <w:t>终端表</w:t>
        </w:r>
        <w:r>
          <w:rPr>
            <w:rFonts w:hint="eastAsia"/>
          </w:rPr>
          <w:t>-</w:t>
        </w:r>
        <w:proofErr w:type="gramStart"/>
        <w:r>
          <w:rPr>
            <w:rFonts w:hint="eastAsia"/>
          </w:rPr>
          <w:t>只含从机</w:t>
        </w:r>
        <w:proofErr w:type="gramEnd"/>
      </w:ins>
    </w:p>
    <w:p w14:paraId="5B7E1588" w14:textId="77777777" w:rsidR="00210F78" w:rsidRDefault="00210F78" w:rsidP="00210F78">
      <w:pPr>
        <w:rPr>
          <w:ins w:id="2503" w:author="luckyLuWen" w:date="2020-07-02T14:56:00Z"/>
        </w:rPr>
      </w:pPr>
      <w:ins w:id="2504" w:author="luckyLuWen" w:date="2020-07-02T14:56:00Z">
        <w:r>
          <w:rPr>
            <w:rFonts w:hint="eastAsia"/>
          </w:rPr>
          <w:tab/>
        </w:r>
        <w:r>
          <w:rPr>
            <w:rFonts w:hint="eastAsia"/>
          </w:rPr>
          <w:t>终端配置</w:t>
        </w:r>
      </w:ins>
    </w:p>
    <w:p w14:paraId="0F0CEFF4" w14:textId="77777777" w:rsidR="00210F78" w:rsidRDefault="00210F78" w:rsidP="00210F78">
      <w:pPr>
        <w:rPr>
          <w:ins w:id="2505" w:author="luckyLuWen" w:date="2020-07-02T14:56:00Z"/>
        </w:rPr>
      </w:pPr>
      <w:ins w:id="2506" w:author="luckyLuWen" w:date="2020-07-02T14:56:00Z">
        <w:r>
          <w:rPr>
            <w:rFonts w:hint="eastAsia"/>
          </w:rPr>
          <w:tab/>
        </w:r>
        <w:r>
          <w:rPr>
            <w:rFonts w:hint="eastAsia"/>
          </w:rPr>
          <w:t>终端数据</w:t>
        </w:r>
      </w:ins>
    </w:p>
    <w:p w14:paraId="7E5E2C8B" w14:textId="77777777" w:rsidR="00210F78" w:rsidRDefault="00210F78" w:rsidP="00210F78">
      <w:pPr>
        <w:rPr>
          <w:ins w:id="2507" w:author="luckyLuWen" w:date="2020-07-02T14:56:00Z"/>
        </w:rPr>
      </w:pPr>
    </w:p>
    <w:p w14:paraId="7DDFC694" w14:textId="77777777" w:rsidR="00210F78" w:rsidRDefault="00210F78" w:rsidP="00210F78">
      <w:pPr>
        <w:rPr>
          <w:ins w:id="2508" w:author="luckyLuWen" w:date="2020-07-02T14:56:00Z"/>
        </w:rPr>
      </w:pPr>
      <w:ins w:id="2509" w:author="luckyLuWen" w:date="2020-07-02T14:56:00Z">
        <w:r>
          <w:rPr>
            <w:rFonts w:hint="eastAsia"/>
          </w:rPr>
          <w:t>从机号</w:t>
        </w:r>
        <w:r>
          <w:rPr>
            <w:rFonts w:hint="eastAsia"/>
          </w:rPr>
          <w:t xml:space="preserve"> </w:t>
        </w:r>
        <w:r>
          <w:rPr>
            <w:rFonts w:hint="eastAsia"/>
          </w:rPr>
          <w:t>配置信息</w:t>
        </w:r>
        <w:r>
          <w:rPr>
            <w:rFonts w:hint="eastAsia"/>
          </w:rPr>
          <w:t xml:space="preserve">1 </w:t>
        </w:r>
        <w:r>
          <w:rPr>
            <w:rFonts w:hint="eastAsia"/>
          </w:rPr>
          <w:t>配置信息</w:t>
        </w:r>
        <w:r>
          <w:rPr>
            <w:rFonts w:hint="eastAsia"/>
          </w:rPr>
          <w:t xml:space="preserve">2 </w:t>
        </w:r>
        <w:r>
          <w:rPr>
            <w:rFonts w:hint="eastAsia"/>
          </w:rPr>
          <w:t>……</w:t>
        </w:r>
      </w:ins>
    </w:p>
    <w:p w14:paraId="0CD22629" w14:textId="77777777" w:rsidR="00210F78" w:rsidRDefault="00210F78" w:rsidP="00210F78">
      <w:pPr>
        <w:rPr>
          <w:ins w:id="2510" w:author="luckyLuWen" w:date="2020-07-02T14:56:00Z"/>
        </w:rPr>
      </w:pPr>
      <w:ins w:id="2511" w:author="luckyLuWen" w:date="2020-07-02T14:56:00Z">
        <w:r>
          <w:rPr>
            <w:rFonts w:hint="eastAsia"/>
          </w:rPr>
          <w:t>从机号</w:t>
        </w:r>
        <w:r>
          <w:rPr>
            <w:rFonts w:hint="eastAsia"/>
          </w:rPr>
          <w:t xml:space="preserve"> </w:t>
        </w:r>
        <w:r>
          <w:rPr>
            <w:rFonts w:hint="eastAsia"/>
          </w:rPr>
          <w:t>数据</w:t>
        </w:r>
        <w:r>
          <w:rPr>
            <w:rFonts w:hint="eastAsia"/>
          </w:rPr>
          <w:t xml:space="preserve">1 </w:t>
        </w:r>
        <w:r>
          <w:rPr>
            <w:rFonts w:hint="eastAsia"/>
          </w:rPr>
          <w:t>数据</w:t>
        </w:r>
        <w:r>
          <w:rPr>
            <w:rFonts w:hint="eastAsia"/>
          </w:rPr>
          <w:t xml:space="preserve">2 </w:t>
        </w:r>
        <w:r>
          <w:rPr>
            <w:rFonts w:hint="eastAsia"/>
          </w:rPr>
          <w:t>……</w:t>
        </w:r>
      </w:ins>
    </w:p>
    <w:p w14:paraId="750EB940" w14:textId="77777777" w:rsidR="00210F78" w:rsidRDefault="00210F78" w:rsidP="00210F78">
      <w:pPr>
        <w:rPr>
          <w:ins w:id="2512" w:author="luckyLuWen" w:date="2020-07-02T14:56:00Z"/>
        </w:rPr>
      </w:pPr>
      <w:ins w:id="2513" w:author="luckyLuWen" w:date="2020-07-02T14:56:00Z">
        <w:r w:rsidRPr="009C44E0">
          <w:rPr>
            <w:rFonts w:hint="eastAsia"/>
            <w:sz w:val="48"/>
          </w:rPr>
          <w:t>3</w:t>
        </w:r>
        <w:r w:rsidRPr="009C44E0">
          <w:rPr>
            <w:rFonts w:hint="eastAsia"/>
            <w:sz w:val="48"/>
          </w:rPr>
          <w:t>、</w:t>
        </w:r>
        <w:r>
          <w:rPr>
            <w:rFonts w:hint="eastAsia"/>
          </w:rPr>
          <w:t>用户信息</w:t>
        </w:r>
        <w:r>
          <w:rPr>
            <w:rFonts w:hint="eastAsia"/>
          </w:rPr>
          <w:t>/</w:t>
        </w:r>
        <w:r>
          <w:rPr>
            <w:rFonts w:hint="eastAsia"/>
          </w:rPr>
          <w:t>管理信息</w:t>
        </w:r>
      </w:ins>
    </w:p>
    <w:p w14:paraId="50E5BB98" w14:textId="77777777" w:rsidR="00210F78" w:rsidRDefault="00210F78" w:rsidP="00210F78">
      <w:pPr>
        <w:rPr>
          <w:ins w:id="2514" w:author="luckyLuWen" w:date="2020-07-02T14:56:00Z"/>
        </w:rPr>
      </w:pPr>
      <w:ins w:id="2515" w:author="luckyLuWen" w:date="2020-07-02T14:56:00Z">
        <w:r w:rsidRPr="009C44E0">
          <w:rPr>
            <w:rFonts w:hint="eastAsia"/>
            <w:sz w:val="48"/>
          </w:rPr>
          <w:t>4</w:t>
        </w:r>
        <w:r w:rsidRPr="009C44E0">
          <w:rPr>
            <w:rFonts w:hint="eastAsia"/>
            <w:sz w:val="48"/>
          </w:rPr>
          <w:t>、</w:t>
        </w:r>
        <w:r>
          <w:rPr>
            <w:rFonts w:hint="eastAsia"/>
          </w:rPr>
          <w:t>历史信息</w:t>
        </w:r>
      </w:ins>
    </w:p>
    <w:p w14:paraId="185A8D10" w14:textId="77777777" w:rsidR="00210F78" w:rsidRDefault="00210F78" w:rsidP="00210F78">
      <w:pPr>
        <w:rPr>
          <w:ins w:id="2516" w:author="luckyLuWen" w:date="2020-07-02T14:56:00Z"/>
        </w:rPr>
      </w:pPr>
      <w:ins w:id="2517" w:author="luckyLuWen" w:date="2020-07-02T14:56:00Z">
        <w:r>
          <w:tab/>
        </w:r>
        <w:r>
          <w:rPr>
            <w:rFonts w:hint="eastAsia"/>
          </w:rPr>
          <w:t>用户</w:t>
        </w:r>
        <w:r>
          <w:rPr>
            <w:rFonts w:hint="eastAsia"/>
          </w:rPr>
          <w:t>/</w:t>
        </w:r>
        <w:r>
          <w:rPr>
            <w:rFonts w:hint="eastAsia"/>
          </w:rPr>
          <w:t>管理行为信息</w:t>
        </w:r>
      </w:ins>
    </w:p>
    <w:p w14:paraId="64E2664B" w14:textId="77777777" w:rsidR="00210F78" w:rsidRDefault="00210F78" w:rsidP="00210F78">
      <w:pPr>
        <w:rPr>
          <w:ins w:id="2518" w:author="luckyLuWen" w:date="2020-07-02T14:56:00Z"/>
        </w:rPr>
      </w:pPr>
      <w:ins w:id="2519" w:author="luckyLuWen" w:date="2020-07-02T14:56:00Z">
        <w:r>
          <w:tab/>
        </w:r>
        <w:r>
          <w:rPr>
            <w:rFonts w:hint="eastAsia"/>
          </w:rPr>
          <w:t>终端（从机</w:t>
        </w:r>
        <w:r>
          <w:rPr>
            <w:rFonts w:hint="eastAsia"/>
          </w:rPr>
          <w:t>/</w:t>
        </w:r>
        <w:r>
          <w:rPr>
            <w:rFonts w:hint="eastAsia"/>
          </w:rPr>
          <w:t>主机）行为信息</w:t>
        </w:r>
      </w:ins>
    </w:p>
    <w:p w14:paraId="5C7B3006" w14:textId="77777777" w:rsidR="00210F78" w:rsidRDefault="00210F78" w:rsidP="00210F78">
      <w:pPr>
        <w:rPr>
          <w:ins w:id="2520" w:author="luckyLuWen" w:date="2020-07-02T14:56:00Z"/>
        </w:rPr>
      </w:pPr>
    </w:p>
    <w:p w14:paraId="7CEE3BC7" w14:textId="77777777" w:rsidR="00210F78" w:rsidRDefault="00210F78" w:rsidP="00210F78">
      <w:pPr>
        <w:rPr>
          <w:ins w:id="2521" w:author="luckyLuWen" w:date="2020-07-02T14:56:00Z"/>
        </w:rPr>
      </w:pPr>
    </w:p>
    <w:p w14:paraId="5A784D2F" w14:textId="77777777" w:rsidR="00210F78" w:rsidRDefault="00210F78" w:rsidP="00210F78">
      <w:pPr>
        <w:rPr>
          <w:ins w:id="2522" w:author="luckyLuWen" w:date="2020-07-02T14:56:00Z"/>
        </w:rPr>
      </w:pPr>
    </w:p>
    <w:p w14:paraId="5435E2B5" w14:textId="77777777" w:rsidR="00210F78" w:rsidRDefault="00210F78" w:rsidP="009B6FF5">
      <w:pPr>
        <w:rPr>
          <w:ins w:id="2523" w:author="luckyLuWen" w:date="2020-07-02T14:56:00Z"/>
        </w:rPr>
      </w:pPr>
    </w:p>
    <w:p w14:paraId="32472367" w14:textId="77777777" w:rsidR="009B6FF5" w:rsidRDefault="00210F78" w:rsidP="009B6FF5">
      <w:ins w:id="2524" w:author="luckyLuWen" w:date="2020-07-02T14:56:00Z">
        <w:r>
          <w:t>*/</w:t>
        </w:r>
      </w:ins>
    </w:p>
    <w:p w14:paraId="6E26049A" w14:textId="77777777" w:rsidR="009B6FF5" w:rsidRDefault="009B6FF5" w:rsidP="00F35000">
      <w:r>
        <w:tab/>
      </w:r>
    </w:p>
    <w:p w14:paraId="438B6E26" w14:textId="77777777" w:rsidR="009B6FF5" w:rsidRDefault="009B6FF5" w:rsidP="009B6FF5">
      <w:pPr>
        <w:rPr>
          <w:ins w:id="2525" w:author="luckyLuWen" w:date="2020-07-02T14:57:00Z"/>
        </w:rPr>
      </w:pPr>
    </w:p>
    <w:p w14:paraId="570D785A" w14:textId="77777777" w:rsidR="00210F78" w:rsidRDefault="00210F78" w:rsidP="009B6FF5">
      <w:pPr>
        <w:rPr>
          <w:ins w:id="2526" w:author="luckyLuWen" w:date="2020-07-02T14:57:00Z"/>
        </w:rPr>
      </w:pPr>
    </w:p>
    <w:p w14:paraId="3ACEF8A6" w14:textId="77777777" w:rsidR="00210F78" w:rsidRDefault="00210F78" w:rsidP="009B6FF5"/>
    <w:p w14:paraId="3125DDFC" w14:textId="77777777" w:rsidR="009B6FF5" w:rsidRPr="000541D4" w:rsidRDefault="009B6FF5" w:rsidP="009B6FF5">
      <w:pPr>
        <w:rPr>
          <w:sz w:val="24"/>
          <w:rPrChange w:id="2527" w:author="luckyLuWen" w:date="2020-07-02T14:57:00Z">
            <w:rPr/>
          </w:rPrChange>
        </w:rPr>
      </w:pPr>
      <w:r w:rsidRPr="000541D4">
        <w:rPr>
          <w:sz w:val="24"/>
          <w:rPrChange w:id="2528" w:author="luckyLuWen" w:date="2020-07-02T14:57:00Z">
            <w:rPr/>
          </w:rPrChange>
        </w:rPr>
        <w:t>6.</w:t>
      </w:r>
      <w:r w:rsidRPr="000541D4">
        <w:rPr>
          <w:rFonts w:hint="eastAsia"/>
          <w:sz w:val="24"/>
          <w:rPrChange w:id="2529" w:author="luckyLuWen" w:date="2020-07-02T14:57:00Z">
            <w:rPr>
              <w:rFonts w:hint="eastAsia"/>
            </w:rPr>
          </w:rPrChange>
        </w:rPr>
        <w:t>导出</w:t>
      </w:r>
      <w:r w:rsidRPr="000541D4">
        <w:rPr>
          <w:sz w:val="24"/>
          <w:rPrChange w:id="2530" w:author="luckyLuWen" w:date="2020-07-02T14:57:00Z">
            <w:rPr/>
          </w:rPrChange>
        </w:rPr>
        <w:t>UseCase</w:t>
      </w:r>
      <w:r w:rsidR="00F35000" w:rsidRPr="000541D4">
        <w:rPr>
          <w:sz w:val="24"/>
          <w:rPrChange w:id="2531" w:author="luckyLuWen" w:date="2020-07-02T14:57:00Z">
            <w:rPr/>
          </w:rPrChange>
        </w:rPr>
        <w:t>^^</w:t>
      </w:r>
    </w:p>
    <w:p w14:paraId="14C1D2AF" w14:textId="77777777" w:rsidR="009B6FF5" w:rsidRDefault="009B6FF5" w:rsidP="009B6FF5"/>
    <w:p w14:paraId="6ABC37A6" w14:textId="77777777" w:rsidR="00286B24" w:rsidRDefault="00286B24" w:rsidP="00286B24"/>
    <w:p w14:paraId="51AFBE5C" w14:textId="083A1E78" w:rsidR="00610C45" w:rsidRDefault="009C7414" w:rsidP="000D0899">
      <w:pPr>
        <w:jc w:val="center"/>
        <w:pPrChange w:id="2532" w:author="Uni Ru" w:date="2020-08-24T14:45:00Z">
          <w:pPr/>
        </w:pPrChange>
      </w:pPr>
      <w:r>
        <w:rPr>
          <w:noProof/>
        </w:rPr>
        <w:drawing>
          <wp:inline distT="0" distB="0" distL="0" distR="0" wp14:anchorId="6BA7C052" wp14:editId="1D89FD2E">
            <wp:extent cx="4816257" cy="2773920"/>
            <wp:effectExtent l="0" t="0" r="381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6257" cy="2773920"/>
                    </a:xfrm>
                    <a:prstGeom prst="rect">
                      <a:avLst/>
                    </a:prstGeom>
                  </pic:spPr>
                </pic:pic>
              </a:graphicData>
            </a:graphic>
          </wp:inline>
        </w:drawing>
      </w:r>
    </w:p>
    <w:p w14:paraId="5E26AE34" w14:textId="77777777" w:rsidR="00610C45" w:rsidRDefault="00610C45" w:rsidP="00286B24"/>
    <w:p w14:paraId="0CF5F87B" w14:textId="77777777" w:rsidR="00610C45" w:rsidRDefault="00610C45" w:rsidP="000D0899">
      <w:pPr>
        <w:jc w:val="center"/>
        <w:pPrChange w:id="2533" w:author="Uni Ru" w:date="2020-08-24T14:45:00Z">
          <w:pPr/>
        </w:pPrChange>
      </w:pPr>
      <w:r>
        <w:rPr>
          <w:noProof/>
        </w:rPr>
        <w:drawing>
          <wp:inline distT="0" distB="0" distL="0" distR="0" wp14:anchorId="51C29D0F" wp14:editId="32103000">
            <wp:extent cx="4206605" cy="242337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6605" cy="2423370"/>
                    </a:xfrm>
                    <a:prstGeom prst="rect">
                      <a:avLst/>
                    </a:prstGeom>
                  </pic:spPr>
                </pic:pic>
              </a:graphicData>
            </a:graphic>
          </wp:inline>
        </w:drawing>
      </w:r>
    </w:p>
    <w:p w14:paraId="534A3643" w14:textId="77777777" w:rsidR="009B6FF5" w:rsidRDefault="009B6FF5" w:rsidP="009B6FF5"/>
    <w:p w14:paraId="61108F4A" w14:textId="77777777" w:rsidR="009B6FF5" w:rsidRDefault="009B6FF5" w:rsidP="009B6FF5"/>
    <w:p w14:paraId="5355F9C0" w14:textId="77777777" w:rsidR="009B6FF5" w:rsidRDefault="009B6FF5" w:rsidP="009B6FF5"/>
    <w:p w14:paraId="245B1BDC" w14:textId="77777777" w:rsidR="00ED4BDD" w:rsidRDefault="00ED4BDD" w:rsidP="009B6FF5"/>
    <w:p w14:paraId="564889FB" w14:textId="77777777" w:rsidR="00A56AA6" w:rsidRPr="000D0899" w:rsidRDefault="00A56AA6" w:rsidP="00A56AA6">
      <w:pPr>
        <w:rPr>
          <w:rPrChange w:id="2534" w:author="Uni Ru" w:date="2020-08-24T14:45:00Z">
            <w:rPr/>
          </w:rPrChange>
        </w:rPr>
      </w:pPr>
      <w:bookmarkStart w:id="2535" w:name="_Toc211595562"/>
      <w:r w:rsidRPr="000D0899">
        <w:rPr>
          <w:rFonts w:hint="eastAsia"/>
          <w:rPrChange w:id="2536" w:author="Uni Ru" w:date="2020-08-24T14:45:00Z">
            <w:rPr>
              <w:rFonts w:hint="eastAsia"/>
              <w:strike/>
            </w:rPr>
          </w:rPrChange>
        </w:rPr>
        <w:t>7</w:t>
      </w:r>
      <w:r w:rsidRPr="000D0899">
        <w:rPr>
          <w:rFonts w:hint="eastAsia"/>
          <w:rPrChange w:id="2537" w:author="Uni Ru" w:date="2020-08-24T14:45:00Z">
            <w:rPr>
              <w:rFonts w:hint="eastAsia"/>
            </w:rPr>
          </w:rPrChange>
        </w:rPr>
        <w:t xml:space="preserve"> </w:t>
      </w:r>
      <w:r w:rsidRPr="000D0899">
        <w:rPr>
          <w:rFonts w:hint="eastAsia"/>
          <w:rPrChange w:id="2538" w:author="Uni Ru" w:date="2020-08-24T14:45:00Z">
            <w:rPr>
              <w:rFonts w:hint="eastAsia"/>
            </w:rPr>
          </w:rPrChange>
        </w:rPr>
        <w:t>可用性需求</w:t>
      </w:r>
      <w:bookmarkEnd w:id="2535"/>
    </w:p>
    <w:p w14:paraId="37E251D4" w14:textId="77777777" w:rsidR="00A56AA6" w:rsidRPr="00A56AA6" w:rsidRDefault="00A56AA6" w:rsidP="00A56AA6">
      <w:r w:rsidRPr="00A56AA6">
        <w:rPr>
          <w:rFonts w:hint="eastAsia"/>
        </w:rPr>
        <w:t>（</w:t>
      </w:r>
      <w:r w:rsidRPr="00A56AA6">
        <w:rPr>
          <w:rFonts w:hint="eastAsia"/>
        </w:rPr>
        <w:t>1</w:t>
      </w:r>
      <w:r w:rsidRPr="00A56AA6">
        <w:rPr>
          <w:rFonts w:hint="eastAsia"/>
        </w:rPr>
        <w:t>）方便操作，操作流程合理</w:t>
      </w:r>
    </w:p>
    <w:p w14:paraId="0069FE39" w14:textId="77777777" w:rsidR="00A56AA6" w:rsidRPr="00A56AA6" w:rsidRDefault="00A56AA6" w:rsidP="00A56AA6">
      <w:pPr>
        <w:ind w:firstLine="420"/>
      </w:pPr>
      <w:r w:rsidRPr="00A56AA6">
        <w:rPr>
          <w:rFonts w:hint="eastAsia"/>
        </w:rPr>
        <w:t>尽量从用户角度出发，以方便使用本产品。如：新增</w:t>
      </w:r>
      <w:r>
        <w:rPr>
          <w:rFonts w:hint="eastAsia"/>
        </w:rPr>
        <w:t>终端</w:t>
      </w:r>
      <w:r w:rsidRPr="00A56AA6">
        <w:rPr>
          <w:rFonts w:hint="eastAsia"/>
        </w:rPr>
        <w:t>信息时，</w:t>
      </w:r>
      <w:r>
        <w:rPr>
          <w:rFonts w:hint="eastAsia"/>
        </w:rPr>
        <w:t>可以通过选择模板快速创建标准终端设备</w:t>
      </w:r>
      <w:r w:rsidRPr="00A56AA6">
        <w:rPr>
          <w:rFonts w:hint="eastAsia"/>
        </w:rPr>
        <w:t>等。可以通过快速键方便用户录入信息，所有操作可仅通过键盘完成。</w:t>
      </w:r>
    </w:p>
    <w:p w14:paraId="7D4A79C4" w14:textId="77777777" w:rsidR="00A56AA6" w:rsidRPr="00A56AA6" w:rsidRDefault="00A56AA6" w:rsidP="00A56AA6">
      <w:r w:rsidRPr="00A56AA6">
        <w:rPr>
          <w:rFonts w:hint="eastAsia"/>
        </w:rPr>
        <w:t>（</w:t>
      </w:r>
      <w:r w:rsidRPr="00A56AA6">
        <w:rPr>
          <w:rFonts w:hint="eastAsia"/>
        </w:rPr>
        <w:t>2</w:t>
      </w:r>
      <w:r w:rsidRPr="00A56AA6">
        <w:rPr>
          <w:rFonts w:hint="eastAsia"/>
        </w:rPr>
        <w:t>）支持没有计算机使用经验、计算机使用经验较少及有较多计算机使用经验的用户均能方便地使用本系统。</w:t>
      </w:r>
    </w:p>
    <w:p w14:paraId="2D2E42BA" w14:textId="77777777" w:rsidR="00A56AA6" w:rsidRPr="00A56AA6" w:rsidRDefault="00A56AA6" w:rsidP="00A56AA6">
      <w:r w:rsidRPr="00A56AA6">
        <w:rPr>
          <w:rFonts w:hint="eastAsia"/>
        </w:rPr>
        <w:t>（</w:t>
      </w:r>
      <w:r w:rsidRPr="00A56AA6">
        <w:rPr>
          <w:rFonts w:hint="eastAsia"/>
        </w:rPr>
        <w:t>3</w:t>
      </w:r>
      <w:r w:rsidRPr="00A56AA6">
        <w:rPr>
          <w:rFonts w:hint="eastAsia"/>
        </w:rPr>
        <w:t>）控制必录入项</w:t>
      </w:r>
    </w:p>
    <w:p w14:paraId="62C2986F" w14:textId="77777777" w:rsidR="00A56AA6" w:rsidRPr="00A56AA6" w:rsidRDefault="00A56AA6" w:rsidP="00A56AA6">
      <w:pPr>
        <w:ind w:firstLine="420"/>
      </w:pPr>
      <w:r w:rsidRPr="00A56AA6">
        <w:rPr>
          <w:rFonts w:hint="eastAsia"/>
        </w:rPr>
        <w:t>本系统能够对必须录入的项目进行控制，使用户能够确保信息录入的完整。</w:t>
      </w:r>
      <w:proofErr w:type="gramStart"/>
      <w:r w:rsidRPr="00A56AA6">
        <w:rPr>
          <w:rFonts w:hint="eastAsia"/>
        </w:rPr>
        <w:t>同时对必录入</w:t>
      </w:r>
      <w:proofErr w:type="gramEnd"/>
      <w:r w:rsidRPr="00A56AA6">
        <w:rPr>
          <w:rFonts w:hint="eastAsia"/>
        </w:rPr>
        <w:t>项进行有效的统一的提示。</w:t>
      </w:r>
    </w:p>
    <w:p w14:paraId="5E5EC35F" w14:textId="77777777" w:rsidR="00A56AA6" w:rsidRPr="00A56AA6" w:rsidRDefault="00A56AA6" w:rsidP="00A56AA6">
      <w:r w:rsidRPr="00A56AA6">
        <w:rPr>
          <w:rFonts w:hint="eastAsia"/>
        </w:rPr>
        <w:t>（</w:t>
      </w:r>
      <w:r w:rsidRPr="00A56AA6">
        <w:rPr>
          <w:rFonts w:hint="eastAsia"/>
        </w:rPr>
        <w:t>4</w:t>
      </w:r>
      <w:r w:rsidRPr="00A56AA6">
        <w:rPr>
          <w:rFonts w:hint="eastAsia"/>
        </w:rPr>
        <w:t>）容错能力</w:t>
      </w:r>
    </w:p>
    <w:p w14:paraId="747A06AC" w14:textId="77777777" w:rsidR="00A56AA6" w:rsidRPr="00A56AA6" w:rsidRDefault="00A56AA6" w:rsidP="00A56AA6">
      <w:pPr>
        <w:ind w:firstLine="420"/>
      </w:pPr>
      <w:r w:rsidRPr="00A56AA6">
        <w:rPr>
          <w:rFonts w:hint="eastAsia"/>
        </w:rPr>
        <w:lastRenderedPageBreak/>
        <w:t>系统具有一定的容错和抗干扰能力，在非硬件故障或非通讯故障时，系统能够保证正常运行，并有足够的提示信息帮助用户有效正确地完成任务。</w:t>
      </w:r>
    </w:p>
    <w:p w14:paraId="085EFBA9" w14:textId="77777777" w:rsidR="00A56AA6" w:rsidRPr="00A56AA6" w:rsidRDefault="00A56AA6" w:rsidP="00A56AA6">
      <w:r w:rsidRPr="00A56AA6">
        <w:rPr>
          <w:rFonts w:hint="eastAsia"/>
        </w:rPr>
        <w:t>（</w:t>
      </w:r>
      <w:r w:rsidRPr="00A56AA6">
        <w:rPr>
          <w:rFonts w:hint="eastAsia"/>
        </w:rPr>
        <w:t>5</w:t>
      </w:r>
      <w:r w:rsidRPr="00A56AA6">
        <w:rPr>
          <w:rFonts w:hint="eastAsia"/>
        </w:rPr>
        <w:t>）操作完成时有统一规范的提示信息</w:t>
      </w:r>
    </w:p>
    <w:p w14:paraId="3EE92995" w14:textId="77777777" w:rsidR="00A56AA6" w:rsidRPr="00A56AA6" w:rsidRDefault="00A56AA6" w:rsidP="00A56AA6">
      <w:pPr>
        <w:ind w:firstLine="420"/>
      </w:pPr>
      <w:r w:rsidRPr="00A56AA6">
        <w:rPr>
          <w:rFonts w:hint="eastAsia"/>
        </w:rPr>
        <w:t>例如删除操作时，系统可提示警示框“您确认删除记录吗？操作不可恢复！”，用户点击确认后，系统才执行删除操作，</w:t>
      </w:r>
      <w:r>
        <w:rPr>
          <w:rFonts w:hint="eastAsia"/>
        </w:rPr>
        <w:t>再如，</w:t>
      </w:r>
      <w:r w:rsidRPr="00A56AA6">
        <w:rPr>
          <w:rFonts w:hint="eastAsia"/>
        </w:rPr>
        <w:t>删除</w:t>
      </w:r>
      <w:r>
        <w:rPr>
          <w:rFonts w:hint="eastAsia"/>
        </w:rPr>
        <w:t>终端</w:t>
      </w:r>
      <w:r w:rsidRPr="00A56AA6">
        <w:rPr>
          <w:rFonts w:hint="eastAsia"/>
        </w:rPr>
        <w:t>后可直接返回相关</w:t>
      </w:r>
      <w:r>
        <w:rPr>
          <w:rFonts w:hint="eastAsia"/>
        </w:rPr>
        <w:t>终端列表</w:t>
      </w:r>
      <w:r w:rsidRPr="00A56AA6">
        <w:rPr>
          <w:rFonts w:hint="eastAsia"/>
        </w:rPr>
        <w:t>页面。</w:t>
      </w:r>
    </w:p>
    <w:p w14:paraId="11ED12E5" w14:textId="77777777" w:rsidR="00A56AA6" w:rsidRPr="00A56AA6" w:rsidRDefault="00A56AA6" w:rsidP="00A56AA6">
      <w:r w:rsidRPr="00A56AA6">
        <w:rPr>
          <w:rFonts w:hint="eastAsia"/>
        </w:rPr>
        <w:t>（</w:t>
      </w:r>
      <w:r w:rsidRPr="00A56AA6">
        <w:rPr>
          <w:rFonts w:hint="eastAsia"/>
        </w:rPr>
        <w:t>6</w:t>
      </w:r>
      <w:r w:rsidRPr="00A56AA6">
        <w:rPr>
          <w:rFonts w:hint="eastAsia"/>
        </w:rPr>
        <w:t>）用户可自定义</w:t>
      </w:r>
    </w:p>
    <w:p w14:paraId="4EFAA5E5" w14:textId="77777777" w:rsidR="00A56AA6" w:rsidRPr="00A56AA6" w:rsidRDefault="00A56AA6" w:rsidP="00A56AA6">
      <w:pPr>
        <w:ind w:firstLine="420"/>
      </w:pPr>
      <w:r w:rsidRPr="00A56AA6">
        <w:rPr>
          <w:rFonts w:hint="eastAsia"/>
        </w:rPr>
        <w:t>为了满足业务的不断变化，一些重要的参数应该可以灵活设置</w:t>
      </w:r>
      <w:r>
        <w:rPr>
          <w:rFonts w:hint="eastAsia"/>
        </w:rPr>
        <w:t>，包括对终端数据源的数学处理以及界面的样式的调整等</w:t>
      </w:r>
      <w:r w:rsidRPr="00A56AA6">
        <w:rPr>
          <w:rFonts w:hint="eastAsia"/>
        </w:rPr>
        <w:t>。</w:t>
      </w:r>
    </w:p>
    <w:p w14:paraId="00BB1FB5" w14:textId="77777777" w:rsidR="00A56AA6" w:rsidRPr="00A56AA6" w:rsidRDefault="00A56AA6" w:rsidP="00A56AA6">
      <w:r w:rsidRPr="00A56AA6">
        <w:rPr>
          <w:rFonts w:hint="eastAsia"/>
        </w:rPr>
        <w:t>（</w:t>
      </w:r>
      <w:r w:rsidRPr="00A56AA6">
        <w:rPr>
          <w:rFonts w:hint="eastAsia"/>
        </w:rPr>
        <w:t>7</w:t>
      </w:r>
      <w:r w:rsidRPr="00A56AA6">
        <w:rPr>
          <w:rFonts w:hint="eastAsia"/>
        </w:rPr>
        <w:t>）联机帮助与操作指南。</w:t>
      </w:r>
    </w:p>
    <w:p w14:paraId="25BC0A3E" w14:textId="77777777" w:rsidR="00A56AA6" w:rsidRPr="00A56AA6" w:rsidRDefault="00A56AA6" w:rsidP="00A56AA6">
      <w:pPr>
        <w:ind w:firstLine="420"/>
      </w:pPr>
      <w:bookmarkStart w:id="2539" w:name="_Toc211595563"/>
      <w:r w:rsidRPr="00A56AA6">
        <w:rPr>
          <w:rFonts w:hint="eastAsia"/>
        </w:rPr>
        <w:t>用户文档</w:t>
      </w:r>
      <w:bookmarkEnd w:id="2539"/>
      <w:r>
        <w:rPr>
          <w:rFonts w:hint="eastAsia"/>
        </w:rPr>
        <w:t>，</w:t>
      </w:r>
      <w:r w:rsidRPr="00A56AA6">
        <w:rPr>
          <w:rFonts w:hint="eastAsia"/>
        </w:rPr>
        <w:t>同本软件一起发行的用户文档包括：</w:t>
      </w:r>
    </w:p>
    <w:p w14:paraId="39E1BBCD" w14:textId="77777777" w:rsidR="00A56AA6" w:rsidRPr="00A56AA6" w:rsidRDefault="00A56AA6" w:rsidP="00A56AA6">
      <w:pPr>
        <w:ind w:firstLine="420"/>
      </w:pPr>
      <w:r w:rsidRPr="00A56AA6">
        <w:rPr>
          <w:rFonts w:hint="eastAsia"/>
        </w:rPr>
        <w:t>（</w:t>
      </w:r>
      <w:r w:rsidRPr="00A56AA6">
        <w:rPr>
          <w:rFonts w:hint="eastAsia"/>
        </w:rPr>
        <w:t>1</w:t>
      </w:r>
      <w:r w:rsidRPr="00A56AA6">
        <w:rPr>
          <w:rFonts w:hint="eastAsia"/>
        </w:rPr>
        <w:t>）安装手册：</w:t>
      </w:r>
      <w:r w:rsidRPr="00A56AA6">
        <w:rPr>
          <w:rFonts w:hint="eastAsia"/>
        </w:rPr>
        <w:t>Word</w:t>
      </w:r>
      <w:r w:rsidRPr="00A56AA6">
        <w:rPr>
          <w:rFonts w:hint="eastAsia"/>
        </w:rPr>
        <w:t>格式文件。</w:t>
      </w:r>
    </w:p>
    <w:p w14:paraId="23EE6D32" w14:textId="77777777" w:rsidR="00A56AA6" w:rsidRPr="00A56AA6" w:rsidRDefault="00A56AA6" w:rsidP="00A56AA6">
      <w:pPr>
        <w:ind w:firstLine="420"/>
      </w:pPr>
      <w:r w:rsidRPr="00A56AA6">
        <w:rPr>
          <w:rFonts w:hint="eastAsia"/>
        </w:rPr>
        <w:t>（</w:t>
      </w:r>
      <w:r w:rsidRPr="00A56AA6">
        <w:rPr>
          <w:rFonts w:hint="eastAsia"/>
        </w:rPr>
        <w:t>2</w:t>
      </w:r>
      <w:r w:rsidRPr="00A56AA6">
        <w:rPr>
          <w:rFonts w:hint="eastAsia"/>
        </w:rPr>
        <w:t>）用户手册：</w:t>
      </w:r>
      <w:r w:rsidRPr="00A56AA6">
        <w:rPr>
          <w:rFonts w:hint="eastAsia"/>
        </w:rPr>
        <w:t>Word</w:t>
      </w:r>
      <w:r w:rsidRPr="00A56AA6">
        <w:rPr>
          <w:rFonts w:hint="eastAsia"/>
        </w:rPr>
        <w:t>格式文件。</w:t>
      </w:r>
    </w:p>
    <w:p w14:paraId="0CDFDE80" w14:textId="77777777" w:rsidR="00A56AA6" w:rsidRPr="00A56AA6" w:rsidRDefault="00A56AA6" w:rsidP="00A56AA6">
      <w:pPr>
        <w:ind w:firstLine="420"/>
      </w:pPr>
      <w:r w:rsidRPr="00A56AA6">
        <w:rPr>
          <w:rFonts w:hint="eastAsia"/>
        </w:rPr>
        <w:t>（</w:t>
      </w:r>
      <w:r w:rsidRPr="00A56AA6">
        <w:rPr>
          <w:rFonts w:hint="eastAsia"/>
        </w:rPr>
        <w:t>3</w:t>
      </w:r>
      <w:r w:rsidRPr="00A56AA6">
        <w:rPr>
          <w:rFonts w:hint="eastAsia"/>
        </w:rPr>
        <w:t>）在线帮助：</w:t>
      </w:r>
      <w:r w:rsidRPr="00A56AA6">
        <w:rPr>
          <w:rFonts w:hint="eastAsia"/>
        </w:rPr>
        <w:t>HTML Help</w:t>
      </w:r>
      <w:r w:rsidRPr="00A56AA6">
        <w:rPr>
          <w:rFonts w:hint="eastAsia"/>
        </w:rPr>
        <w:t>格式文件，联机式。</w:t>
      </w:r>
    </w:p>
    <w:p w14:paraId="036784FC" w14:textId="77777777" w:rsidR="00A56AA6" w:rsidRPr="00A56AA6" w:rsidRDefault="00A56AA6" w:rsidP="00A56AA6">
      <w:pPr>
        <w:ind w:firstLine="420"/>
      </w:pPr>
    </w:p>
    <w:p w14:paraId="356558AB" w14:textId="77777777" w:rsidR="00A56AA6" w:rsidRPr="00A56AA6" w:rsidRDefault="00A56AA6" w:rsidP="00A56AA6">
      <w:bookmarkStart w:id="2540" w:name="_Toc211595564"/>
      <w:r>
        <w:rPr>
          <w:rFonts w:hint="eastAsia"/>
        </w:rPr>
        <w:t>8</w:t>
      </w:r>
      <w:r w:rsidRPr="00A56AA6">
        <w:rPr>
          <w:rFonts w:hint="eastAsia"/>
        </w:rPr>
        <w:t>其它需求</w:t>
      </w:r>
      <w:bookmarkEnd w:id="2540"/>
    </w:p>
    <w:p w14:paraId="0C07568A" w14:textId="77777777" w:rsidR="00A56AA6" w:rsidRPr="00A56AA6" w:rsidRDefault="00A56AA6" w:rsidP="00A56AA6">
      <w:pPr>
        <w:ind w:firstLine="420"/>
      </w:pPr>
      <w:r w:rsidRPr="00A56AA6">
        <w:rPr>
          <w:rFonts w:hint="eastAsia"/>
        </w:rPr>
        <w:t>（</w:t>
      </w:r>
      <w:r w:rsidRPr="00A56AA6">
        <w:rPr>
          <w:rFonts w:hint="eastAsia"/>
        </w:rPr>
        <w:t>1</w:t>
      </w:r>
      <w:r w:rsidRPr="00A56AA6">
        <w:rPr>
          <w:rFonts w:hint="eastAsia"/>
        </w:rPr>
        <w:t>）支持多浏览器。</w:t>
      </w:r>
    </w:p>
    <w:p w14:paraId="108FAB60" w14:textId="77777777" w:rsidR="00A56AA6" w:rsidRPr="00A56AA6" w:rsidRDefault="00A56AA6" w:rsidP="00A56AA6">
      <w:pPr>
        <w:ind w:firstLine="420"/>
      </w:pPr>
      <w:r w:rsidRPr="00A56AA6">
        <w:rPr>
          <w:rFonts w:hint="eastAsia"/>
        </w:rPr>
        <w:t>（</w:t>
      </w:r>
      <w:r w:rsidRPr="00A56AA6">
        <w:rPr>
          <w:rFonts w:hint="eastAsia"/>
        </w:rPr>
        <w:t>2</w:t>
      </w:r>
      <w:r w:rsidRPr="00A56AA6">
        <w:rPr>
          <w:rFonts w:hint="eastAsia"/>
        </w:rPr>
        <w:t>）</w:t>
      </w:r>
      <w:r>
        <w:rPr>
          <w:rFonts w:hint="eastAsia"/>
        </w:rPr>
        <w:t>Web</w:t>
      </w:r>
      <w:r w:rsidRPr="00A56AA6">
        <w:rPr>
          <w:rFonts w:hint="eastAsia"/>
        </w:rPr>
        <w:t>系统</w:t>
      </w:r>
      <w:r>
        <w:rPr>
          <w:rFonts w:hint="eastAsia"/>
        </w:rPr>
        <w:t>部署</w:t>
      </w:r>
      <w:r w:rsidRPr="00A56AA6">
        <w:rPr>
          <w:rFonts w:hint="eastAsia"/>
        </w:rPr>
        <w:t>方便，易于维护。</w:t>
      </w:r>
    </w:p>
    <w:p w14:paraId="72AE4109" w14:textId="77777777" w:rsidR="00A56AA6" w:rsidRDefault="00A56AA6" w:rsidP="00A56AA6">
      <w:bookmarkStart w:id="2541" w:name="_Toc211595565"/>
    </w:p>
    <w:p w14:paraId="2201FB32" w14:textId="77777777" w:rsidR="00A56AA6" w:rsidRPr="00A56AA6" w:rsidRDefault="00A56AA6" w:rsidP="00A56AA6">
      <w:r>
        <w:rPr>
          <w:rFonts w:hint="eastAsia"/>
        </w:rPr>
        <w:t>9</w:t>
      </w:r>
      <w:r w:rsidRPr="00A56AA6">
        <w:rPr>
          <w:rFonts w:hint="eastAsia"/>
        </w:rPr>
        <w:t xml:space="preserve"> </w:t>
      </w:r>
      <w:r w:rsidRPr="00A56AA6">
        <w:rPr>
          <w:rFonts w:hint="eastAsia"/>
        </w:rPr>
        <w:t>外部接口需求</w:t>
      </w:r>
      <w:bookmarkEnd w:id="2541"/>
    </w:p>
    <w:p w14:paraId="410E69A2" w14:textId="77777777" w:rsidR="00A56AA6" w:rsidRPr="00A56AA6" w:rsidRDefault="00A56AA6" w:rsidP="00A56AA6">
      <w:bookmarkStart w:id="2542" w:name="_Toc211595566"/>
      <w:r>
        <w:rPr>
          <w:rFonts w:hint="eastAsia"/>
        </w:rPr>
        <w:t>（</w:t>
      </w:r>
      <w:r>
        <w:rPr>
          <w:rFonts w:hint="eastAsia"/>
        </w:rPr>
        <w:t>1</w:t>
      </w:r>
      <w:r>
        <w:rPr>
          <w:rFonts w:hint="eastAsia"/>
        </w:rPr>
        <w:t>）</w:t>
      </w:r>
      <w:r w:rsidRPr="00A56AA6">
        <w:rPr>
          <w:rFonts w:hint="eastAsia"/>
        </w:rPr>
        <w:t xml:space="preserve"> </w:t>
      </w:r>
      <w:r w:rsidRPr="00A56AA6">
        <w:rPr>
          <w:rFonts w:hint="eastAsia"/>
        </w:rPr>
        <w:t>用户接口</w:t>
      </w:r>
      <w:bookmarkEnd w:id="2542"/>
    </w:p>
    <w:p w14:paraId="60F735BB" w14:textId="77777777" w:rsidR="00A56AA6" w:rsidRPr="00A56AA6" w:rsidRDefault="00A56AA6" w:rsidP="00A56AA6">
      <w:pPr>
        <w:ind w:firstLine="420"/>
      </w:pPr>
      <w:r w:rsidRPr="00A56AA6">
        <w:rPr>
          <w:rFonts w:hint="eastAsia"/>
        </w:rPr>
        <w:t>本系统采用</w:t>
      </w:r>
      <w:r w:rsidRPr="00A56AA6">
        <w:rPr>
          <w:rFonts w:hint="eastAsia"/>
        </w:rPr>
        <w:t>B/S</w:t>
      </w:r>
      <w:r w:rsidRPr="00A56AA6">
        <w:rPr>
          <w:rFonts w:hint="eastAsia"/>
        </w:rPr>
        <w:t>架构，所有界面使用</w:t>
      </w:r>
      <w:r w:rsidRPr="00A56AA6">
        <w:rPr>
          <w:rFonts w:hint="eastAsia"/>
        </w:rPr>
        <w:t>WEB</w:t>
      </w:r>
      <w:r w:rsidRPr="00A56AA6">
        <w:rPr>
          <w:rFonts w:hint="eastAsia"/>
        </w:rPr>
        <w:t>风格，用户界面的具体细节将在概要设计文档中描述。</w:t>
      </w:r>
    </w:p>
    <w:p w14:paraId="06D52486" w14:textId="77777777" w:rsidR="00A56AA6" w:rsidRPr="00A56AA6" w:rsidRDefault="00A56AA6" w:rsidP="00A56AA6">
      <w:bookmarkStart w:id="2543" w:name="_Toc211595567"/>
      <w:r>
        <w:rPr>
          <w:rFonts w:hint="eastAsia"/>
        </w:rPr>
        <w:t>（</w:t>
      </w:r>
      <w:r>
        <w:rPr>
          <w:rFonts w:hint="eastAsia"/>
        </w:rPr>
        <w:t>2</w:t>
      </w:r>
      <w:r>
        <w:rPr>
          <w:rFonts w:hint="eastAsia"/>
        </w:rPr>
        <w:t>）</w:t>
      </w:r>
      <w:r w:rsidRPr="00A56AA6">
        <w:rPr>
          <w:rFonts w:hint="eastAsia"/>
        </w:rPr>
        <w:t xml:space="preserve"> </w:t>
      </w:r>
      <w:r w:rsidRPr="00A56AA6">
        <w:rPr>
          <w:rFonts w:hint="eastAsia"/>
        </w:rPr>
        <w:t>硬件接口</w:t>
      </w:r>
      <w:bookmarkEnd w:id="2543"/>
    </w:p>
    <w:p w14:paraId="39E6D723" w14:textId="77777777" w:rsidR="00A56AA6" w:rsidRPr="00A56AA6" w:rsidRDefault="00A56AA6" w:rsidP="00A56AA6">
      <w:pPr>
        <w:ind w:firstLine="420"/>
      </w:pPr>
      <w:r w:rsidRPr="00A56AA6">
        <w:rPr>
          <w:rFonts w:hint="eastAsia"/>
        </w:rPr>
        <w:t>服务器端建议使用专用服务器。</w:t>
      </w:r>
    </w:p>
    <w:p w14:paraId="67D824DE" w14:textId="77777777" w:rsidR="00A56AA6" w:rsidRPr="00A56AA6" w:rsidRDefault="00A56AA6" w:rsidP="00A56AA6">
      <w:bookmarkStart w:id="2544" w:name="_Toc211595568"/>
      <w:r>
        <w:rPr>
          <w:rFonts w:hint="eastAsia"/>
        </w:rPr>
        <w:t>（</w:t>
      </w:r>
      <w:r>
        <w:rPr>
          <w:rFonts w:hint="eastAsia"/>
        </w:rPr>
        <w:t>3</w:t>
      </w:r>
      <w:r>
        <w:rPr>
          <w:rFonts w:hint="eastAsia"/>
        </w:rPr>
        <w:t>）</w:t>
      </w:r>
      <w:r w:rsidRPr="00A56AA6">
        <w:rPr>
          <w:rFonts w:hint="eastAsia"/>
        </w:rPr>
        <w:t>软件接口</w:t>
      </w:r>
      <w:bookmarkEnd w:id="2544"/>
    </w:p>
    <w:p w14:paraId="6A0B399A" w14:textId="77777777" w:rsidR="00A56AA6" w:rsidRPr="00A56AA6" w:rsidRDefault="0068084D" w:rsidP="00A56AA6">
      <w:pPr>
        <w:ind w:firstLine="420"/>
      </w:pPr>
      <w:r>
        <w:rPr>
          <w:rFonts w:hint="eastAsia"/>
        </w:rPr>
        <w:t>JDK</w:t>
      </w:r>
      <w:r>
        <w:rPr>
          <w:rFonts w:hint="eastAsia"/>
        </w:rPr>
        <w:t>，</w:t>
      </w:r>
      <w:r>
        <w:rPr>
          <w:rFonts w:hint="eastAsia"/>
        </w:rPr>
        <w:t>Apache</w:t>
      </w:r>
      <w:r>
        <w:rPr>
          <w:rFonts w:hint="eastAsia"/>
        </w:rPr>
        <w:t>，</w:t>
      </w:r>
      <w:r>
        <w:rPr>
          <w:rFonts w:hint="eastAsia"/>
        </w:rPr>
        <w:t>MySQL</w:t>
      </w:r>
      <w:r>
        <w:rPr>
          <w:rFonts w:hint="eastAsia"/>
        </w:rPr>
        <w:t>……（待添加）</w:t>
      </w:r>
    </w:p>
    <w:p w14:paraId="4BADCACC" w14:textId="77777777" w:rsidR="00A56AA6" w:rsidRPr="00A56AA6" w:rsidRDefault="00A56AA6" w:rsidP="00A56AA6">
      <w:pPr>
        <w:ind w:firstLine="420"/>
      </w:pPr>
    </w:p>
    <w:p w14:paraId="6549C5A1" w14:textId="77777777" w:rsidR="00A56AA6" w:rsidRPr="00A56AA6" w:rsidRDefault="00A56AA6" w:rsidP="00A56AA6">
      <w:bookmarkStart w:id="2545" w:name="_Toc211595569"/>
      <w:r>
        <w:rPr>
          <w:rFonts w:hint="eastAsia"/>
        </w:rPr>
        <w:t>（</w:t>
      </w:r>
      <w:r>
        <w:rPr>
          <w:rFonts w:hint="eastAsia"/>
        </w:rPr>
        <w:t>4</w:t>
      </w:r>
      <w:r>
        <w:rPr>
          <w:rFonts w:hint="eastAsia"/>
        </w:rPr>
        <w:t>）</w:t>
      </w:r>
      <w:r w:rsidRPr="00A56AA6">
        <w:rPr>
          <w:rFonts w:hint="eastAsia"/>
        </w:rPr>
        <w:t>通信接口</w:t>
      </w:r>
      <w:bookmarkEnd w:id="2545"/>
    </w:p>
    <w:p w14:paraId="5A2FA34E" w14:textId="77777777" w:rsidR="00A56AA6" w:rsidRPr="00A56AA6" w:rsidRDefault="0068084D" w:rsidP="00A56AA6">
      <w:pPr>
        <w:ind w:firstLine="420"/>
      </w:pPr>
      <w:r>
        <w:rPr>
          <w:rFonts w:hint="eastAsia"/>
        </w:rPr>
        <w:t>网口</w:t>
      </w:r>
    </w:p>
    <w:p w14:paraId="7098BDCD" w14:textId="77777777" w:rsidR="00ED4BDD" w:rsidRDefault="00ED4BDD" w:rsidP="009B6FF5"/>
    <w:p w14:paraId="2EB652D7" w14:textId="77777777" w:rsidR="00ED4BDD" w:rsidRDefault="00ED4BDD" w:rsidP="009B6FF5"/>
    <w:p w14:paraId="2394D534" w14:textId="77777777" w:rsidR="00ED4BDD" w:rsidRDefault="00ED4BDD" w:rsidP="009B6FF5"/>
    <w:p w14:paraId="1FC3F03A" w14:textId="77777777" w:rsidR="00ED4BDD" w:rsidRDefault="00ED4BDD" w:rsidP="009B6FF5"/>
    <w:p w14:paraId="3AE3ADB9" w14:textId="77777777" w:rsidR="00ED4BDD" w:rsidRPr="00ED4BDD" w:rsidRDefault="00ED4BDD" w:rsidP="009B6FF5">
      <w:pPr>
        <w:rPr>
          <w:shd w:val="pct15" w:color="auto" w:fill="FFFFFF"/>
        </w:rPr>
      </w:pPr>
      <w:r w:rsidRPr="00ED4BDD">
        <w:rPr>
          <w:rFonts w:hint="eastAsia"/>
          <w:shd w:val="pct15" w:color="auto" w:fill="FFFFFF"/>
        </w:rPr>
        <w:t>软件需求分析</w:t>
      </w:r>
      <w:r w:rsidRPr="00ED4BDD">
        <w:rPr>
          <w:rFonts w:hint="eastAsia"/>
          <w:shd w:val="pct15" w:color="auto" w:fill="FFFFFF"/>
        </w:rPr>
        <w:t>(</w:t>
      </w:r>
      <w:r w:rsidRPr="00ED4BDD">
        <w:rPr>
          <w:rFonts w:hint="eastAsia"/>
          <w:shd w:val="pct15" w:color="auto" w:fill="FFFFFF"/>
        </w:rPr>
        <w:t>案例</w:t>
      </w:r>
      <w:r w:rsidRPr="00ED4BDD">
        <w:rPr>
          <w:rFonts w:hint="eastAsia"/>
          <w:shd w:val="pct15" w:color="auto" w:fill="FFFFFF"/>
        </w:rPr>
        <w:t>)</w:t>
      </w:r>
    </w:p>
    <w:p w14:paraId="4B8C6514" w14:textId="77777777" w:rsidR="00B50FF3" w:rsidRDefault="00B50FF3" w:rsidP="009B6FF5"/>
    <w:p w14:paraId="640E860F" w14:textId="77777777" w:rsidR="00FA3412" w:rsidRDefault="00FA3412" w:rsidP="009B6FF5"/>
    <w:p w14:paraId="1C39C677" w14:textId="77777777" w:rsidR="00FA3412" w:rsidRDefault="00FA3412" w:rsidP="009B6FF5"/>
    <w:p w14:paraId="6F7F94FA" w14:textId="77777777" w:rsidR="00FA3412" w:rsidRDefault="00FA3412" w:rsidP="00FA3412">
      <w:pPr>
        <w:pStyle w:val="1"/>
        <w:rPr>
          <w:rFonts w:ascii="黑体" w:eastAsia="黑体" w:hAnsi="黑体" w:cs="黑体"/>
          <w:sz w:val="30"/>
        </w:rPr>
      </w:pPr>
      <w:r>
        <w:rPr>
          <w:rFonts w:ascii="黑体" w:eastAsia="黑体" w:hAnsi="黑体" w:cs="黑体" w:hint="eastAsia"/>
          <w:sz w:val="30"/>
        </w:rPr>
        <w:lastRenderedPageBreak/>
        <w:t>非功能性需求</w:t>
      </w:r>
    </w:p>
    <w:p w14:paraId="0C831B2E" w14:textId="77777777" w:rsidR="00FA3412" w:rsidRPr="00EC6838" w:rsidRDefault="00FA3412" w:rsidP="00EC6838">
      <w:pPr>
        <w:pStyle w:val="2"/>
        <w:rPr>
          <w:rFonts w:ascii="黑体" w:hAnsi="黑体" w:cs="黑体"/>
          <w:sz w:val="28"/>
        </w:rPr>
      </w:pPr>
      <w:bookmarkStart w:id="2546" w:name="_Toc211595560"/>
      <w:r>
        <w:rPr>
          <w:rFonts w:ascii="黑体" w:hAnsi="黑体" w:cs="黑体" w:hint="eastAsia"/>
          <w:sz w:val="28"/>
        </w:rPr>
        <w:t>4.1 性能需求</w:t>
      </w:r>
      <w:bookmarkEnd w:id="2546"/>
    </w:p>
    <w:p w14:paraId="1CB67DF8" w14:textId="77777777" w:rsidR="00FA3412" w:rsidRDefault="00FA3412" w:rsidP="00FA3412">
      <w:pPr>
        <w:pStyle w:val="3"/>
        <w:rPr>
          <w:rFonts w:ascii="黑体" w:eastAsia="黑体" w:hAnsi="黑体" w:cs="黑体"/>
          <w:sz w:val="28"/>
          <w:szCs w:val="28"/>
        </w:rPr>
      </w:pPr>
      <w:bookmarkStart w:id="2547" w:name="_Toc211595561"/>
      <w:r>
        <w:rPr>
          <w:rFonts w:ascii="黑体" w:eastAsia="黑体" w:hAnsi="黑体" w:cs="黑体" w:hint="eastAsia"/>
          <w:sz w:val="28"/>
          <w:szCs w:val="28"/>
        </w:rPr>
        <w:t>4.2 安全性需求</w:t>
      </w:r>
      <w:bookmarkEnd w:id="2547"/>
    </w:p>
    <w:p w14:paraId="200B46CC" w14:textId="77777777" w:rsidR="00FA3412" w:rsidRPr="009B6FF5" w:rsidRDefault="00FA3412" w:rsidP="009B6FF5"/>
    <w:sectPr w:rsidR="00FA3412" w:rsidRPr="009B6FF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C3E3C1" w14:textId="77777777" w:rsidR="00A1623E" w:rsidRDefault="00A1623E" w:rsidP="00C76001">
      <w:r>
        <w:separator/>
      </w:r>
    </w:p>
  </w:endnote>
  <w:endnote w:type="continuationSeparator" w:id="0">
    <w:p w14:paraId="0356136B" w14:textId="77777777" w:rsidR="00A1623E" w:rsidRDefault="00A1623E" w:rsidP="00C76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F60180" w14:textId="77777777" w:rsidR="00A1623E" w:rsidRDefault="00A1623E" w:rsidP="00C76001">
      <w:r>
        <w:separator/>
      </w:r>
    </w:p>
  </w:footnote>
  <w:footnote w:type="continuationSeparator" w:id="0">
    <w:p w14:paraId="4D3B1300" w14:textId="77777777" w:rsidR="00A1623E" w:rsidRDefault="00A1623E" w:rsidP="00C76001">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Uni Ru">
    <w15:presenceInfo w15:providerId="AD" w15:userId="S::20am106h@vc.ibaraki.ac.jp::39a7568c-5972-420a-a4b0-14d2bb420da1"/>
  </w15:person>
  <w15:person w15:author="luckyLuWen">
    <w15:presenceInfo w15:providerId="None" w15:userId="luckyLuW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trackRevisions/>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FF5"/>
    <w:rsid w:val="000541D4"/>
    <w:rsid w:val="000D0899"/>
    <w:rsid w:val="00210F78"/>
    <w:rsid w:val="00250E45"/>
    <w:rsid w:val="00286B24"/>
    <w:rsid w:val="00464B33"/>
    <w:rsid w:val="004801EC"/>
    <w:rsid w:val="00610C45"/>
    <w:rsid w:val="0068084D"/>
    <w:rsid w:val="006C6D26"/>
    <w:rsid w:val="007224FF"/>
    <w:rsid w:val="00732823"/>
    <w:rsid w:val="007C7908"/>
    <w:rsid w:val="008729A5"/>
    <w:rsid w:val="00915BA1"/>
    <w:rsid w:val="00954849"/>
    <w:rsid w:val="009B6FF5"/>
    <w:rsid w:val="009C7414"/>
    <w:rsid w:val="00A10A8A"/>
    <w:rsid w:val="00A1623E"/>
    <w:rsid w:val="00A56AA6"/>
    <w:rsid w:val="00A73DFE"/>
    <w:rsid w:val="00B030DE"/>
    <w:rsid w:val="00B0459A"/>
    <w:rsid w:val="00B50FF3"/>
    <w:rsid w:val="00C2170B"/>
    <w:rsid w:val="00C76001"/>
    <w:rsid w:val="00C85476"/>
    <w:rsid w:val="00CD0E35"/>
    <w:rsid w:val="00EB75F0"/>
    <w:rsid w:val="00EC6838"/>
    <w:rsid w:val="00ED4BDD"/>
    <w:rsid w:val="00F35000"/>
    <w:rsid w:val="00F43BB9"/>
    <w:rsid w:val="00FA3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32BF4E5"/>
  <w15:chartTrackingRefBased/>
  <w15:docId w15:val="{6D5288FB-F79C-4E6B-A008-F8BA0869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6FF5"/>
    <w:pPr>
      <w:widowControl w:val="0"/>
      <w:spacing w:after="0" w:line="240" w:lineRule="auto"/>
      <w:jc w:val="both"/>
    </w:pPr>
    <w:rPr>
      <w:rFonts w:ascii="Calibri" w:eastAsia="宋体" w:hAnsi="Calibri" w:cs="Times New Roman"/>
      <w:kern w:val="2"/>
      <w:sz w:val="21"/>
    </w:rPr>
  </w:style>
  <w:style w:type="paragraph" w:styleId="1">
    <w:name w:val="heading 1"/>
    <w:basedOn w:val="a"/>
    <w:next w:val="a"/>
    <w:link w:val="11"/>
    <w:uiPriority w:val="9"/>
    <w:qFormat/>
    <w:rsid w:val="009B6FF5"/>
    <w:pPr>
      <w:keepNext/>
      <w:keepLines/>
      <w:spacing w:before="340" w:after="330" w:line="576" w:lineRule="auto"/>
      <w:outlineLvl w:val="0"/>
    </w:pPr>
    <w:rPr>
      <w:b/>
      <w:bCs/>
      <w:kern w:val="44"/>
      <w:sz w:val="44"/>
      <w:szCs w:val="44"/>
    </w:rPr>
  </w:style>
  <w:style w:type="paragraph" w:styleId="2">
    <w:name w:val="heading 2"/>
    <w:basedOn w:val="a"/>
    <w:next w:val="a"/>
    <w:link w:val="20"/>
    <w:qFormat/>
    <w:rsid w:val="00A56AA6"/>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A56AA6"/>
    <w:pPr>
      <w:keepNext/>
      <w:keepLines/>
      <w:spacing w:before="260" w:after="260" w:line="416" w:lineRule="auto"/>
      <w:outlineLvl w:val="2"/>
    </w:pPr>
    <w:rPr>
      <w:rFonts w:ascii="Times New Roman"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9B6FF5"/>
    <w:rPr>
      <w:rFonts w:ascii="Calibri" w:eastAsia="宋体" w:hAnsi="Calibri" w:cs="Times New Roman"/>
      <w:b/>
      <w:bCs/>
      <w:kern w:val="44"/>
      <w:sz w:val="44"/>
      <w:szCs w:val="44"/>
    </w:rPr>
  </w:style>
  <w:style w:type="character" w:customStyle="1" w:styleId="11">
    <w:name w:val="标题 1 字符1"/>
    <w:link w:val="1"/>
    <w:uiPriority w:val="9"/>
    <w:locked/>
    <w:rsid w:val="009B6FF5"/>
    <w:rPr>
      <w:rFonts w:ascii="Calibri" w:eastAsia="宋体" w:hAnsi="Calibri" w:cs="Times New Roman"/>
      <w:b/>
      <w:bCs/>
      <w:kern w:val="44"/>
      <w:sz w:val="44"/>
      <w:szCs w:val="44"/>
    </w:rPr>
  </w:style>
  <w:style w:type="character" w:customStyle="1" w:styleId="20">
    <w:name w:val="标题 2 字符"/>
    <w:basedOn w:val="a0"/>
    <w:link w:val="2"/>
    <w:rsid w:val="00A56AA6"/>
    <w:rPr>
      <w:rFonts w:ascii="Arial" w:eastAsia="黑体" w:hAnsi="Arial" w:cs="Times New Roman"/>
      <w:b/>
      <w:bCs/>
      <w:kern w:val="2"/>
      <w:sz w:val="32"/>
      <w:szCs w:val="32"/>
    </w:rPr>
  </w:style>
  <w:style w:type="character" w:customStyle="1" w:styleId="30">
    <w:name w:val="标题 3 字符"/>
    <w:basedOn w:val="a0"/>
    <w:link w:val="3"/>
    <w:rsid w:val="00A56AA6"/>
    <w:rPr>
      <w:rFonts w:ascii="Times New Roman" w:eastAsia="宋体" w:hAnsi="Times New Roman" w:cs="Times New Roman"/>
      <w:b/>
      <w:bCs/>
      <w:kern w:val="2"/>
      <w:sz w:val="32"/>
      <w:szCs w:val="32"/>
    </w:rPr>
  </w:style>
  <w:style w:type="table" w:styleId="a3">
    <w:name w:val="Table Grid"/>
    <w:basedOn w:val="a1"/>
    <w:uiPriority w:val="39"/>
    <w:rsid w:val="00286B24"/>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C2170B"/>
    <w:rPr>
      <w:sz w:val="18"/>
      <w:szCs w:val="18"/>
    </w:rPr>
  </w:style>
  <w:style w:type="character" w:customStyle="1" w:styleId="a5">
    <w:name w:val="批注框文本 字符"/>
    <w:basedOn w:val="a0"/>
    <w:link w:val="a4"/>
    <w:uiPriority w:val="99"/>
    <w:semiHidden/>
    <w:rsid w:val="00C2170B"/>
    <w:rPr>
      <w:rFonts w:ascii="Calibri" w:eastAsia="宋体" w:hAnsi="Calibri" w:cs="Times New Roman"/>
      <w:kern w:val="2"/>
      <w:sz w:val="18"/>
      <w:szCs w:val="18"/>
    </w:rPr>
  </w:style>
  <w:style w:type="paragraph" w:styleId="a6">
    <w:name w:val="header"/>
    <w:basedOn w:val="a"/>
    <w:link w:val="a7"/>
    <w:uiPriority w:val="99"/>
    <w:unhideWhenUsed/>
    <w:rsid w:val="00C76001"/>
    <w:pPr>
      <w:tabs>
        <w:tab w:val="center" w:pos="4320"/>
        <w:tab w:val="right" w:pos="8640"/>
      </w:tabs>
      <w:snapToGrid w:val="0"/>
    </w:pPr>
  </w:style>
  <w:style w:type="character" w:customStyle="1" w:styleId="a7">
    <w:name w:val="页眉 字符"/>
    <w:basedOn w:val="a0"/>
    <w:link w:val="a6"/>
    <w:uiPriority w:val="99"/>
    <w:rsid w:val="00C76001"/>
    <w:rPr>
      <w:rFonts w:ascii="Calibri" w:eastAsia="宋体" w:hAnsi="Calibri" w:cs="Times New Roman"/>
      <w:kern w:val="2"/>
      <w:sz w:val="21"/>
    </w:rPr>
  </w:style>
  <w:style w:type="paragraph" w:styleId="a8">
    <w:name w:val="footer"/>
    <w:basedOn w:val="a"/>
    <w:link w:val="a9"/>
    <w:uiPriority w:val="99"/>
    <w:unhideWhenUsed/>
    <w:rsid w:val="00C76001"/>
    <w:pPr>
      <w:tabs>
        <w:tab w:val="center" w:pos="4320"/>
        <w:tab w:val="right" w:pos="8640"/>
      </w:tabs>
      <w:snapToGrid w:val="0"/>
    </w:pPr>
  </w:style>
  <w:style w:type="character" w:customStyle="1" w:styleId="a9">
    <w:name w:val="页脚 字符"/>
    <w:basedOn w:val="a0"/>
    <w:link w:val="a8"/>
    <w:uiPriority w:val="99"/>
    <w:rsid w:val="00C76001"/>
    <w:rPr>
      <w:rFonts w:ascii="Calibri" w:eastAsia="宋体" w:hAnsi="Calibri" w:cs="Times New Roman"/>
      <w:kern w:val="2"/>
      <w:sz w:val="21"/>
    </w:rPr>
  </w:style>
  <w:style w:type="character" w:styleId="aa">
    <w:name w:val="Hyperlink"/>
    <w:basedOn w:val="a0"/>
    <w:uiPriority w:val="99"/>
    <w:unhideWhenUsed/>
    <w:rsid w:val="00A10A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514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E7611599-930D-4DEB-8A31-93FA10F51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12</Pages>
  <Words>1294</Words>
  <Characters>7377</Characters>
  <Application>Microsoft Office Word</Application>
  <DocSecurity>0</DocSecurity>
  <Lines>61</Lines>
  <Paragraphs>17</Paragraphs>
  <ScaleCrop>false</ScaleCrop>
  <Company/>
  <LinksUpToDate>false</LinksUpToDate>
  <CharactersWithSpaces>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luckyLuWen</dc:creator>
  <cp:keywords/>
  <dc:description/>
  <cp:lastModifiedBy>Uni Ru</cp:lastModifiedBy>
  <cp:revision>3</cp:revision>
  <dcterms:created xsi:type="dcterms:W3CDTF">2020-06-18T11:45:00Z</dcterms:created>
  <dcterms:modified xsi:type="dcterms:W3CDTF">2020-08-24T05:45:00Z</dcterms:modified>
</cp:coreProperties>
</file>